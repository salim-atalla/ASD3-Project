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C8FC6" w14:textId="54AE95C9" w:rsidR="00225594" w:rsidRDefault="00E73B43">
      <w:r>
        <w:rPr>
          <w:rFonts w:ascii="Adobe Myungjo Std M" w:eastAsia="Adobe Myungjo Std M" w:hAnsi="Adobe Myungjo Std M"/>
          <w:noProof/>
          <w:sz w:val="44"/>
          <w:szCs w:val="44"/>
        </w:rPr>
        <w:drawing>
          <wp:anchor distT="0" distB="0" distL="114300" distR="114300" simplePos="0" relativeHeight="251658240" behindDoc="1" locked="0" layoutInCell="1" allowOverlap="1" wp14:anchorId="6033AC15" wp14:editId="6B1BA90B">
            <wp:simplePos x="0" y="0"/>
            <wp:positionH relativeFrom="margin">
              <wp:align>right</wp:align>
            </wp:positionH>
            <wp:positionV relativeFrom="paragraph">
              <wp:posOffset>0</wp:posOffset>
            </wp:positionV>
            <wp:extent cx="1355725" cy="727075"/>
            <wp:effectExtent l="0" t="0" r="0" b="0"/>
            <wp:wrapTight wrapText="bothSides">
              <wp:wrapPolygon edited="0">
                <wp:start x="5463" y="0"/>
                <wp:lineTo x="5463" y="15846"/>
                <wp:lineTo x="6374" y="18110"/>
                <wp:lineTo x="0" y="18110"/>
                <wp:lineTo x="0" y="20940"/>
                <wp:lineTo x="21246" y="20940"/>
                <wp:lineTo x="21246" y="18110"/>
                <wp:lineTo x="14872" y="18110"/>
                <wp:lineTo x="16086" y="15846"/>
                <wp:lineTo x="15783" y="0"/>
                <wp:lineTo x="5463"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5725"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D95796" w14:textId="013404C2" w:rsidR="00E73B43" w:rsidRDefault="00E73B43"/>
    <w:p w14:paraId="6AE103A5" w14:textId="4644F56E" w:rsidR="00E73B43" w:rsidRDefault="00E73B43"/>
    <w:p w14:paraId="26D817D0" w14:textId="7C76DF00" w:rsidR="00E73B43" w:rsidRDefault="00E73B43"/>
    <w:p w14:paraId="77560A64" w14:textId="77777777" w:rsidR="00841316" w:rsidRDefault="00841316"/>
    <w:p w14:paraId="7DAB2A9D" w14:textId="6D731CC4" w:rsidR="00E73B43" w:rsidRDefault="00E73B43"/>
    <w:p w14:paraId="74238B07" w14:textId="12998741" w:rsidR="00E73B43" w:rsidRDefault="00E73B43"/>
    <w:p w14:paraId="732ACC0D" w14:textId="77777777" w:rsidR="00E73B43" w:rsidRDefault="00E73B43"/>
    <w:p w14:paraId="6704EDA7" w14:textId="726480E5" w:rsidR="00E73B43" w:rsidRDefault="00E73B43"/>
    <w:p w14:paraId="19953582" w14:textId="4E06A330" w:rsidR="00E73B43" w:rsidRPr="00E73B43" w:rsidRDefault="00E73B43" w:rsidP="00E73B43">
      <w:pPr>
        <w:jc w:val="center"/>
        <w:rPr>
          <w:rFonts w:ascii="Adobe Myungjo Std M" w:eastAsia="Adobe Myungjo Std M" w:hAnsi="Adobe Myungjo Std M"/>
          <w:b/>
          <w:bCs/>
          <w:i/>
          <w:iCs/>
          <w:sz w:val="24"/>
          <w:szCs w:val="24"/>
        </w:rPr>
      </w:pPr>
      <w:r w:rsidRPr="00E73B43">
        <w:rPr>
          <w:rFonts w:ascii="Adobe Myungjo Std M" w:eastAsia="Adobe Myungjo Std M" w:hAnsi="Adobe Myungjo Std M"/>
          <w:b/>
          <w:bCs/>
          <w:i/>
          <w:iCs/>
          <w:sz w:val="24"/>
          <w:szCs w:val="24"/>
        </w:rPr>
        <w:t>L</w:t>
      </w:r>
      <w:ins w:id="0" w:author="Salim ATALLA" w:date="2021-12-04T19:58:00Z">
        <w:r w:rsidR="00D02BDF">
          <w:rPr>
            <w:rFonts w:ascii="Adobe Myungjo Std M" w:eastAsia="Adobe Myungjo Std M" w:hAnsi="Adobe Myungjo Std M"/>
            <w:b/>
            <w:bCs/>
            <w:i/>
            <w:iCs/>
            <w:sz w:val="24"/>
            <w:szCs w:val="24"/>
          </w:rPr>
          <w:t>3</w:t>
        </w:r>
      </w:ins>
      <w:del w:id="1" w:author="Salim ATALLA" w:date="2021-12-04T19:58:00Z">
        <w:r w:rsidRPr="00E73B43" w:rsidDel="00D02BDF">
          <w:rPr>
            <w:rFonts w:ascii="Adobe Myungjo Std M" w:eastAsia="Adobe Myungjo Std M" w:hAnsi="Adobe Myungjo Std M"/>
            <w:b/>
            <w:bCs/>
            <w:i/>
            <w:iCs/>
            <w:sz w:val="24"/>
            <w:szCs w:val="24"/>
          </w:rPr>
          <w:delText>2</w:delText>
        </w:r>
      </w:del>
      <w:r w:rsidRPr="00E73B43">
        <w:rPr>
          <w:rFonts w:ascii="Adobe Myungjo Std M" w:eastAsia="Adobe Myungjo Std M" w:hAnsi="Adobe Myungjo Std M"/>
          <w:b/>
          <w:bCs/>
          <w:i/>
          <w:iCs/>
          <w:sz w:val="24"/>
          <w:szCs w:val="24"/>
        </w:rPr>
        <w:t xml:space="preserve"> </w:t>
      </w:r>
      <w:ins w:id="2" w:author="Salim ATALLA" w:date="2021-12-04T19:57:00Z">
        <w:r w:rsidR="00D02BDF">
          <w:rPr>
            <w:rFonts w:ascii="Adobe Myungjo Std M" w:eastAsia="Adobe Myungjo Std M" w:hAnsi="Adobe Myungjo Std M"/>
            <w:b/>
            <w:bCs/>
            <w:i/>
            <w:iCs/>
            <w:sz w:val="24"/>
            <w:szCs w:val="24"/>
          </w:rPr>
          <w:t>MP:X31I</w:t>
        </w:r>
      </w:ins>
      <w:ins w:id="3" w:author="Salim ATALLA" w:date="2021-12-04T19:58:00Z">
        <w:r w:rsidR="00D02BDF">
          <w:rPr>
            <w:rFonts w:ascii="Adobe Myungjo Std M" w:eastAsia="Adobe Myungjo Std M" w:hAnsi="Adobe Myungjo Std M"/>
            <w:b/>
            <w:bCs/>
            <w:i/>
            <w:iCs/>
            <w:sz w:val="24"/>
            <w:szCs w:val="24"/>
          </w:rPr>
          <w:t>020</w:t>
        </w:r>
      </w:ins>
      <w:del w:id="4" w:author="Salim ATALLA" w:date="2021-12-04T19:57:00Z">
        <w:r w:rsidRPr="00E73B43" w:rsidDel="00D02BDF">
          <w:rPr>
            <w:rFonts w:ascii="Adobe Myungjo Std M" w:eastAsia="Adobe Myungjo Std M" w:hAnsi="Adobe Myungjo Std M"/>
            <w:b/>
            <w:bCs/>
            <w:i/>
            <w:iCs/>
            <w:sz w:val="24"/>
            <w:szCs w:val="24"/>
          </w:rPr>
          <w:delText>X22I050</w:delText>
        </w:r>
      </w:del>
    </w:p>
    <w:p w14:paraId="7349B797" w14:textId="377FA505" w:rsidR="00D02BDF" w:rsidRDefault="00E73B43" w:rsidP="00E73B43">
      <w:pPr>
        <w:jc w:val="center"/>
        <w:rPr>
          <w:ins w:id="5" w:author="Salim ATALLA" w:date="2021-12-04T19:58:00Z"/>
          <w:rFonts w:ascii="Adobe Myungjo Std M" w:eastAsia="Adobe Myungjo Std M" w:hAnsi="Adobe Myungjo Std M"/>
          <w:i/>
          <w:iCs/>
          <w:sz w:val="44"/>
          <w:szCs w:val="44"/>
        </w:rPr>
      </w:pPr>
      <w:r w:rsidRPr="00E73B43">
        <w:rPr>
          <w:rFonts w:ascii="Adobe Myungjo Std M" w:eastAsia="Adobe Myungjo Std M" w:hAnsi="Adobe Myungjo Std M"/>
          <w:i/>
          <w:iCs/>
          <w:sz w:val="44"/>
          <w:szCs w:val="44"/>
        </w:rPr>
        <w:t>Al</w:t>
      </w:r>
      <w:ins w:id="6" w:author="Salim ATALLA" w:date="2021-12-04T19:58:00Z">
        <w:r w:rsidR="00D02BDF">
          <w:rPr>
            <w:rFonts w:ascii="Adobe Myungjo Std M" w:eastAsia="Adobe Myungjo Std M" w:hAnsi="Adobe Myungjo Std M"/>
            <w:i/>
            <w:iCs/>
            <w:sz w:val="44"/>
            <w:szCs w:val="44"/>
          </w:rPr>
          <w:t>gorithmique et Structures</w:t>
        </w:r>
      </w:ins>
    </w:p>
    <w:p w14:paraId="00E825F1" w14:textId="4624226E" w:rsidR="00E73B43" w:rsidRDefault="00D02BDF" w:rsidP="00E73B43">
      <w:pPr>
        <w:jc w:val="center"/>
        <w:rPr>
          <w:rFonts w:ascii="Adobe Myungjo Std M" w:eastAsia="Adobe Myungjo Std M" w:hAnsi="Adobe Myungjo Std M"/>
          <w:i/>
          <w:iCs/>
          <w:sz w:val="44"/>
          <w:szCs w:val="44"/>
        </w:rPr>
      </w:pPr>
      <w:ins w:id="7" w:author="Salim ATALLA" w:date="2021-12-04T19:58:00Z">
        <w:r>
          <w:rPr>
            <w:rFonts w:ascii="Adobe Myungjo Std M" w:eastAsia="Adobe Myungjo Std M" w:hAnsi="Adobe Myungjo Std M"/>
            <w:i/>
            <w:iCs/>
            <w:sz w:val="44"/>
            <w:szCs w:val="44"/>
          </w:rPr>
          <w:t xml:space="preserve"> de données 3</w:t>
        </w:r>
      </w:ins>
      <w:del w:id="8" w:author="Salim ATALLA" w:date="2021-12-04T19:58:00Z">
        <w:r w:rsidR="00E73B43" w:rsidRPr="00E73B43" w:rsidDel="00D02BDF">
          <w:rPr>
            <w:rFonts w:ascii="Adobe Myungjo Std M" w:eastAsia="Adobe Myungjo Std M" w:hAnsi="Adobe Myungjo Std M"/>
            <w:i/>
            <w:iCs/>
            <w:sz w:val="44"/>
            <w:szCs w:val="44"/>
          </w:rPr>
          <w:delText>gorithmique num</w:delText>
        </w:r>
        <w:r w:rsidR="00E73B43" w:rsidRPr="00E73B43" w:rsidDel="00D02BDF">
          <w:rPr>
            <w:rFonts w:ascii="Cambria" w:eastAsia="Adobe Myungjo Std M" w:hAnsi="Cambria" w:cs="Cambria"/>
            <w:i/>
            <w:iCs/>
            <w:sz w:val="44"/>
            <w:szCs w:val="44"/>
          </w:rPr>
          <w:delText>é</w:delText>
        </w:r>
        <w:r w:rsidR="00E73B43" w:rsidRPr="00E73B43" w:rsidDel="00D02BDF">
          <w:rPr>
            <w:rFonts w:ascii="Adobe Myungjo Std M" w:eastAsia="Adobe Myungjo Std M" w:hAnsi="Adobe Myungjo Std M"/>
            <w:i/>
            <w:iCs/>
            <w:sz w:val="44"/>
            <w:szCs w:val="44"/>
          </w:rPr>
          <w:delText>rique</w:delText>
        </w:r>
      </w:del>
    </w:p>
    <w:p w14:paraId="69DEB32F" w14:textId="77777777" w:rsidR="0061295C" w:rsidRDefault="0061295C" w:rsidP="00E73B43">
      <w:pPr>
        <w:jc w:val="center"/>
        <w:rPr>
          <w:rFonts w:ascii="Adobe Myungjo Std M" w:eastAsia="Adobe Myungjo Std M" w:hAnsi="Adobe Myungjo Std M"/>
          <w:i/>
          <w:iCs/>
          <w:sz w:val="44"/>
          <w:szCs w:val="44"/>
        </w:rPr>
      </w:pPr>
    </w:p>
    <w:p w14:paraId="2B325FBE" w14:textId="77777777" w:rsidR="00490478" w:rsidRPr="001F7739" w:rsidRDefault="00490478" w:rsidP="00490478">
      <w:pPr>
        <w:jc w:val="center"/>
        <w:rPr>
          <w:rFonts w:ascii="Adobe Myungjo Std M" w:eastAsia="Adobe Myungjo Std M" w:hAnsi="Adobe Myungjo Std M"/>
          <w:i/>
          <w:iCs/>
          <w:sz w:val="56"/>
          <w:szCs w:val="56"/>
        </w:rPr>
      </w:pPr>
      <w:r w:rsidRPr="001F7739">
        <w:rPr>
          <w:rFonts w:ascii="Adobe Myungjo Std M" w:eastAsia="Adobe Myungjo Std M" w:hAnsi="Adobe Myungjo Std M"/>
          <w:i/>
          <w:iCs/>
          <w:sz w:val="56"/>
          <w:szCs w:val="56"/>
        </w:rPr>
        <w:t>Projet</w:t>
      </w:r>
    </w:p>
    <w:p w14:paraId="36132851" w14:textId="4ED991FD" w:rsidR="00E73B43" w:rsidRPr="001F7739" w:rsidRDefault="0061295C" w:rsidP="00490478">
      <w:pPr>
        <w:jc w:val="center"/>
        <w:rPr>
          <w:rFonts w:ascii="Adobe Myungjo Std M" w:eastAsia="Adobe Myungjo Std M" w:hAnsi="Adobe Myungjo Std M"/>
        </w:rPr>
      </w:pPr>
      <w:r w:rsidRPr="001F7739">
        <w:rPr>
          <w:rFonts w:ascii="Adobe Myungjo Std M" w:eastAsia="Adobe Myungjo Std M" w:hAnsi="Adobe Myungjo Std M"/>
          <w:i/>
          <w:iCs/>
        </w:rPr>
        <w:t>202</w:t>
      </w:r>
      <w:ins w:id="9" w:author="Salim ATALLA" w:date="2021-12-04T19:59:00Z">
        <w:r w:rsidR="007810BE">
          <w:rPr>
            <w:rFonts w:ascii="Adobe Myungjo Std M" w:eastAsia="Adobe Myungjo Std M" w:hAnsi="Adobe Myungjo Std M"/>
            <w:i/>
            <w:iCs/>
          </w:rPr>
          <w:t>1</w:t>
        </w:r>
      </w:ins>
      <w:del w:id="10" w:author="Salim ATALLA" w:date="2021-12-04T19:59:00Z">
        <w:r w:rsidRPr="001F7739" w:rsidDel="007810BE">
          <w:rPr>
            <w:rFonts w:ascii="Adobe Myungjo Std M" w:eastAsia="Adobe Myungjo Std M" w:hAnsi="Adobe Myungjo Std M"/>
            <w:i/>
            <w:iCs/>
          </w:rPr>
          <w:delText>0</w:delText>
        </w:r>
      </w:del>
      <w:r w:rsidR="00630583" w:rsidRPr="001F7739">
        <w:rPr>
          <w:rFonts w:ascii="Adobe Myungjo Std M" w:eastAsia="Adobe Myungjo Std M" w:hAnsi="Adobe Myungjo Std M"/>
          <w:i/>
          <w:iCs/>
        </w:rPr>
        <w:t>_</w:t>
      </w:r>
      <w:r w:rsidRPr="001F7739">
        <w:rPr>
          <w:rFonts w:ascii="Adobe Myungjo Std M" w:eastAsia="Adobe Myungjo Std M" w:hAnsi="Adobe Myungjo Std M"/>
          <w:i/>
          <w:iCs/>
        </w:rPr>
        <w:t>202</w:t>
      </w:r>
      <w:ins w:id="11" w:author="Salim ATALLA" w:date="2021-12-04T19:59:00Z">
        <w:r w:rsidR="007810BE">
          <w:rPr>
            <w:rFonts w:ascii="Adobe Myungjo Std M" w:eastAsia="Adobe Myungjo Std M" w:hAnsi="Adobe Myungjo Std M"/>
            <w:i/>
            <w:iCs/>
          </w:rPr>
          <w:t>2</w:t>
        </w:r>
      </w:ins>
      <w:del w:id="12" w:author="Salim ATALLA" w:date="2021-12-04T19:59:00Z">
        <w:r w:rsidRPr="001F7739" w:rsidDel="007810BE">
          <w:rPr>
            <w:rFonts w:ascii="Adobe Myungjo Std M" w:eastAsia="Adobe Myungjo Std M" w:hAnsi="Adobe Myungjo Std M"/>
            <w:i/>
            <w:iCs/>
          </w:rPr>
          <w:delText>1</w:delText>
        </w:r>
      </w:del>
    </w:p>
    <w:p w14:paraId="185FC97E" w14:textId="411E96A2" w:rsidR="00E73B43" w:rsidRDefault="00E73B43" w:rsidP="00E73B43">
      <w:pPr>
        <w:rPr>
          <w:rFonts w:ascii="Adobe Myungjo Std M" w:eastAsia="Adobe Myungjo Std M" w:hAnsi="Adobe Myungjo Std M"/>
          <w:sz w:val="44"/>
          <w:szCs w:val="44"/>
        </w:rPr>
      </w:pPr>
    </w:p>
    <w:p w14:paraId="051312B5" w14:textId="2A3E9EFE" w:rsidR="00E73B43" w:rsidDel="007810BE" w:rsidRDefault="00E73B43" w:rsidP="00E73B43">
      <w:pPr>
        <w:rPr>
          <w:del w:id="13" w:author="Salim ATALLA" w:date="2021-12-04T19:59:00Z"/>
          <w:rFonts w:ascii="Adobe Myungjo Std M" w:eastAsia="Adobe Myungjo Std M" w:hAnsi="Adobe Myungjo Std M"/>
          <w:sz w:val="44"/>
          <w:szCs w:val="44"/>
        </w:rPr>
      </w:pPr>
    </w:p>
    <w:p w14:paraId="116C2291" w14:textId="77777777" w:rsidR="00841316" w:rsidRDefault="00841316" w:rsidP="00E73B43">
      <w:pPr>
        <w:rPr>
          <w:rFonts w:ascii="Adobe Myungjo Std M" w:eastAsia="Adobe Myungjo Std M" w:hAnsi="Adobe Myungjo Std M"/>
          <w:sz w:val="44"/>
          <w:szCs w:val="44"/>
        </w:rPr>
      </w:pPr>
    </w:p>
    <w:p w14:paraId="3098AA84" w14:textId="2414E1A1" w:rsidR="00E73B43" w:rsidRDefault="00E73B43" w:rsidP="00E73B43">
      <w:pPr>
        <w:rPr>
          <w:rFonts w:ascii="Adobe Myungjo Std M" w:eastAsia="Adobe Myungjo Std M" w:hAnsi="Adobe Myungjo Std M"/>
          <w:sz w:val="44"/>
          <w:szCs w:val="44"/>
        </w:rPr>
      </w:pPr>
      <w:r>
        <w:rPr>
          <w:rFonts w:ascii="Adobe Myungjo Std M" w:eastAsia="Adobe Myungjo Std M" w:hAnsi="Adobe Myungjo Std M"/>
          <w:sz w:val="44"/>
          <w:szCs w:val="44"/>
        </w:rPr>
        <w:t>____________________________</w:t>
      </w:r>
      <w:r w:rsidR="00E17645">
        <w:rPr>
          <w:rFonts w:ascii="Adobe Myungjo Std M" w:eastAsia="Adobe Myungjo Std M" w:hAnsi="Adobe Myungjo Std M"/>
          <w:sz w:val="44"/>
          <w:szCs w:val="44"/>
        </w:rPr>
        <w:t>_____________</w:t>
      </w:r>
    </w:p>
    <w:p w14:paraId="3E721287" w14:textId="097105BF" w:rsidR="00E73B43" w:rsidRDefault="00E73B43" w:rsidP="00E73B43">
      <w:pPr>
        <w:rPr>
          <w:ins w:id="14" w:author="Salim ATALLA" w:date="2021-12-04T19:59:00Z"/>
          <w:rFonts w:ascii="Agency FB" w:eastAsia="Adobe Kaiti Std R" w:hAnsi="Agency FB"/>
          <w:sz w:val="40"/>
          <w:szCs w:val="40"/>
        </w:rPr>
      </w:pPr>
      <w:r w:rsidRPr="008D207F">
        <w:rPr>
          <w:rFonts w:ascii="Agency FB" w:eastAsia="Adobe Kaiti Std R" w:hAnsi="Agency FB"/>
          <w:sz w:val="40"/>
          <w:szCs w:val="40"/>
        </w:rPr>
        <w:t>ATALLA Salim</w:t>
      </w:r>
    </w:p>
    <w:p w14:paraId="4FF6206A" w14:textId="0EC78C06" w:rsidR="007810BE" w:rsidRDefault="007810BE" w:rsidP="00E73B43">
      <w:pPr>
        <w:rPr>
          <w:ins w:id="15" w:author="Salim ATALLA" w:date="2021-03-12T20:02:00Z"/>
          <w:rFonts w:ascii="Agency FB" w:eastAsia="Adobe Kaiti Std R" w:hAnsi="Agency FB"/>
          <w:sz w:val="40"/>
          <w:szCs w:val="40"/>
        </w:rPr>
      </w:pPr>
      <w:ins w:id="16" w:author="Salim ATALLA" w:date="2021-12-04T19:59:00Z">
        <w:r>
          <w:rPr>
            <w:rFonts w:ascii="Agency FB" w:eastAsia="Adobe Kaiti Std R" w:hAnsi="Agency FB"/>
            <w:sz w:val="40"/>
            <w:szCs w:val="40"/>
          </w:rPr>
          <w:t>NISO Aram</w:t>
        </w:r>
      </w:ins>
    </w:p>
    <w:p w14:paraId="537CAC82" w14:textId="127508A7" w:rsidR="005061F2" w:rsidDel="00F343B0" w:rsidRDefault="005061F2" w:rsidP="00E73B43">
      <w:pPr>
        <w:rPr>
          <w:del w:id="17" w:author="Salim ATALLA" w:date="2021-03-12T20:12:00Z"/>
          <w:rFonts w:ascii="Agency FB" w:eastAsia="Adobe Kaiti Std R" w:hAnsi="Agency FB"/>
          <w:sz w:val="40"/>
          <w:szCs w:val="40"/>
        </w:rPr>
      </w:pPr>
    </w:p>
    <w:p w14:paraId="0ED12182" w14:textId="6FDD63B6" w:rsidR="001F7739" w:rsidRPr="008D207F" w:rsidDel="00F343B0" w:rsidRDefault="001F7739" w:rsidP="001F7739">
      <w:pPr>
        <w:rPr>
          <w:del w:id="18" w:author="Salim ATALLA" w:date="2021-03-12T20:12:00Z"/>
          <w:rFonts w:ascii="Agency FB" w:eastAsia="Adobe Kaiti Std R" w:hAnsi="Agency FB"/>
          <w:sz w:val="40"/>
          <w:szCs w:val="40"/>
        </w:rPr>
      </w:pPr>
      <w:del w:id="19" w:author="Salim ATALLA" w:date="2021-03-12T20:12:00Z">
        <w:r w:rsidDel="00F343B0">
          <w:rPr>
            <w:rFonts w:ascii="Agency FB" w:eastAsia="Adobe Kaiti Std R" w:hAnsi="Agency FB"/>
            <w:sz w:val="40"/>
            <w:szCs w:val="40"/>
          </w:rPr>
          <w:delText>BA GUBAIR Zakarya</w:delText>
        </w:r>
      </w:del>
    </w:p>
    <w:p w14:paraId="0441DB1F" w14:textId="28CE255E" w:rsidR="00F343B0" w:rsidRPr="008D207F" w:rsidDel="00013608" w:rsidRDefault="00B772AD" w:rsidP="00845820">
      <w:pPr>
        <w:rPr>
          <w:del w:id="20" w:author="Salim ATALLA" w:date="2021-12-04T19:59:00Z"/>
          <w:rFonts w:ascii="Agency FB" w:eastAsia="Adobe Kaiti Std R" w:hAnsi="Agency FB"/>
          <w:sz w:val="40"/>
          <w:szCs w:val="40"/>
        </w:rPr>
      </w:pPr>
      <w:r w:rsidRPr="008D207F">
        <w:rPr>
          <w:rFonts w:ascii="Agency FB" w:eastAsia="Adobe Kaiti Std R" w:hAnsi="Agency FB"/>
          <w:sz w:val="40"/>
          <w:szCs w:val="40"/>
        </w:rPr>
        <w:t>L</w:t>
      </w:r>
      <w:ins w:id="21" w:author="Salim ATALLA" w:date="2021-12-04T19:59:00Z">
        <w:r w:rsidR="007810BE">
          <w:rPr>
            <w:rFonts w:ascii="Agency FB" w:eastAsia="Adobe Kaiti Std R" w:hAnsi="Agency FB"/>
            <w:sz w:val="40"/>
            <w:szCs w:val="40"/>
          </w:rPr>
          <w:t>3</w:t>
        </w:r>
      </w:ins>
      <w:del w:id="22" w:author="Salim ATALLA" w:date="2021-12-04T19:59:00Z">
        <w:r w:rsidRPr="008D207F" w:rsidDel="007810BE">
          <w:rPr>
            <w:rFonts w:ascii="Agency FB" w:eastAsia="Adobe Kaiti Std R" w:hAnsi="Agency FB"/>
            <w:sz w:val="40"/>
            <w:szCs w:val="40"/>
          </w:rPr>
          <w:delText>2</w:delText>
        </w:r>
      </w:del>
      <w:r w:rsidRPr="008D207F">
        <w:rPr>
          <w:rFonts w:ascii="Agency FB" w:eastAsia="Adobe Kaiti Std R" w:hAnsi="Agency FB"/>
          <w:sz w:val="40"/>
          <w:szCs w:val="40"/>
        </w:rPr>
        <w:t xml:space="preserve"> – Informatique_</w:t>
      </w:r>
      <w:r w:rsidR="00E73B43" w:rsidRPr="008D207F">
        <w:rPr>
          <w:rFonts w:ascii="Agency FB" w:eastAsia="Adobe Kaiti Std R" w:hAnsi="Agency FB"/>
          <w:sz w:val="40"/>
          <w:szCs w:val="40"/>
        </w:rPr>
        <w:t>Groupe</w:t>
      </w:r>
      <w:r w:rsidR="001F7739">
        <w:rPr>
          <w:rFonts w:ascii="Agency FB" w:eastAsia="Adobe Kaiti Std R" w:hAnsi="Agency FB"/>
          <w:sz w:val="40"/>
          <w:szCs w:val="40"/>
        </w:rPr>
        <w:t>_</w:t>
      </w:r>
      <w:ins w:id="23" w:author="Salim ATALLA" w:date="2021-12-04T19:59:00Z">
        <w:r w:rsidR="007810BE">
          <w:rPr>
            <w:rFonts w:ascii="Agency FB" w:eastAsia="Adobe Kaiti Std R" w:hAnsi="Agency FB"/>
            <w:sz w:val="40"/>
            <w:szCs w:val="40"/>
          </w:rPr>
          <w:t>584I</w:t>
        </w:r>
      </w:ins>
      <w:del w:id="24" w:author="Salim ATALLA" w:date="2021-12-04T19:59:00Z">
        <w:r w:rsidR="00E73B43" w:rsidRPr="008D207F" w:rsidDel="007810BE">
          <w:rPr>
            <w:rFonts w:ascii="Agency FB" w:eastAsia="Adobe Kaiti Std R" w:hAnsi="Agency FB"/>
            <w:sz w:val="40"/>
            <w:szCs w:val="40"/>
          </w:rPr>
          <w:delText>485</w:delText>
        </w:r>
      </w:del>
    </w:p>
    <w:p w14:paraId="5D4FA174" w14:textId="6514C8C1" w:rsidR="00B006C9" w:rsidDel="00F143C5" w:rsidRDefault="00B006C9" w:rsidP="00B04F21">
      <w:pPr>
        <w:tabs>
          <w:tab w:val="left" w:pos="9072"/>
        </w:tabs>
        <w:rPr>
          <w:del w:id="25" w:author="Salim ATALLA" w:date="2021-12-04T20:04:00Z"/>
          <w:rStyle w:val="SubtleReference"/>
          <w:rFonts w:asciiTheme="majorBidi" w:hAnsiTheme="majorBidi" w:cstheme="majorBidi"/>
          <w:smallCaps w:val="0"/>
          <w:color w:val="auto"/>
          <w:spacing w:val="5"/>
        </w:rPr>
      </w:pPr>
    </w:p>
    <w:p w14:paraId="696680D5" w14:textId="1C695ABA" w:rsidR="004B7F7B" w:rsidDel="00F143C5" w:rsidRDefault="004B7F7B" w:rsidP="00B04F21">
      <w:pPr>
        <w:tabs>
          <w:tab w:val="left" w:pos="9072"/>
        </w:tabs>
        <w:rPr>
          <w:del w:id="26" w:author="Salim ATALLA" w:date="2021-12-04T20:04:00Z"/>
          <w:rStyle w:val="SubtleReference"/>
          <w:rFonts w:asciiTheme="majorBidi" w:hAnsiTheme="majorBidi" w:cstheme="majorBidi"/>
          <w:smallCaps w:val="0"/>
          <w:color w:val="auto"/>
          <w:spacing w:val="5"/>
        </w:rPr>
      </w:pPr>
    </w:p>
    <w:p w14:paraId="10CA41E7" w14:textId="3A4EF477" w:rsidR="004B7F7B" w:rsidDel="001E78E5" w:rsidRDefault="004B7F7B" w:rsidP="00B04F21">
      <w:pPr>
        <w:tabs>
          <w:tab w:val="left" w:pos="9072"/>
        </w:tabs>
        <w:rPr>
          <w:del w:id="27" w:author="Salim ATALLA" w:date="2021-03-10T20:27:00Z"/>
          <w:rStyle w:val="SubtleReference"/>
          <w:rFonts w:asciiTheme="majorBidi" w:hAnsiTheme="majorBidi" w:cstheme="majorBidi"/>
          <w:smallCaps w:val="0"/>
          <w:color w:val="auto"/>
          <w:spacing w:val="5"/>
        </w:rPr>
      </w:pPr>
    </w:p>
    <w:p w14:paraId="65473F22" w14:textId="490B293C" w:rsidR="006A6968" w:rsidRDefault="006A6968" w:rsidP="00512EC6">
      <w:pPr>
        <w:rPr>
          <w:ins w:id="28" w:author="Salim ATALLA" w:date="2021-12-04T20:02:00Z"/>
          <w:rFonts w:ascii="High Tower Text" w:hAnsi="High Tower Text" w:cs="Arabic Typesetting"/>
        </w:rPr>
      </w:pPr>
    </w:p>
    <w:p w14:paraId="4209427B" w14:textId="77777777" w:rsidR="006A6968" w:rsidRPr="00775273" w:rsidRDefault="006A6968" w:rsidP="006A6968">
      <w:pPr>
        <w:rPr>
          <w:ins w:id="29" w:author="Salim ATALLA" w:date="2021-12-04T20:02:00Z"/>
          <w:rFonts w:ascii="High Tower Text" w:hAnsi="High Tower Text" w:cs="Arabic Typesetting"/>
        </w:rPr>
      </w:pPr>
      <w:ins w:id="30" w:author="Salim ATALLA" w:date="2021-12-04T20:02:00Z">
        <w:r w:rsidRPr="00775273">
          <w:rPr>
            <w:rFonts w:ascii="High Tower Text" w:hAnsi="High Tower Text" w:cs="Arabic Typesetting"/>
          </w:rPr>
          <w:lastRenderedPageBreak/>
          <w:t>Avant de commencer le rapport de notre projet, voici les commandes qui peuvent compiler et exécuter le code enfin pour qu’il puisse être mis en œuvre en mode console :</w:t>
        </w:r>
      </w:ins>
    </w:p>
    <w:p w14:paraId="78483AE0" w14:textId="77777777" w:rsidR="006A6968" w:rsidRPr="00775273" w:rsidRDefault="006A6968" w:rsidP="006A6968">
      <w:pPr>
        <w:rPr>
          <w:ins w:id="31" w:author="Salim ATALLA" w:date="2021-12-04T20:02:00Z"/>
          <w:rFonts w:ascii="High Tower Text" w:hAnsi="High Tower Text" w:cs="Arabic Typesetting"/>
        </w:rPr>
      </w:pPr>
      <w:ins w:id="32" w:author="Salim ATALLA" w:date="2021-12-04T20:02:00Z">
        <w:r w:rsidRPr="00775273">
          <w:rPr>
            <w:rFonts w:ascii="High Tower Text" w:hAnsi="High Tower Text" w:cs="Arabic Typesetting"/>
          </w:rPr>
          <w:t>•</w:t>
        </w:r>
        <w:r w:rsidRPr="00775273">
          <w:rPr>
            <w:rFonts w:ascii="High Tower Text" w:hAnsi="High Tower Text" w:cs="Arabic Typesetting"/>
          </w:rPr>
          <w:tab/>
          <w:t>javac GUI.java Plateau.java Region.java Brave.java Temeraire.java Joueur.java Case.java</w:t>
        </w:r>
      </w:ins>
    </w:p>
    <w:p w14:paraId="0607AD8C" w14:textId="77777777" w:rsidR="006A6968" w:rsidRPr="00775273" w:rsidRDefault="006A6968" w:rsidP="006A6968">
      <w:pPr>
        <w:rPr>
          <w:ins w:id="33" w:author="Salim ATALLA" w:date="2021-12-04T20:02:00Z"/>
          <w:rFonts w:ascii="High Tower Text" w:hAnsi="High Tower Text" w:cs="Arabic Typesetting"/>
        </w:rPr>
      </w:pPr>
      <w:ins w:id="34" w:author="Salim ATALLA" w:date="2021-12-04T20:02:00Z">
        <w:r w:rsidRPr="00775273">
          <w:rPr>
            <w:rFonts w:ascii="High Tower Text" w:hAnsi="High Tower Text" w:cs="Arabic Typesetting"/>
          </w:rPr>
          <w:t xml:space="preserve">            Fichier.java</w:t>
        </w:r>
      </w:ins>
    </w:p>
    <w:p w14:paraId="6F99853C" w14:textId="77777777" w:rsidR="006A6968" w:rsidRPr="00775273" w:rsidRDefault="006A6968" w:rsidP="006A6968">
      <w:pPr>
        <w:ind w:left="708" w:hanging="708"/>
        <w:rPr>
          <w:ins w:id="35" w:author="Salim ATALLA" w:date="2021-12-04T20:02:00Z"/>
          <w:rFonts w:ascii="High Tower Text" w:hAnsi="High Tower Text" w:cs="Arabic Typesetting"/>
        </w:rPr>
      </w:pPr>
      <w:ins w:id="36" w:author="Salim ATALLA" w:date="2021-12-04T20:02:00Z">
        <w:r w:rsidRPr="00775273">
          <w:rPr>
            <w:rFonts w:ascii="High Tower Text" w:hAnsi="High Tower Text" w:cs="Arabic Typesetting"/>
          </w:rPr>
          <w:t>•</w:t>
        </w:r>
        <w:r w:rsidRPr="00775273">
          <w:rPr>
            <w:rFonts w:ascii="High Tower Text" w:hAnsi="High Tower Text" w:cs="Arabic Typesetting"/>
          </w:rPr>
          <w:tab/>
          <w:t xml:space="preserve"> jar -cvf GUI.jar GUI.class Plateau.class Region.class Brave.class Temeraire.class Joueur.class Case.class Fichier.class</w:t>
        </w:r>
      </w:ins>
    </w:p>
    <w:p w14:paraId="6F994388" w14:textId="77777777" w:rsidR="006A6968" w:rsidRDefault="006A6968" w:rsidP="006A6968">
      <w:pPr>
        <w:rPr>
          <w:ins w:id="37" w:author="Salim ATALLA" w:date="2021-12-04T20:02:00Z"/>
          <w:rFonts w:ascii="High Tower Text" w:hAnsi="High Tower Text" w:cs="Arabic Typesetting"/>
        </w:rPr>
      </w:pPr>
      <w:ins w:id="38" w:author="Salim ATALLA" w:date="2021-12-04T20:02:00Z">
        <w:r w:rsidRPr="00775273">
          <w:rPr>
            <w:rFonts w:ascii="High Tower Text" w:hAnsi="High Tower Text" w:cs="Arabic Typesetting"/>
          </w:rPr>
          <w:t>•</w:t>
        </w:r>
        <w:r w:rsidRPr="00775273">
          <w:rPr>
            <w:rFonts w:ascii="High Tower Text" w:hAnsi="High Tower Text" w:cs="Arabic Typesetting"/>
          </w:rPr>
          <w:tab/>
          <w:t xml:space="preserve"> java -cp ./GUI.jar GUI</w:t>
        </w:r>
        <w:r>
          <w:rPr>
            <w:rFonts w:ascii="High Tower Text" w:hAnsi="High Tower Text" w:cs="Arabic Typesetting"/>
          </w:rPr>
          <w:t> :</w:t>
        </w:r>
      </w:ins>
    </w:p>
    <w:p w14:paraId="1174B65B" w14:textId="77777777" w:rsidR="006A6968" w:rsidRDefault="006A6968" w:rsidP="00512EC6">
      <w:pPr>
        <w:rPr>
          <w:ins w:id="39" w:author="Salim ATALLA" w:date="2021-03-11T19:16:00Z"/>
          <w:rFonts w:ascii="High Tower Text" w:hAnsi="High Tower Text" w:cs="Arabic Typesetting"/>
        </w:rPr>
      </w:pPr>
    </w:p>
    <w:p w14:paraId="440CE4D1" w14:textId="367366EE" w:rsidR="00512EC6" w:rsidRPr="001D1FD5" w:rsidRDefault="00775273">
      <w:pPr>
        <w:pStyle w:val="Heading2"/>
        <w:rPr>
          <w:ins w:id="40" w:author="Salim ATALLA" w:date="2021-03-11T19:20:00Z"/>
          <w:rFonts w:ascii="High Tower Text" w:hAnsi="High Tower Text"/>
          <w:sz w:val="28"/>
          <w:szCs w:val="28"/>
          <w:rPrChange w:id="41" w:author="Salim ATALLA" w:date="2021-03-11T19:22:00Z">
            <w:rPr>
              <w:ins w:id="42" w:author="Salim ATALLA" w:date="2021-03-11T19:20:00Z"/>
            </w:rPr>
          </w:rPrChange>
        </w:rPr>
        <w:pPrChange w:id="43" w:author="Salim ATALLA" w:date="2021-03-11T19:21:00Z">
          <w:pPr/>
        </w:pPrChange>
      </w:pPr>
      <w:ins w:id="44" w:author="Salim ATALLA" w:date="2021-12-04T20:01:00Z">
        <w:r>
          <w:rPr>
            <w:rFonts w:ascii="High Tower Text" w:hAnsi="High Tower Text"/>
            <w:sz w:val="28"/>
            <w:szCs w:val="28"/>
          </w:rPr>
          <w:t>Projet Caméléon</w:t>
        </w:r>
      </w:ins>
      <w:ins w:id="45" w:author="Salim ATALLA" w:date="2021-03-11T19:21:00Z">
        <w:r w:rsidR="00F57080" w:rsidRPr="001D1FD5">
          <w:rPr>
            <w:rFonts w:ascii="High Tower Text" w:hAnsi="High Tower Text"/>
            <w:sz w:val="28"/>
            <w:szCs w:val="28"/>
            <w:rPrChange w:id="46" w:author="Salim ATALLA" w:date="2021-03-11T19:22:00Z">
              <w:rPr/>
            </w:rPrChange>
          </w:rPr>
          <w:t> :</w:t>
        </w:r>
      </w:ins>
    </w:p>
    <w:p w14:paraId="68F248F5" w14:textId="77777777" w:rsidR="00A12DBB" w:rsidRDefault="00A12DBB" w:rsidP="00512EC6">
      <w:pPr>
        <w:rPr>
          <w:ins w:id="47" w:author="Salim ATALLA" w:date="2021-03-11T19:16:00Z"/>
          <w:rFonts w:ascii="High Tower Text" w:hAnsi="High Tower Text" w:cs="Arabic Typesetting"/>
        </w:rPr>
      </w:pPr>
    </w:p>
    <w:p w14:paraId="7EEBE032" w14:textId="03F36AB5" w:rsidR="006A6968" w:rsidRPr="006A6968" w:rsidRDefault="006A6968" w:rsidP="006A6968">
      <w:pPr>
        <w:pStyle w:val="ListParagraph"/>
        <w:rPr>
          <w:ins w:id="48" w:author="Salim ATALLA" w:date="2021-12-04T20:02:00Z"/>
          <w:rFonts w:ascii="High Tower Text" w:hAnsi="High Tower Text" w:cs="Arabic Typesetting"/>
        </w:rPr>
        <w:pPrChange w:id="49" w:author="Salim ATALLA" w:date="2021-12-04T20:03:00Z">
          <w:pPr>
            <w:pStyle w:val="ListParagraph"/>
            <w:numPr>
              <w:numId w:val="7"/>
            </w:numPr>
            <w:ind w:hanging="360"/>
          </w:pPr>
        </w:pPrChange>
      </w:pPr>
      <w:ins w:id="50" w:author="Salim ATALLA" w:date="2021-12-04T20:02:00Z">
        <w:r w:rsidRPr="006A6968">
          <w:rPr>
            <w:rFonts w:ascii="High Tower Text" w:hAnsi="High Tower Text" w:cs="Arabic Typesetting"/>
          </w:rPr>
          <w:t>Nous avions à travailler sur un projet en Java, le projet consistait d’implémenter un jeu qui contient une IA simple enfin pour que l’utilisateur puisse jouer contre l’ordinateur.</w:t>
        </w:r>
      </w:ins>
    </w:p>
    <w:p w14:paraId="3A04DCDE" w14:textId="77777777" w:rsidR="006A6968" w:rsidRPr="006A6968" w:rsidRDefault="006A6968" w:rsidP="006A6968">
      <w:pPr>
        <w:pStyle w:val="ListParagraph"/>
        <w:rPr>
          <w:ins w:id="51" w:author="Salim ATALLA" w:date="2021-12-04T20:02:00Z"/>
          <w:rFonts w:ascii="High Tower Text" w:hAnsi="High Tower Text" w:cs="Arabic Typesetting"/>
        </w:rPr>
        <w:pPrChange w:id="52" w:author="Salim ATALLA" w:date="2021-12-04T20:03:00Z">
          <w:pPr>
            <w:pStyle w:val="ListParagraph"/>
            <w:numPr>
              <w:numId w:val="7"/>
            </w:numPr>
            <w:ind w:hanging="360"/>
          </w:pPr>
        </w:pPrChange>
      </w:pPr>
      <w:ins w:id="53" w:author="Salim ATALLA" w:date="2021-12-04T20:02:00Z">
        <w:r w:rsidRPr="006A6968">
          <w:rPr>
            <w:rFonts w:ascii="High Tower Text" w:hAnsi="High Tower Text" w:cs="Arabic Typesetting"/>
          </w:rPr>
          <w:t>Le projet était divisé en plusieurs parties enfin pour nous faciliter les taches à faire et produire.</w:t>
        </w:r>
      </w:ins>
    </w:p>
    <w:p w14:paraId="679A107B" w14:textId="77777777" w:rsidR="006A6968" w:rsidRPr="006A6968" w:rsidRDefault="006A6968" w:rsidP="006A6968">
      <w:pPr>
        <w:pStyle w:val="ListParagraph"/>
        <w:rPr>
          <w:ins w:id="54" w:author="Salim ATALLA" w:date="2021-12-04T20:02:00Z"/>
          <w:rFonts w:ascii="High Tower Text" w:hAnsi="High Tower Text" w:cs="Arabic Typesetting"/>
        </w:rPr>
        <w:pPrChange w:id="55" w:author="Salim ATALLA" w:date="2021-12-04T20:03:00Z">
          <w:pPr>
            <w:pStyle w:val="ListParagraph"/>
            <w:numPr>
              <w:numId w:val="7"/>
            </w:numPr>
            <w:ind w:hanging="360"/>
          </w:pPr>
        </w:pPrChange>
      </w:pPr>
      <w:ins w:id="56" w:author="Salim ATALLA" w:date="2021-12-04T20:02:00Z">
        <w:r w:rsidRPr="006A6968">
          <w:rPr>
            <w:rFonts w:ascii="High Tower Text" w:hAnsi="High Tower Text" w:cs="Arabic Typesetting"/>
          </w:rPr>
          <w:t xml:space="preserve">Le but de ce projet était de mettre en œuvre les connaissances requises en cours, notamment l’utilisation des arbres, qui était la base de notre projet, mais aussi pour nous aider à nous améliorer en programmation JAVA et surtout comment choisir des structures de données qui minimisent la complexité de nos méthodes et nos fonctions. </w:t>
        </w:r>
      </w:ins>
    </w:p>
    <w:p w14:paraId="1C7724BD" w14:textId="77777777" w:rsidR="006A6968" w:rsidRPr="006A6968" w:rsidRDefault="006A6968" w:rsidP="006A6968">
      <w:pPr>
        <w:pStyle w:val="ListParagraph"/>
        <w:rPr>
          <w:ins w:id="57" w:author="Salim ATALLA" w:date="2021-12-04T20:02:00Z"/>
          <w:rFonts w:ascii="High Tower Text" w:hAnsi="High Tower Text" w:cs="Arabic Typesetting"/>
        </w:rPr>
        <w:pPrChange w:id="58" w:author="Salim ATALLA" w:date="2021-12-04T20:03:00Z">
          <w:pPr>
            <w:pStyle w:val="ListParagraph"/>
            <w:numPr>
              <w:numId w:val="7"/>
            </w:numPr>
            <w:ind w:hanging="360"/>
          </w:pPr>
        </w:pPrChange>
      </w:pPr>
      <w:ins w:id="59" w:author="Salim ATALLA" w:date="2021-12-04T20:02:00Z">
        <w:r w:rsidRPr="006A6968">
          <w:rPr>
            <w:rFonts w:ascii="High Tower Text" w:hAnsi="High Tower Text" w:cs="Arabic Typesetting"/>
          </w:rPr>
          <w:t>Nous allons voir cela en détaille en parcourant le rapport.</w:t>
        </w:r>
      </w:ins>
    </w:p>
    <w:p w14:paraId="21C92946" w14:textId="77777777" w:rsidR="006A6968" w:rsidRPr="006A6968" w:rsidRDefault="006A6968" w:rsidP="006A6968">
      <w:pPr>
        <w:pStyle w:val="ListParagraph"/>
        <w:rPr>
          <w:ins w:id="60" w:author="Salim ATALLA" w:date="2021-12-04T20:02:00Z"/>
          <w:rFonts w:ascii="High Tower Text" w:hAnsi="High Tower Text" w:cs="Arabic Typesetting"/>
        </w:rPr>
        <w:pPrChange w:id="61" w:author="Salim ATALLA" w:date="2021-12-04T20:03:00Z">
          <w:pPr>
            <w:pStyle w:val="ListParagraph"/>
            <w:numPr>
              <w:numId w:val="7"/>
            </w:numPr>
            <w:ind w:hanging="360"/>
          </w:pPr>
        </w:pPrChange>
      </w:pPr>
    </w:p>
    <w:p w14:paraId="3D412843" w14:textId="77777777" w:rsidR="006A6968" w:rsidRPr="006A6968" w:rsidRDefault="006A6968" w:rsidP="006A6968">
      <w:pPr>
        <w:pStyle w:val="ListParagraph"/>
        <w:rPr>
          <w:ins w:id="62" w:author="Salim ATALLA" w:date="2021-12-04T20:02:00Z"/>
          <w:rFonts w:ascii="High Tower Text" w:hAnsi="High Tower Text" w:cs="Arabic Typesetting"/>
        </w:rPr>
        <w:pPrChange w:id="63" w:author="Salim ATALLA" w:date="2021-12-04T20:03:00Z">
          <w:pPr>
            <w:pStyle w:val="ListParagraph"/>
            <w:numPr>
              <w:numId w:val="7"/>
            </w:numPr>
            <w:ind w:hanging="360"/>
          </w:pPr>
        </w:pPrChange>
      </w:pPr>
      <w:ins w:id="64" w:author="Salim ATALLA" w:date="2021-12-04T20:02:00Z">
        <w:r w:rsidRPr="006A6968">
          <w:rPr>
            <w:rFonts w:ascii="High Tower Text" w:hAnsi="High Tower Text" w:cs="Arabic Typesetting"/>
          </w:rPr>
          <w:t>Tout d’abord voici la description du jeu implémenté :</w:t>
        </w:r>
      </w:ins>
    </w:p>
    <w:p w14:paraId="3DCABF35" w14:textId="6D18007A" w:rsidR="00E23F9B" w:rsidRDefault="006A6968" w:rsidP="006A6968">
      <w:pPr>
        <w:pStyle w:val="ListParagraph"/>
        <w:rPr>
          <w:ins w:id="65" w:author="Salim ATALLA" w:date="2021-03-11T19:23:00Z"/>
          <w:rFonts w:ascii="High Tower Text" w:hAnsi="High Tower Text" w:cs="Arabic Typesetting"/>
        </w:rPr>
        <w:pPrChange w:id="66" w:author="Salim ATALLA" w:date="2021-12-04T20:03:00Z">
          <w:pPr/>
        </w:pPrChange>
      </w:pPr>
      <w:ins w:id="67" w:author="Salim ATALLA" w:date="2021-12-04T20:02:00Z">
        <w:r w:rsidRPr="006A6968">
          <w:rPr>
            <w:rFonts w:ascii="High Tower Text" w:hAnsi="High Tower Text" w:cs="Arabic Typesetting"/>
          </w:rPr>
          <w:t xml:space="preserve">En amont, le but de jeu est de faire jouer un utilisateur humain contre un ordinateur, la surface graphique de jeu est un simple plateau qui contient des cases, </w:t>
        </w:r>
      </w:ins>
      <w:ins w:id="68" w:author="Salim ATALLA" w:date="2021-12-04T20:03:00Z">
        <w:r w:rsidR="00E37352" w:rsidRPr="006A6968">
          <w:rPr>
            <w:rFonts w:ascii="High Tower Text" w:hAnsi="High Tower Text" w:cs="Arabic Typesetting"/>
          </w:rPr>
          <w:t>auxquelles</w:t>
        </w:r>
      </w:ins>
      <w:ins w:id="69" w:author="Salim ATALLA" w:date="2021-12-04T20:02:00Z">
        <w:r w:rsidRPr="006A6968">
          <w:rPr>
            <w:rFonts w:ascii="High Tower Text" w:hAnsi="High Tower Text" w:cs="Arabic Typesetting"/>
          </w:rPr>
          <w:t xml:space="preserve"> on va appliquer une coloration, Rouge pour l’utilisateur Humain et Bleu pour l’ordinateur. Le jeu se termine lorsque toutes les cases seront </w:t>
        </w:r>
      </w:ins>
      <w:ins w:id="70" w:author="Salim ATALLA" w:date="2021-12-04T20:03:00Z">
        <w:r w:rsidR="00E37352" w:rsidRPr="006A6968">
          <w:rPr>
            <w:rFonts w:ascii="High Tower Text" w:hAnsi="High Tower Text" w:cs="Arabic Typesetting"/>
          </w:rPr>
          <w:t>coloriées</w:t>
        </w:r>
      </w:ins>
      <w:ins w:id="71" w:author="Salim ATALLA" w:date="2021-12-04T20:02:00Z">
        <w:r w:rsidRPr="006A6968">
          <w:rPr>
            <w:rFonts w:ascii="High Tower Text" w:hAnsi="High Tower Text" w:cs="Arabic Typesetting"/>
          </w:rPr>
          <w:t>, à la fin le joueur qui aura colorié le plus des cases alors il gagnera.</w:t>
        </w:r>
      </w:ins>
    </w:p>
    <w:p w14:paraId="5E6286C7" w14:textId="4CD73FD5" w:rsidR="00E23F9B" w:rsidRDefault="00523B55" w:rsidP="00E23F9B">
      <w:pPr>
        <w:rPr>
          <w:ins w:id="72" w:author="Salim ATALLA" w:date="2021-03-11T19:23:00Z"/>
          <w:rFonts w:ascii="High Tower Text" w:hAnsi="High Tower Text" w:cs="Arabic Typesetting"/>
        </w:rPr>
      </w:pPr>
      <w:ins w:id="73" w:author="Salim ATALLA" w:date="2021-12-04T20:09:00Z">
        <w:r>
          <w:rPr>
            <w:rFonts w:ascii="High Tower Text" w:hAnsi="High Tower Text" w:cs="Arabic Typesetting"/>
            <w:noProof/>
          </w:rPr>
          <w:drawing>
            <wp:anchor distT="0" distB="0" distL="114300" distR="114300" simplePos="0" relativeHeight="251671552" behindDoc="0" locked="0" layoutInCell="1" allowOverlap="1" wp14:anchorId="6265F7C4" wp14:editId="5E71DF4C">
              <wp:simplePos x="0" y="0"/>
              <wp:positionH relativeFrom="margin">
                <wp:posOffset>3062605</wp:posOffset>
              </wp:positionH>
              <wp:positionV relativeFrom="paragraph">
                <wp:posOffset>221615</wp:posOffset>
              </wp:positionV>
              <wp:extent cx="2609215" cy="2905125"/>
              <wp:effectExtent l="0" t="0" r="63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215"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74" w:author="Salim ATALLA" w:date="2021-12-04T20:08:00Z">
        <w:r>
          <w:rPr>
            <w:rFonts w:ascii="High Tower Text" w:hAnsi="High Tower Text" w:cs="Arabic Typesetting"/>
            <w:noProof/>
          </w:rPr>
          <w:drawing>
            <wp:anchor distT="0" distB="0" distL="114300" distR="114300" simplePos="0" relativeHeight="251670528" behindDoc="0" locked="0" layoutInCell="1" allowOverlap="1" wp14:anchorId="5678BFA9" wp14:editId="54EECDDD">
              <wp:simplePos x="0" y="0"/>
              <wp:positionH relativeFrom="margin">
                <wp:posOffset>176530</wp:posOffset>
              </wp:positionH>
              <wp:positionV relativeFrom="paragraph">
                <wp:posOffset>193675</wp:posOffset>
              </wp:positionV>
              <wp:extent cx="2593340" cy="29051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3340"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78206A1A" w14:textId="083F4463" w:rsidR="00E23F9B" w:rsidRPr="00E23F9B" w:rsidRDefault="00E23F9B">
      <w:pPr>
        <w:rPr>
          <w:ins w:id="75" w:author="Salim ATALLA" w:date="2021-03-11T19:16:00Z"/>
          <w:rFonts w:ascii="High Tower Text" w:hAnsi="High Tower Text" w:cs="Arabic Typesetting"/>
          <w:rPrChange w:id="76" w:author="Salim ATALLA" w:date="2021-03-11T19:23:00Z">
            <w:rPr>
              <w:ins w:id="77" w:author="Salim ATALLA" w:date="2021-03-11T19:16:00Z"/>
            </w:rPr>
          </w:rPrChange>
        </w:rPr>
        <w:pPrChange w:id="78" w:author="Salim ATALLA" w:date="2021-03-11T19:23:00Z">
          <w:pPr>
            <w:pStyle w:val="ListParagraph"/>
          </w:pPr>
        </w:pPrChange>
      </w:pPr>
      <w:ins w:id="79" w:author="Salim ATALLA" w:date="2021-03-11T19:23:00Z">
        <w:r>
          <w:rPr>
            <w:rFonts w:ascii="High Tower Text" w:hAnsi="High Tower Text" w:cs="Arabic Typesetting"/>
          </w:rPr>
          <w:t>_____________________________________________________________________________</w:t>
        </w:r>
      </w:ins>
    </w:p>
    <w:p w14:paraId="02053FE4" w14:textId="71DD1525" w:rsidR="004B7F7B" w:rsidRPr="00E379D6" w:rsidDel="00856783" w:rsidRDefault="00B368F3" w:rsidP="00B368F3">
      <w:pPr>
        <w:pStyle w:val="Heading2"/>
        <w:rPr>
          <w:del w:id="80" w:author="Salim ATALLA" w:date="2021-03-10T19:58:00Z"/>
          <w:rFonts w:ascii="Bradley Hand ITC" w:hAnsi="Bradley Hand ITC"/>
          <w:b/>
          <w:bCs/>
          <w:rPrChange w:id="81" w:author="Salim ATALLA" w:date="2021-03-10T19:56:00Z">
            <w:rPr>
              <w:del w:id="82" w:author="Salim ATALLA" w:date="2021-03-10T19:58:00Z"/>
              <w:u w:val="single"/>
            </w:rPr>
          </w:rPrChange>
        </w:rPr>
      </w:pPr>
      <w:del w:id="83" w:author="Salim ATALLA" w:date="2021-12-04T20:11:00Z">
        <w:r w:rsidRPr="00E379D6" w:rsidDel="0069051C">
          <w:rPr>
            <w:rFonts w:ascii="Bradley Hand ITC" w:hAnsi="Bradley Hand ITC"/>
            <w:b/>
            <w:bCs/>
            <w:rPrChange w:id="84" w:author="Salim ATALLA" w:date="2021-03-10T19:56:00Z">
              <w:rPr>
                <w:u w:val="single"/>
              </w:rPr>
            </w:rPrChange>
          </w:rPr>
          <w:lastRenderedPageBreak/>
          <w:delText xml:space="preserve">Tâches </w:delText>
        </w:r>
      </w:del>
      <w:del w:id="85" w:author="Salim ATALLA" w:date="2021-03-10T19:56:00Z">
        <w:r w:rsidRPr="00E379D6" w:rsidDel="00E379D6">
          <w:rPr>
            <w:rFonts w:ascii="Bradley Hand ITC" w:hAnsi="Bradley Hand ITC"/>
            <w:b/>
            <w:bCs/>
            <w:rPrChange w:id="86" w:author="Salim ATALLA" w:date="2021-03-10T19:56:00Z">
              <w:rPr>
                <w:u w:val="single"/>
              </w:rPr>
            </w:rPrChange>
          </w:rPr>
          <w:delText>:</w:delText>
        </w:r>
      </w:del>
    </w:p>
    <w:p w14:paraId="722CB774" w14:textId="22BE72EF" w:rsidR="00B61024" w:rsidDel="00222965" w:rsidRDefault="00B61024" w:rsidP="00B61024">
      <w:pPr>
        <w:rPr>
          <w:del w:id="87" w:author="Salim ATALLA" w:date="2021-03-10T19:54:00Z"/>
        </w:rPr>
      </w:pPr>
    </w:p>
    <w:p w14:paraId="73D92AEE" w14:textId="78F086CE" w:rsidR="0052274D" w:rsidRPr="00AE055A" w:rsidDel="00F84AB8" w:rsidRDefault="0052274D">
      <w:pPr>
        <w:pStyle w:val="Heading2"/>
        <w:rPr>
          <w:del w:id="88" w:author="Salim ATALLA" w:date="2021-03-11T18:46:00Z"/>
        </w:rPr>
        <w:pPrChange w:id="89" w:author="Salim ATALLA" w:date="2021-03-10T19:58:00Z">
          <w:pPr/>
        </w:pPrChange>
      </w:pPr>
      <w:del w:id="90" w:author="Salim ATALLA" w:date="2021-03-10T19:54:00Z">
        <w:r w:rsidRPr="00AE055A" w:rsidDel="00222965">
          <w:delText>1\</w:delText>
        </w:r>
      </w:del>
    </w:p>
    <w:p w14:paraId="0A215C9C" w14:textId="57BE806A" w:rsidR="0069051C" w:rsidRPr="0069051C" w:rsidRDefault="0052274D" w:rsidP="0069051C">
      <w:pPr>
        <w:rPr>
          <w:ins w:id="91" w:author="Salim ATALLA" w:date="2021-12-04T20:11:00Z"/>
          <w:rFonts w:ascii="High Tower Text" w:hAnsi="High Tower Text" w:cs="Arabic Typesetting"/>
        </w:rPr>
      </w:pPr>
      <w:del w:id="92" w:author="Salim ATALLA" w:date="2021-12-04T20:11:00Z">
        <w:r w:rsidRPr="00551835" w:rsidDel="0069051C">
          <w:rPr>
            <w:rFonts w:ascii="High Tower Text" w:hAnsi="High Tower Text" w:cs="Arabic Typesetting"/>
          </w:rPr>
          <w:delText>Fonction</w:delText>
        </w:r>
        <w:r w:rsidDel="0069051C">
          <w:rPr>
            <w:rFonts w:ascii="High Tower Text" w:hAnsi="High Tower Text" w:cs="Arabic Typesetting"/>
          </w:rPr>
          <w:delText xml:space="preserve"> </w:delText>
        </w:r>
        <w:r w:rsidR="00AC3D7D" w:rsidDel="0069051C">
          <w:rPr>
            <w:rFonts w:ascii="High Tower Text" w:hAnsi="High Tower Text" w:cs="Arabic Typesetting"/>
            <w:i/>
            <w:iCs/>
          </w:rPr>
          <w:delText>remez</w:delText>
        </w:r>
        <w:r w:rsidDel="0069051C">
          <w:rPr>
            <w:rFonts w:ascii="High Tower Text" w:hAnsi="High Tower Text" w:cs="Arabic Typesetting"/>
          </w:rPr>
          <w:delText xml:space="preserve"> (</w:delText>
        </w:r>
        <w:r w:rsidR="00AC3D7D" w:rsidDel="0069051C">
          <w:rPr>
            <w:rFonts w:ascii="High Tower Text" w:hAnsi="High Tower Text" w:cs="Arabic Typesetting"/>
          </w:rPr>
          <w:delText>pointeur v</w:delText>
        </w:r>
      </w:del>
      <w:ins w:id="93" w:author="Salim ATALLA" w:date="2021-12-04T20:11:00Z">
        <w:r w:rsidR="0069051C" w:rsidRPr="0069051C">
          <w:rPr>
            <w:rFonts w:ascii="High Tower Text" w:hAnsi="High Tower Text" w:cs="Arabic Typesetting"/>
          </w:rPr>
          <w:t>Voici les détailles du jeu :</w:t>
        </w:r>
      </w:ins>
      <w:ins w:id="94" w:author="Salim ATALLA" w:date="2021-12-04T20:12:00Z">
        <w:r w:rsidR="0069051C">
          <w:rPr>
            <w:rFonts w:ascii="High Tower Text" w:hAnsi="High Tower Text" w:cs="Arabic Typesetting"/>
          </w:rPr>
          <w:br/>
        </w:r>
      </w:ins>
      <w:ins w:id="95" w:author="Salim ATALLA" w:date="2021-12-04T20:11:00Z">
        <w:r w:rsidR="0069051C" w:rsidRPr="0069051C">
          <w:rPr>
            <w:rFonts w:ascii="High Tower Text" w:hAnsi="High Tower Text" w:cs="Arabic Typesetting"/>
          </w:rPr>
          <w:t xml:space="preserve">- Le jeu est implémenté en deux versions :  </w:t>
        </w:r>
      </w:ins>
      <w:ins w:id="96" w:author="Salim ATALLA" w:date="2021-12-04T20:12:00Z">
        <w:r w:rsidR="0069051C">
          <w:rPr>
            <w:rFonts w:ascii="High Tower Text" w:hAnsi="High Tower Text" w:cs="Arabic Typesetting"/>
          </w:rPr>
          <w:br/>
        </w:r>
      </w:ins>
      <w:ins w:id="97" w:author="Salim ATALLA" w:date="2021-12-04T20:11:00Z">
        <w:r w:rsidR="0069051C" w:rsidRPr="0069051C">
          <w:rPr>
            <w:rFonts w:ascii="High Tower Text" w:hAnsi="High Tower Text" w:cs="Arabic Typesetting"/>
          </w:rPr>
          <w:t>La première et la plus simple est appelée Brave, en effet,  dans cette version, les deux joueurs jouent simplement le jeu, chacun des deux joueur à son tour colorie une case, et lorsqu’il n’y a</w:t>
        </w:r>
      </w:ins>
      <w:ins w:id="98" w:author="Salim ATALLA" w:date="2021-12-04T20:12:00Z">
        <w:r w:rsidR="0069051C">
          <w:rPr>
            <w:rFonts w:ascii="High Tower Text" w:hAnsi="High Tower Text" w:cs="Arabic Typesetting"/>
          </w:rPr>
          <w:t xml:space="preserve"> </w:t>
        </w:r>
      </w:ins>
      <w:ins w:id="99" w:author="Salim ATALLA" w:date="2021-12-04T20:11:00Z">
        <w:r w:rsidR="0069051C" w:rsidRPr="0069051C">
          <w:rPr>
            <w:rFonts w:ascii="High Tower Text" w:hAnsi="High Tower Text" w:cs="Arabic Typesetting"/>
          </w:rPr>
          <w:t xml:space="preserve">plus aucune case blanche alors le score détermine le gagnant.   </w:t>
        </w:r>
      </w:ins>
    </w:p>
    <w:p w14:paraId="0BF1611A" w14:textId="3EDB18A3" w:rsidR="00AC3D7D" w:rsidDel="0069051C" w:rsidRDefault="0069051C" w:rsidP="00845820">
      <w:pPr>
        <w:rPr>
          <w:del w:id="100" w:author="Salim ATALLA" w:date="2021-12-04T20:11:00Z"/>
          <w:rFonts w:ascii="High Tower Text" w:hAnsi="High Tower Text" w:cs="Arabic Typesetting"/>
        </w:rPr>
      </w:pPr>
      <w:ins w:id="101" w:author="Salim ATALLA" w:date="2021-12-04T20:11:00Z">
        <w:r w:rsidRPr="0069051C">
          <w:rPr>
            <w:rFonts w:ascii="High Tower Text" w:hAnsi="High Tower Text" w:cs="Arabic Typesetting"/>
          </w:rPr>
          <w:t>&gt;&gt;  Cette version possède une seule règle, toute case qui est sur le point d’être colorier et qui a des  cases voisines déjà coloriées, alors les cases voisines deviennent de la même couleur que elle, si</w:t>
        </w:r>
      </w:ins>
      <w:ins w:id="102" w:author="Salim ATALLA" w:date="2021-12-04T20:12:00Z">
        <w:r w:rsidR="00ED2D2F">
          <w:rPr>
            <w:rFonts w:ascii="High Tower Text" w:hAnsi="High Tower Text" w:cs="Arabic Typesetting"/>
          </w:rPr>
          <w:t xml:space="preserve"> </w:t>
        </w:r>
      </w:ins>
      <w:ins w:id="103" w:author="Salim ATALLA" w:date="2021-12-04T20:11:00Z">
        <w:r w:rsidRPr="0069051C">
          <w:rPr>
            <w:rFonts w:ascii="High Tower Text" w:hAnsi="High Tower Text" w:cs="Arabic Typesetting"/>
          </w:rPr>
          <w:t>et seulement si elles sont déjà coloriées mais bien si elles sont blanches alors elles restent</w:t>
        </w:r>
      </w:ins>
      <w:ins w:id="104" w:author="Salim ATALLA" w:date="2021-12-04T20:12:00Z">
        <w:r>
          <w:rPr>
            <w:rFonts w:ascii="High Tower Text" w:hAnsi="High Tower Text" w:cs="Arabic Typesetting"/>
          </w:rPr>
          <w:t xml:space="preserve"> </w:t>
        </w:r>
      </w:ins>
      <w:ins w:id="105" w:author="Salim ATALLA" w:date="2021-12-04T20:11:00Z">
        <w:r w:rsidRPr="0069051C">
          <w:rPr>
            <w:rFonts w:ascii="High Tower Text" w:hAnsi="High Tower Text" w:cs="Arabic Typesetting"/>
          </w:rPr>
          <w:t>blanches.</w:t>
        </w:r>
      </w:ins>
      <w:del w:id="106" w:author="Salim ATALLA" w:date="2021-12-04T20:11:00Z">
        <w:r w:rsidR="00AC3D7D" w:rsidDel="0069051C">
          <w:rPr>
            <w:rFonts w:ascii="High Tower Text" w:hAnsi="High Tower Text" w:cs="Arabic Typesetting"/>
          </w:rPr>
          <w:delText xml:space="preserve">ers une fonction </w:delText>
        </w:r>
        <w:r w:rsidR="00AC3D7D" w:rsidRPr="004C4631" w:rsidDel="0069051C">
          <w:rPr>
            <w:rFonts w:ascii="High Tower Text" w:hAnsi="High Tower Text" w:cs="Arabic Typesetting"/>
            <w:u w:val="single"/>
          </w:rPr>
          <w:delText>d</w:delText>
        </w:r>
        <w:r w:rsidR="00AC3D7D" w:rsidDel="0069051C">
          <w:rPr>
            <w:rFonts w:ascii="High Tower Text" w:hAnsi="High Tower Text" w:cs="Arabic Typesetting"/>
          </w:rPr>
          <w:delText xml:space="preserve"> f,</w:delText>
        </w:r>
      </w:del>
    </w:p>
    <w:p w14:paraId="6D50E3BF" w14:textId="3619D115" w:rsidR="0052274D" w:rsidDel="0069051C" w:rsidRDefault="00AC3D7D" w:rsidP="0069051C">
      <w:pPr>
        <w:rPr>
          <w:del w:id="107" w:author="Salim ATALLA" w:date="2021-12-04T20:11:00Z"/>
          <w:rFonts w:ascii="High Tower Text" w:hAnsi="High Tower Text" w:cs="Arabic Typesetting"/>
        </w:rPr>
        <w:pPrChange w:id="108" w:author="Salim ATALLA" w:date="2021-12-04T20:11:00Z">
          <w:pPr>
            <w:ind w:left="1416" w:firstLine="708"/>
          </w:pPr>
        </w:pPrChange>
      </w:pPr>
      <w:del w:id="109" w:author="Salim ATALLA" w:date="2021-12-04T20:11:00Z">
        <w:r w:rsidDel="0069051C">
          <w:rPr>
            <w:rFonts w:ascii="High Tower Text" w:hAnsi="High Tower Text" w:cs="Arabic Typesetting"/>
          </w:rPr>
          <w:delText xml:space="preserve">réel </w:delText>
        </w:r>
        <w:r w:rsidRPr="004C4631" w:rsidDel="0069051C">
          <w:rPr>
            <w:rFonts w:ascii="High Tower Text" w:hAnsi="High Tower Text" w:cs="Arabic Typesetting"/>
            <w:u w:val="single"/>
          </w:rPr>
          <w:delText>d</w:delText>
        </w:r>
        <w:r w:rsidDel="0069051C">
          <w:rPr>
            <w:rFonts w:ascii="High Tower Text" w:hAnsi="High Tower Text" w:cs="Arabic Typesetting"/>
          </w:rPr>
          <w:delText xml:space="preserve"> a,  réel </w:delText>
        </w:r>
        <w:r w:rsidRPr="004C4631" w:rsidDel="0069051C">
          <w:rPr>
            <w:rFonts w:ascii="High Tower Text" w:hAnsi="High Tower Text" w:cs="Arabic Typesetting"/>
            <w:u w:val="single"/>
          </w:rPr>
          <w:delText>d</w:delText>
        </w:r>
        <w:r w:rsidDel="0069051C">
          <w:rPr>
            <w:rFonts w:ascii="High Tower Text" w:hAnsi="High Tower Text" w:cs="Arabic Typesetting"/>
          </w:rPr>
          <w:delText xml:space="preserve"> b,  entier </w:delText>
        </w:r>
        <w:r w:rsidRPr="004C4631" w:rsidDel="0069051C">
          <w:rPr>
            <w:rFonts w:ascii="High Tower Text" w:hAnsi="High Tower Text" w:cs="Arabic Typesetting"/>
            <w:u w:val="single"/>
          </w:rPr>
          <w:delText>d</w:delText>
        </w:r>
        <w:r w:rsidDel="0069051C">
          <w:rPr>
            <w:rFonts w:ascii="High Tower Text" w:hAnsi="High Tower Text" w:cs="Arabic Typesetting"/>
          </w:rPr>
          <w:delText xml:space="preserve"> n</w:delText>
        </w:r>
        <w:r w:rsidR="0052274D" w:rsidDel="0069051C">
          <w:rPr>
            <w:rFonts w:ascii="High Tower Text" w:hAnsi="High Tower Text" w:cs="Arabic Typesetting"/>
          </w:rPr>
          <w:delText>) : pointeur vers une tableau de réels</w:delText>
        </w:r>
      </w:del>
    </w:p>
    <w:p w14:paraId="533DF6D2" w14:textId="10013F20" w:rsidR="0052274D" w:rsidRPr="002422C3" w:rsidDel="0069051C" w:rsidRDefault="0052274D" w:rsidP="00845820">
      <w:pPr>
        <w:rPr>
          <w:del w:id="110" w:author="Salim ATALLA" w:date="2021-12-04T20:11:00Z"/>
          <w:rFonts w:ascii="High Tower Text" w:hAnsi="High Tower Text" w:cs="Arabic Typesetting"/>
        </w:rPr>
      </w:pPr>
      <w:del w:id="111" w:author="Salim ATALLA" w:date="2021-03-09T20:31:00Z">
        <w:r w:rsidRPr="002422C3" w:rsidDel="007E5798">
          <w:rPr>
            <w:rFonts w:ascii="High Tower Text" w:hAnsi="High Tower Text" w:cs="Arabic Typesetting"/>
          </w:rPr>
          <w:tab/>
        </w:r>
      </w:del>
      <w:del w:id="112" w:author="Salim ATALLA" w:date="2021-12-04T20:11:00Z">
        <w:r w:rsidRPr="002422C3" w:rsidDel="0069051C">
          <w:rPr>
            <w:rFonts w:ascii="High Tower Text" w:hAnsi="High Tower Text" w:cs="Arabic Typesetting"/>
          </w:rPr>
          <w:delText>// pré : n&gt;=3 et b&gt;a</w:delText>
        </w:r>
      </w:del>
    </w:p>
    <w:p w14:paraId="0B32A771" w14:textId="513140EC" w:rsidR="0052274D" w:rsidRPr="003E0CF6" w:rsidDel="0069051C" w:rsidRDefault="0052274D" w:rsidP="00845820">
      <w:pPr>
        <w:rPr>
          <w:del w:id="113" w:author="Salim ATALLA" w:date="2021-12-04T20:11:00Z"/>
          <w:rFonts w:ascii="High Tower Text" w:hAnsi="High Tower Text" w:cs="Arabic Typesetting"/>
          <w:sz w:val="18"/>
          <w:szCs w:val="18"/>
          <w:rPrChange w:id="114" w:author="Salim ATALLA" w:date="2021-03-09T20:30:00Z">
            <w:rPr>
              <w:del w:id="115" w:author="Salim ATALLA" w:date="2021-12-04T20:11:00Z"/>
              <w:rFonts w:ascii="High Tower Text" w:hAnsi="High Tower Text" w:cs="Arabic Typesetting"/>
            </w:rPr>
          </w:rPrChange>
        </w:rPr>
      </w:pPr>
      <w:del w:id="116" w:author="Salim ATALLA" w:date="2021-12-04T20:11:00Z">
        <w:r w:rsidDel="0069051C">
          <w:rPr>
            <w:rFonts w:ascii="High Tower Text" w:hAnsi="High Tower Text" w:cs="Arabic Typesetting"/>
          </w:rPr>
          <w:tab/>
        </w:r>
        <w:r w:rsidRPr="0013247A" w:rsidDel="0069051C">
          <w:rPr>
            <w:rFonts w:ascii="High Tower Text" w:hAnsi="High Tower Text" w:cs="Arabic Typesetting"/>
            <w:u w:val="single"/>
          </w:rPr>
          <w:delText>Variables</w:delText>
        </w:r>
        <w:r w:rsidR="0013247A" w:rsidDel="0069051C">
          <w:rPr>
            <w:rFonts w:ascii="High Tower Text" w:hAnsi="High Tower Text" w:cs="Arabic Typesetting"/>
          </w:rPr>
          <w:delText> :</w:delText>
        </w:r>
        <w:r w:rsidDel="0069051C">
          <w:rPr>
            <w:rFonts w:ascii="High Tower Text" w:hAnsi="High Tower Text" w:cs="Arabic Typesetting"/>
          </w:rPr>
          <w:tab/>
        </w:r>
        <w:r w:rsidRPr="003E0CF6" w:rsidDel="0069051C">
          <w:rPr>
            <w:rFonts w:ascii="Prestige Elite Std" w:hAnsi="Prestige Elite Std" w:cs="Arabic Typesetting"/>
            <w:sz w:val="18"/>
            <w:szCs w:val="18"/>
            <w:rPrChange w:id="117" w:author="Salim ATALLA" w:date="2021-03-09T20:30:00Z">
              <w:rPr>
                <w:rFonts w:ascii="High Tower Text" w:hAnsi="High Tower Text" w:cs="Arabic Typesetting"/>
              </w:rPr>
            </w:rPrChange>
          </w:rPr>
          <w:delText>pointeur vers une tableau de réels : x_i</w:delText>
        </w:r>
        <w:r w:rsidR="00D25ED1" w:rsidRPr="003E0CF6" w:rsidDel="0069051C">
          <w:rPr>
            <w:rFonts w:ascii="Prestige Elite Std" w:hAnsi="Prestige Elite Std" w:cs="Arabic Typesetting"/>
            <w:sz w:val="18"/>
            <w:szCs w:val="18"/>
            <w:rPrChange w:id="118" w:author="Salim ATALLA" w:date="2021-03-09T20:30:00Z">
              <w:rPr>
                <w:rFonts w:ascii="High Tower Text" w:hAnsi="High Tower Text" w:cs="Arabic Typesetting"/>
              </w:rPr>
            </w:rPrChange>
          </w:rPr>
          <w:delText xml:space="preserve">, z_i, A, </w:delText>
        </w:r>
      </w:del>
      <w:del w:id="119" w:author="Salim ATALLA" w:date="2021-03-11T11:59:00Z">
        <w:r w:rsidR="00D25ED1" w:rsidRPr="003E0CF6" w:rsidDel="000F7CF8">
          <w:rPr>
            <w:rFonts w:ascii="Prestige Elite Std" w:hAnsi="Prestige Elite Std" w:cs="Arabic Typesetting"/>
            <w:sz w:val="18"/>
            <w:szCs w:val="18"/>
            <w:rPrChange w:id="120" w:author="Salim ATALLA" w:date="2021-03-09T20:30:00Z">
              <w:rPr>
                <w:rFonts w:ascii="High Tower Text" w:hAnsi="High Tower Text" w:cs="Arabic Typesetting"/>
              </w:rPr>
            </w:rPrChange>
          </w:rPr>
          <w:delText>V</w:delText>
        </w:r>
      </w:del>
      <w:del w:id="121" w:author="Salim ATALLA" w:date="2021-12-04T20:11:00Z">
        <w:r w:rsidR="00D25ED1" w:rsidRPr="003E0CF6" w:rsidDel="0069051C">
          <w:rPr>
            <w:rFonts w:ascii="Prestige Elite Std" w:hAnsi="Prestige Elite Std" w:cs="Arabic Typesetting"/>
            <w:sz w:val="18"/>
            <w:szCs w:val="18"/>
            <w:rPrChange w:id="122" w:author="Salim ATALLA" w:date="2021-03-09T20:30:00Z">
              <w:rPr>
                <w:rFonts w:ascii="High Tower Text" w:hAnsi="High Tower Text" w:cs="Arabic Typesetting"/>
              </w:rPr>
            </w:rPrChange>
          </w:rPr>
          <w:delText xml:space="preserve">, </w:delText>
        </w:r>
      </w:del>
      <w:del w:id="123" w:author="Salim ATALLA" w:date="2021-03-11T11:59:00Z">
        <w:r w:rsidR="00D25ED1" w:rsidRPr="003E0CF6" w:rsidDel="00690B5B">
          <w:rPr>
            <w:rFonts w:ascii="Prestige Elite Std" w:hAnsi="Prestige Elite Std" w:cs="Arabic Typesetting"/>
            <w:sz w:val="18"/>
            <w:szCs w:val="18"/>
            <w:rPrChange w:id="124" w:author="Salim ATALLA" w:date="2021-03-09T20:30:00Z">
              <w:rPr>
                <w:rFonts w:ascii="High Tower Text" w:hAnsi="High Tower Text" w:cs="Arabic Typesetting"/>
              </w:rPr>
            </w:rPrChange>
          </w:rPr>
          <w:delText>z</w:delText>
        </w:r>
      </w:del>
      <w:del w:id="125" w:author="Salim ATALLA" w:date="2021-12-04T20:11:00Z">
        <w:r w:rsidR="00D25ED1" w:rsidRPr="003E0CF6" w:rsidDel="0069051C">
          <w:rPr>
            <w:rFonts w:ascii="Prestige Elite Std" w:hAnsi="Prestige Elite Std" w:cs="Arabic Typesetting"/>
            <w:sz w:val="18"/>
            <w:szCs w:val="18"/>
            <w:rPrChange w:id="126" w:author="Salim ATALLA" w:date="2021-03-09T20:30:00Z">
              <w:rPr>
                <w:rFonts w:ascii="High Tower Text" w:hAnsi="High Tower Text" w:cs="Arabic Typesetting"/>
              </w:rPr>
            </w:rPrChange>
          </w:rPr>
          <w:delText xml:space="preserve">, </w:delText>
        </w:r>
      </w:del>
      <w:del w:id="127" w:author="Salim ATALLA" w:date="2021-03-11T11:57:00Z">
        <w:r w:rsidR="00D25ED1" w:rsidRPr="003E0CF6" w:rsidDel="00D82187">
          <w:rPr>
            <w:rFonts w:ascii="Prestige Elite Std" w:hAnsi="Prestige Elite Std" w:cs="Arabic Typesetting"/>
            <w:sz w:val="18"/>
            <w:szCs w:val="18"/>
            <w:rPrChange w:id="128" w:author="Salim ATALLA" w:date="2021-03-09T20:30:00Z">
              <w:rPr>
                <w:rFonts w:ascii="High Tower Text" w:hAnsi="High Tower Text" w:cs="Arabic Typesetting"/>
              </w:rPr>
            </w:rPrChange>
          </w:rPr>
          <w:delText>e</w:delText>
        </w:r>
      </w:del>
    </w:p>
    <w:p w14:paraId="314E42AA" w14:textId="1B8A35A4" w:rsidR="0052274D" w:rsidRPr="009306EA" w:rsidDel="0069051C" w:rsidRDefault="0052274D" w:rsidP="00845820">
      <w:pPr>
        <w:rPr>
          <w:del w:id="129" w:author="Salim ATALLA" w:date="2021-12-04T20:11:00Z"/>
          <w:rFonts w:ascii="High Tower Text" w:hAnsi="High Tower Text" w:cs="Arabic Typesetting"/>
        </w:rPr>
      </w:pPr>
      <w:del w:id="130" w:author="Salim ATALLA" w:date="2021-12-04T20:11:00Z">
        <w:r w:rsidDel="0069051C">
          <w:rPr>
            <w:rFonts w:ascii="High Tower Text" w:hAnsi="High Tower Text" w:cs="Arabic Typesetting"/>
          </w:rPr>
          <w:tab/>
        </w:r>
        <w:r w:rsidRPr="00985D74" w:rsidDel="0069051C">
          <w:rPr>
            <w:rFonts w:ascii="High Tower Text" w:hAnsi="High Tower Text" w:cs="Arabic Typesetting"/>
            <w:u w:val="single"/>
          </w:rPr>
          <w:delText>Début</w:delText>
        </w:r>
        <w:r w:rsidR="009306EA" w:rsidDel="0069051C">
          <w:rPr>
            <w:rFonts w:ascii="High Tower Text" w:hAnsi="High Tower Text" w:cs="Arabic Typesetting"/>
          </w:rPr>
          <w:delText> :</w:delText>
        </w:r>
      </w:del>
    </w:p>
    <w:p w14:paraId="22603878" w14:textId="2D37E0CC" w:rsidR="0052274D" w:rsidRPr="00235F89" w:rsidDel="0069051C" w:rsidRDefault="0052274D" w:rsidP="0069051C">
      <w:pPr>
        <w:rPr>
          <w:del w:id="131" w:author="Salim ATALLA" w:date="2021-12-04T20:11:00Z"/>
          <w:rFonts w:ascii="Prestige Elite Std" w:hAnsi="Prestige Elite Std" w:cs="Adobe Naskh Medium"/>
          <w:sz w:val="18"/>
          <w:szCs w:val="18"/>
          <w:rPrChange w:id="132" w:author="Salim ATALLA" w:date="2021-12-04T20:32:00Z">
            <w:rPr>
              <w:del w:id="133" w:author="Salim ATALLA" w:date="2021-12-04T20:11:00Z"/>
              <w:rFonts w:ascii="Bookman Old Style" w:hAnsi="Bookman Old Style" w:cs="Adobe Naskh Medium"/>
              <w:sz w:val="18"/>
              <w:szCs w:val="18"/>
            </w:rPr>
          </w:rPrChange>
        </w:rPr>
        <w:pPrChange w:id="134" w:author="Salim ATALLA" w:date="2021-12-04T20:11:00Z">
          <w:pPr>
            <w:spacing w:after="0"/>
          </w:pPr>
        </w:pPrChange>
      </w:pPr>
      <w:del w:id="135" w:author="Salim ATALLA" w:date="2021-12-04T20:11:00Z">
        <w:r w:rsidRPr="003E0CF6" w:rsidDel="0069051C">
          <w:rPr>
            <w:rFonts w:ascii="Prestige Elite Std" w:hAnsi="Prestige Elite Std" w:cs="Adobe Naskh Medium"/>
            <w:sz w:val="18"/>
            <w:szCs w:val="18"/>
            <w:rPrChange w:id="136" w:author="Salim ATALLA" w:date="2021-03-09T20:29:00Z">
              <w:rPr>
                <w:rFonts w:ascii="Bookman Old Style" w:hAnsi="Bookman Old Style" w:cs="Adobe Naskh Medium"/>
                <w:sz w:val="18"/>
                <w:szCs w:val="18"/>
              </w:rPr>
            </w:rPrChange>
          </w:rPr>
          <w:tab/>
        </w:r>
        <w:r w:rsidRPr="003E0CF6" w:rsidDel="0069051C">
          <w:rPr>
            <w:rFonts w:ascii="Prestige Elite Std" w:hAnsi="Prestige Elite Std" w:cs="Adobe Naskh Medium"/>
            <w:sz w:val="18"/>
            <w:szCs w:val="18"/>
            <w:rPrChange w:id="137" w:author="Salim ATALLA" w:date="2021-03-09T20:29:00Z">
              <w:rPr>
                <w:rFonts w:ascii="Bookman Old Style" w:hAnsi="Bookman Old Style" w:cs="Adobe Naskh Medium"/>
                <w:sz w:val="18"/>
                <w:szCs w:val="18"/>
              </w:rPr>
            </w:rPrChange>
          </w:rPr>
          <w:tab/>
        </w:r>
        <w:r w:rsidRPr="00235F89" w:rsidDel="0069051C">
          <w:rPr>
            <w:rFonts w:ascii="Prestige Elite Std" w:eastAsia="Adobe Fan Heiti Std B" w:hAnsi="Prestige Elite Std" w:cs="Adobe Naskh Medium"/>
            <w:sz w:val="18"/>
            <w:szCs w:val="18"/>
            <w:rPrChange w:id="138" w:author="Salim ATALLA" w:date="2021-12-04T20:32:00Z">
              <w:rPr>
                <w:rFonts w:ascii="Bookman Old Style" w:eastAsia="Adobe Fan Heiti Std B" w:hAnsi="Bookman Old Style" w:cs="Adobe Naskh Medium"/>
                <w:sz w:val="18"/>
                <w:szCs w:val="18"/>
              </w:rPr>
            </w:rPrChange>
          </w:rPr>
          <w:delText xml:space="preserve">x_i </w:delText>
        </w:r>
      </w:del>
      <w:del w:id="139" w:author="Salim ATALLA" w:date="2021-03-10T20:51:00Z">
        <w:r w:rsidRPr="00235F89" w:rsidDel="00CE79D2">
          <w:rPr>
            <w:rFonts w:ascii="Prestige Elite Std" w:eastAsia="Adobe Fan Heiti Std B" w:hAnsi="Prestige Elite Std" w:cs="Adobe Naskh Medium"/>
            <w:sz w:val="18"/>
            <w:szCs w:val="18"/>
            <w:rPrChange w:id="140" w:author="Salim ATALLA" w:date="2021-12-04T20:32:00Z">
              <w:rPr>
                <w:rFonts w:ascii="Bookman Old Style" w:eastAsia="Adobe Fan Heiti Std B" w:hAnsi="Bookman Old Style" w:cs="Adobe Naskh Medium"/>
                <w:sz w:val="18"/>
                <w:szCs w:val="18"/>
              </w:rPr>
            </w:rPrChange>
          </w:rPr>
          <w:delText>&lt;-</w:delText>
        </w:r>
      </w:del>
      <w:del w:id="141" w:author="Salim ATALLA" w:date="2021-12-04T20:11:00Z">
        <w:r w:rsidRPr="00235F89" w:rsidDel="0069051C">
          <w:rPr>
            <w:rFonts w:ascii="Prestige Elite Std" w:eastAsia="Adobe Fan Heiti Std B" w:hAnsi="Prestige Elite Std" w:cs="Adobe Naskh Medium"/>
            <w:sz w:val="18"/>
            <w:szCs w:val="18"/>
            <w:rPrChange w:id="142" w:author="Salim ATALLA" w:date="2021-12-04T20:32:00Z">
              <w:rPr>
                <w:rFonts w:ascii="Bookman Old Style" w:eastAsia="Adobe Fan Heiti Std B" w:hAnsi="Bookman Old Style" w:cs="Adobe Naskh Medium"/>
                <w:sz w:val="18"/>
                <w:szCs w:val="18"/>
              </w:rPr>
            </w:rPrChange>
          </w:rPr>
          <w:delText xml:space="preserve"> </w:delText>
        </w:r>
        <w:r w:rsidR="00FD5E93" w:rsidRPr="00235F89" w:rsidDel="0069051C">
          <w:rPr>
            <w:rFonts w:ascii="Prestige Elite Std" w:eastAsia="Adobe Fan Heiti Std B" w:hAnsi="Prestige Elite Std" w:cs="Adobe Naskh Medium"/>
            <w:sz w:val="18"/>
            <w:szCs w:val="18"/>
            <w:rPrChange w:id="143" w:author="Salim ATALLA" w:date="2021-12-04T20:32:00Z">
              <w:rPr>
                <w:rFonts w:ascii="Bookman Old Style" w:eastAsia="Adobe Fan Heiti Std B" w:hAnsi="Bookman Old Style" w:cs="Adobe Naskh Medium"/>
                <w:sz w:val="18"/>
                <w:szCs w:val="18"/>
              </w:rPr>
            </w:rPrChange>
          </w:rPr>
          <w:delText>Div_Intervalle</w:delText>
        </w:r>
      </w:del>
      <w:del w:id="144" w:author="Salim ATALLA" w:date="2021-03-09T20:38:00Z">
        <w:r w:rsidR="00FD5E93" w:rsidRPr="00235F89" w:rsidDel="00406CAE">
          <w:rPr>
            <w:rFonts w:ascii="Prestige Elite Std" w:eastAsia="Adobe Fan Heiti Std B" w:hAnsi="Prestige Elite Std" w:cs="Adobe Naskh Medium"/>
            <w:sz w:val="18"/>
            <w:szCs w:val="18"/>
            <w:rPrChange w:id="145" w:author="Salim ATALLA" w:date="2021-12-04T20:32:00Z">
              <w:rPr>
                <w:rFonts w:ascii="Bookman Old Style" w:eastAsia="Adobe Fan Heiti Std B" w:hAnsi="Bookman Old Style" w:cs="Adobe Naskh Medium"/>
                <w:sz w:val="18"/>
                <w:szCs w:val="18"/>
              </w:rPr>
            </w:rPrChange>
          </w:rPr>
          <w:delText xml:space="preserve"> </w:delText>
        </w:r>
      </w:del>
      <w:del w:id="146" w:author="Salim ATALLA" w:date="2021-12-04T20:11:00Z">
        <w:r w:rsidR="00FD5E93" w:rsidRPr="00235F89" w:rsidDel="0069051C">
          <w:rPr>
            <w:rFonts w:ascii="Prestige Elite Std" w:eastAsia="Adobe Fan Heiti Std B" w:hAnsi="Prestige Elite Std" w:cs="Adobe Naskh Medium"/>
            <w:sz w:val="18"/>
            <w:szCs w:val="18"/>
            <w:rPrChange w:id="147" w:author="Salim ATALLA" w:date="2021-12-04T20:32:00Z">
              <w:rPr>
                <w:rFonts w:ascii="Bookman Old Style" w:eastAsia="Adobe Fan Heiti Std B" w:hAnsi="Bookman Old Style" w:cs="Adobe Naskh Medium"/>
                <w:sz w:val="18"/>
                <w:szCs w:val="18"/>
              </w:rPr>
            </w:rPrChange>
          </w:rPr>
          <w:delText>(a, b, n)</w:delText>
        </w:r>
      </w:del>
    </w:p>
    <w:p w14:paraId="30BD7282" w14:textId="062B68C0" w:rsidR="004C6272" w:rsidRPr="00235F89" w:rsidDel="0069051C" w:rsidRDefault="004C6272" w:rsidP="0069051C">
      <w:pPr>
        <w:rPr>
          <w:del w:id="148" w:author="Salim ATALLA" w:date="2021-12-04T20:11:00Z"/>
          <w:rFonts w:ascii="Prestige Elite Std" w:eastAsia="Adobe Fan Heiti Std B" w:hAnsi="Prestige Elite Std" w:cs="Adobe Naskh Medium"/>
          <w:sz w:val="18"/>
          <w:szCs w:val="18"/>
          <w:rPrChange w:id="149" w:author="Salim ATALLA" w:date="2021-12-04T20:32:00Z">
            <w:rPr>
              <w:del w:id="150" w:author="Salim ATALLA" w:date="2021-12-04T20:11:00Z"/>
              <w:rFonts w:ascii="Bookman Old Style" w:eastAsia="Adobe Fan Heiti Std B" w:hAnsi="Bookman Old Style" w:cs="Adobe Naskh Medium"/>
              <w:sz w:val="18"/>
              <w:szCs w:val="18"/>
            </w:rPr>
          </w:rPrChange>
        </w:rPr>
        <w:pPrChange w:id="151" w:author="Salim ATALLA" w:date="2021-12-04T20:11:00Z">
          <w:pPr>
            <w:spacing w:after="0"/>
          </w:pPr>
        </w:pPrChange>
      </w:pPr>
      <w:del w:id="152" w:author="Salim ATALLA" w:date="2021-12-04T20:11:00Z">
        <w:r w:rsidRPr="00235F89" w:rsidDel="0069051C">
          <w:rPr>
            <w:rFonts w:ascii="Prestige Elite Std" w:hAnsi="Prestige Elite Std" w:cs="Adobe Naskh Medium"/>
            <w:sz w:val="18"/>
            <w:szCs w:val="18"/>
            <w:rPrChange w:id="153" w:author="Salim ATALLA" w:date="2021-12-04T20:32:00Z">
              <w:rPr>
                <w:rFonts w:ascii="Bookman Old Style" w:hAnsi="Bookman Old Style" w:cs="Adobe Naskh Medium"/>
                <w:sz w:val="18"/>
                <w:szCs w:val="18"/>
              </w:rPr>
            </w:rPrChange>
          </w:rPr>
          <w:tab/>
        </w:r>
        <w:r w:rsidRPr="00235F89" w:rsidDel="0069051C">
          <w:rPr>
            <w:rFonts w:ascii="Prestige Elite Std" w:hAnsi="Prestige Elite Std" w:cs="Adobe Naskh Medium"/>
            <w:sz w:val="18"/>
            <w:szCs w:val="18"/>
            <w:rPrChange w:id="154" w:author="Salim ATALLA" w:date="2021-12-04T20:32:00Z">
              <w:rPr>
                <w:rFonts w:ascii="Bookman Old Style" w:hAnsi="Bookman Old Style" w:cs="Adobe Naskh Medium"/>
                <w:sz w:val="18"/>
                <w:szCs w:val="18"/>
              </w:rPr>
            </w:rPrChange>
          </w:rPr>
          <w:tab/>
        </w:r>
        <w:r w:rsidRPr="00235F89" w:rsidDel="0069051C">
          <w:rPr>
            <w:rFonts w:ascii="Prestige Elite Std" w:eastAsia="Adobe Fan Heiti Std B" w:hAnsi="Prestige Elite Std" w:cs="Adobe Naskh Medium"/>
            <w:sz w:val="18"/>
            <w:szCs w:val="18"/>
            <w:rPrChange w:id="155" w:author="Salim ATALLA" w:date="2021-12-04T20:32:00Z">
              <w:rPr>
                <w:rFonts w:ascii="Bookman Old Style" w:eastAsia="Adobe Fan Heiti Std B" w:hAnsi="Bookman Old Style" w:cs="Adobe Naskh Medium"/>
                <w:sz w:val="18"/>
                <w:szCs w:val="18"/>
              </w:rPr>
            </w:rPrChange>
          </w:rPr>
          <w:delText xml:space="preserve">z_i </w:delText>
        </w:r>
      </w:del>
      <w:del w:id="156" w:author="Salim ATALLA" w:date="2021-03-10T20:51:00Z">
        <w:r w:rsidRPr="00235F89" w:rsidDel="00CE79D2">
          <w:rPr>
            <w:rFonts w:ascii="Prestige Elite Std" w:eastAsia="Adobe Fan Heiti Std B" w:hAnsi="Prestige Elite Std" w:cs="Adobe Naskh Medium"/>
            <w:sz w:val="18"/>
            <w:szCs w:val="18"/>
            <w:rPrChange w:id="157" w:author="Salim ATALLA" w:date="2021-12-04T20:32:00Z">
              <w:rPr>
                <w:rFonts w:ascii="Bookman Old Style" w:eastAsia="Adobe Fan Heiti Std B" w:hAnsi="Bookman Old Style" w:cs="Adobe Naskh Medium"/>
                <w:sz w:val="18"/>
                <w:szCs w:val="18"/>
              </w:rPr>
            </w:rPrChange>
          </w:rPr>
          <w:delText>&lt;-</w:delText>
        </w:r>
      </w:del>
      <w:del w:id="158" w:author="Salim ATALLA" w:date="2021-12-04T20:11:00Z">
        <w:r w:rsidRPr="00235F89" w:rsidDel="0069051C">
          <w:rPr>
            <w:rFonts w:ascii="Prestige Elite Std" w:eastAsia="Adobe Fan Heiti Std B" w:hAnsi="Prestige Elite Std" w:cs="Adobe Naskh Medium"/>
            <w:sz w:val="18"/>
            <w:szCs w:val="18"/>
            <w:rPrChange w:id="159" w:author="Salim ATALLA" w:date="2021-12-04T20:32:00Z">
              <w:rPr>
                <w:rFonts w:ascii="Bookman Old Style" w:eastAsia="Adobe Fan Heiti Std B" w:hAnsi="Bookman Old Style" w:cs="Adobe Naskh Medium"/>
                <w:sz w:val="18"/>
                <w:szCs w:val="18"/>
              </w:rPr>
            </w:rPrChange>
          </w:rPr>
          <w:delText xml:space="preserve"> Z_i_Max</w:delText>
        </w:r>
      </w:del>
      <w:del w:id="160" w:author="Salim ATALLA" w:date="2021-03-09T20:38:00Z">
        <w:r w:rsidRPr="00235F89" w:rsidDel="00406CAE">
          <w:rPr>
            <w:rFonts w:ascii="Prestige Elite Std" w:eastAsia="Adobe Fan Heiti Std B" w:hAnsi="Prestige Elite Std" w:cs="Adobe Naskh Medium"/>
            <w:sz w:val="18"/>
            <w:szCs w:val="18"/>
            <w:rPrChange w:id="161" w:author="Salim ATALLA" w:date="2021-12-04T20:32:00Z">
              <w:rPr>
                <w:rFonts w:ascii="Bookman Old Style" w:eastAsia="Adobe Fan Heiti Std B" w:hAnsi="Bookman Old Style" w:cs="Adobe Naskh Medium"/>
                <w:sz w:val="18"/>
                <w:szCs w:val="18"/>
              </w:rPr>
            </w:rPrChange>
          </w:rPr>
          <w:delText xml:space="preserve"> </w:delText>
        </w:r>
      </w:del>
      <w:del w:id="162" w:author="Salim ATALLA" w:date="2021-12-04T20:11:00Z">
        <w:r w:rsidRPr="00235F89" w:rsidDel="0069051C">
          <w:rPr>
            <w:rFonts w:ascii="Prestige Elite Std" w:eastAsia="Adobe Fan Heiti Std B" w:hAnsi="Prestige Elite Std" w:cs="Adobe Naskh Medium"/>
            <w:sz w:val="18"/>
            <w:szCs w:val="18"/>
            <w:rPrChange w:id="163" w:author="Salim ATALLA" w:date="2021-12-04T20:32:00Z">
              <w:rPr>
                <w:rFonts w:ascii="Bookman Old Style" w:eastAsia="Adobe Fan Heiti Std B" w:hAnsi="Bookman Old Style" w:cs="Adobe Naskh Medium"/>
                <w:sz w:val="18"/>
                <w:szCs w:val="18"/>
              </w:rPr>
            </w:rPrChange>
          </w:rPr>
          <w:delText>(f, x_i, n)</w:delText>
        </w:r>
      </w:del>
    </w:p>
    <w:p w14:paraId="3116496D" w14:textId="319D4D2A" w:rsidR="004C6272" w:rsidRPr="003E0CF6" w:rsidDel="0069051C" w:rsidRDefault="004C6272" w:rsidP="0069051C">
      <w:pPr>
        <w:rPr>
          <w:del w:id="164" w:author="Salim ATALLA" w:date="2021-12-04T20:11:00Z"/>
          <w:rFonts w:ascii="Prestige Elite Std" w:hAnsi="Prestige Elite Std" w:cs="Adobe Naskh Medium"/>
          <w:sz w:val="18"/>
          <w:szCs w:val="18"/>
          <w:rPrChange w:id="165" w:author="Salim ATALLA" w:date="2021-03-09T20:29:00Z">
            <w:rPr>
              <w:del w:id="166" w:author="Salim ATALLA" w:date="2021-12-04T20:11:00Z"/>
              <w:rFonts w:ascii="Bookman Old Style" w:hAnsi="Bookman Old Style" w:cs="Adobe Naskh Medium"/>
              <w:sz w:val="18"/>
              <w:szCs w:val="18"/>
            </w:rPr>
          </w:rPrChange>
        </w:rPr>
        <w:pPrChange w:id="167" w:author="Salim ATALLA" w:date="2021-12-04T20:11:00Z">
          <w:pPr>
            <w:spacing w:after="0"/>
          </w:pPr>
        </w:pPrChange>
      </w:pPr>
      <w:del w:id="168" w:author="Salim ATALLA" w:date="2021-12-04T20:11:00Z">
        <w:r w:rsidRPr="00235F89" w:rsidDel="0069051C">
          <w:rPr>
            <w:rFonts w:ascii="Prestige Elite Std" w:hAnsi="Prestige Elite Std" w:cs="Adobe Naskh Medium"/>
            <w:sz w:val="18"/>
            <w:szCs w:val="18"/>
            <w:rPrChange w:id="169" w:author="Salim ATALLA" w:date="2021-12-04T20:32:00Z">
              <w:rPr>
                <w:rFonts w:ascii="Bookman Old Style" w:hAnsi="Bookman Old Style" w:cs="Adobe Naskh Medium"/>
                <w:sz w:val="18"/>
                <w:szCs w:val="18"/>
              </w:rPr>
            </w:rPrChange>
          </w:rPr>
          <w:tab/>
        </w:r>
        <w:r w:rsidRPr="00235F89" w:rsidDel="0069051C">
          <w:rPr>
            <w:rFonts w:ascii="Prestige Elite Std" w:hAnsi="Prestige Elite Std" w:cs="Adobe Naskh Medium"/>
            <w:sz w:val="18"/>
            <w:szCs w:val="18"/>
            <w:rPrChange w:id="170" w:author="Salim ATALLA" w:date="2021-12-04T20:32:00Z">
              <w:rPr>
                <w:rFonts w:ascii="Bookman Old Style" w:hAnsi="Bookman Old Style" w:cs="Adobe Naskh Medium"/>
                <w:sz w:val="18"/>
                <w:szCs w:val="18"/>
              </w:rPr>
            </w:rPrChange>
          </w:rPr>
          <w:tab/>
        </w:r>
        <w:r w:rsidRPr="003E0CF6" w:rsidDel="0069051C">
          <w:rPr>
            <w:rFonts w:ascii="Prestige Elite Std" w:eastAsia="Adobe Fan Heiti Std B" w:hAnsi="Prestige Elite Std" w:cs="Adobe Naskh Medium"/>
            <w:sz w:val="18"/>
            <w:szCs w:val="18"/>
            <w:rPrChange w:id="171" w:author="Salim ATALLA" w:date="2021-03-09T20:29:00Z">
              <w:rPr>
                <w:rFonts w:ascii="Bookman Old Style" w:eastAsia="Adobe Fan Heiti Std B" w:hAnsi="Bookman Old Style" w:cs="Adobe Naskh Medium"/>
                <w:sz w:val="18"/>
                <w:szCs w:val="18"/>
              </w:rPr>
            </w:rPrChange>
          </w:rPr>
          <w:delText xml:space="preserve">A </w:delText>
        </w:r>
      </w:del>
      <w:del w:id="172" w:author="Salim ATALLA" w:date="2021-03-10T20:51:00Z">
        <w:r w:rsidRPr="003E0CF6" w:rsidDel="00CE79D2">
          <w:rPr>
            <w:rFonts w:ascii="Prestige Elite Std" w:eastAsia="Adobe Fan Heiti Std B" w:hAnsi="Prestige Elite Std" w:cs="Adobe Naskh Medium"/>
            <w:sz w:val="18"/>
            <w:szCs w:val="18"/>
            <w:rPrChange w:id="173" w:author="Salim ATALLA" w:date="2021-03-09T20:29:00Z">
              <w:rPr>
                <w:rFonts w:ascii="Bookman Old Style" w:eastAsia="Adobe Fan Heiti Std B" w:hAnsi="Bookman Old Style" w:cs="Adobe Naskh Medium"/>
                <w:sz w:val="18"/>
                <w:szCs w:val="18"/>
              </w:rPr>
            </w:rPrChange>
          </w:rPr>
          <w:delText>&lt;-</w:delText>
        </w:r>
      </w:del>
      <w:del w:id="174" w:author="Salim ATALLA" w:date="2021-12-04T20:11:00Z">
        <w:r w:rsidRPr="003E0CF6" w:rsidDel="0069051C">
          <w:rPr>
            <w:rFonts w:ascii="Prestige Elite Std" w:eastAsia="Adobe Fan Heiti Std B" w:hAnsi="Prestige Elite Std" w:cs="Adobe Naskh Medium"/>
            <w:sz w:val="18"/>
            <w:szCs w:val="18"/>
            <w:rPrChange w:id="175" w:author="Salim ATALLA" w:date="2021-03-09T20:29:00Z">
              <w:rPr>
                <w:rFonts w:ascii="Bookman Old Style" w:eastAsia="Adobe Fan Heiti Std B" w:hAnsi="Bookman Old Style" w:cs="Adobe Naskh Medium"/>
                <w:sz w:val="18"/>
                <w:szCs w:val="18"/>
              </w:rPr>
            </w:rPrChange>
          </w:rPr>
          <w:delText xml:space="preserve"> construire_Matrice_A</w:delText>
        </w:r>
      </w:del>
      <w:del w:id="176" w:author="Salim ATALLA" w:date="2021-03-09T20:38:00Z">
        <w:r w:rsidRPr="003E0CF6" w:rsidDel="00406CAE">
          <w:rPr>
            <w:rFonts w:ascii="Prestige Elite Std" w:eastAsia="Adobe Fan Heiti Std B" w:hAnsi="Prestige Elite Std" w:cs="Adobe Naskh Medium"/>
            <w:sz w:val="18"/>
            <w:szCs w:val="18"/>
            <w:rPrChange w:id="177" w:author="Salim ATALLA" w:date="2021-03-09T20:29:00Z">
              <w:rPr>
                <w:rFonts w:ascii="Bookman Old Style" w:eastAsia="Adobe Fan Heiti Std B" w:hAnsi="Bookman Old Style" w:cs="Adobe Naskh Medium"/>
                <w:sz w:val="18"/>
                <w:szCs w:val="18"/>
              </w:rPr>
            </w:rPrChange>
          </w:rPr>
          <w:delText xml:space="preserve"> </w:delText>
        </w:r>
      </w:del>
      <w:del w:id="178" w:author="Salim ATALLA" w:date="2021-12-04T20:11:00Z">
        <w:r w:rsidRPr="003E0CF6" w:rsidDel="0069051C">
          <w:rPr>
            <w:rFonts w:ascii="Prestige Elite Std" w:eastAsia="Adobe Fan Heiti Std B" w:hAnsi="Prestige Elite Std" w:cs="Adobe Naskh Medium"/>
            <w:sz w:val="18"/>
            <w:szCs w:val="18"/>
            <w:rPrChange w:id="179" w:author="Salim ATALLA" w:date="2021-03-09T20:29:00Z">
              <w:rPr>
                <w:rFonts w:ascii="Bookman Old Style" w:eastAsia="Adobe Fan Heiti Std B" w:hAnsi="Bookman Old Style" w:cs="Adobe Naskh Medium"/>
                <w:sz w:val="18"/>
                <w:szCs w:val="18"/>
              </w:rPr>
            </w:rPrChange>
          </w:rPr>
          <w:delText>(n, n, x_i)</w:delText>
        </w:r>
      </w:del>
    </w:p>
    <w:p w14:paraId="3F0B9DEC" w14:textId="219F49FF" w:rsidR="004C6272" w:rsidRPr="003E0CF6" w:rsidDel="0069051C" w:rsidRDefault="004C6272" w:rsidP="0069051C">
      <w:pPr>
        <w:rPr>
          <w:del w:id="180" w:author="Salim ATALLA" w:date="2021-12-04T20:11:00Z"/>
          <w:rFonts w:ascii="Prestige Elite Std" w:eastAsia="Adobe Fan Heiti Std B" w:hAnsi="Prestige Elite Std" w:cs="Adobe Naskh Medium"/>
          <w:sz w:val="18"/>
          <w:szCs w:val="18"/>
          <w:rPrChange w:id="181" w:author="Salim ATALLA" w:date="2021-03-09T20:29:00Z">
            <w:rPr>
              <w:del w:id="182" w:author="Salim ATALLA" w:date="2021-12-04T20:11:00Z"/>
              <w:rFonts w:ascii="Bookman Old Style" w:eastAsia="Adobe Fan Heiti Std B" w:hAnsi="Bookman Old Style" w:cs="Adobe Naskh Medium"/>
              <w:sz w:val="18"/>
              <w:szCs w:val="18"/>
            </w:rPr>
          </w:rPrChange>
        </w:rPr>
        <w:pPrChange w:id="183" w:author="Salim ATALLA" w:date="2021-12-04T20:11:00Z">
          <w:pPr>
            <w:spacing w:after="0"/>
          </w:pPr>
        </w:pPrChange>
      </w:pPr>
      <w:del w:id="184" w:author="Salim ATALLA" w:date="2021-12-04T20:11:00Z">
        <w:r w:rsidRPr="003E0CF6" w:rsidDel="0069051C">
          <w:rPr>
            <w:rFonts w:ascii="Prestige Elite Std" w:hAnsi="Prestige Elite Std" w:cs="Adobe Naskh Medium"/>
            <w:sz w:val="18"/>
            <w:szCs w:val="18"/>
            <w:rPrChange w:id="185" w:author="Salim ATALLA" w:date="2021-03-09T20:29:00Z">
              <w:rPr>
                <w:rFonts w:ascii="Bookman Old Style" w:hAnsi="Bookman Old Style" w:cs="Adobe Naskh Medium"/>
                <w:sz w:val="18"/>
                <w:szCs w:val="18"/>
              </w:rPr>
            </w:rPrChange>
          </w:rPr>
          <w:tab/>
        </w:r>
        <w:r w:rsidRPr="003E0CF6" w:rsidDel="0069051C">
          <w:rPr>
            <w:rFonts w:ascii="Prestige Elite Std" w:hAnsi="Prestige Elite Std" w:cs="Adobe Naskh Medium"/>
            <w:sz w:val="18"/>
            <w:szCs w:val="18"/>
            <w:rPrChange w:id="186" w:author="Salim ATALLA" w:date="2021-03-09T20:29:00Z">
              <w:rPr>
                <w:rFonts w:ascii="Bookman Old Style" w:hAnsi="Bookman Old Style" w:cs="Adobe Naskh Medium"/>
                <w:sz w:val="18"/>
                <w:szCs w:val="18"/>
              </w:rPr>
            </w:rPrChange>
          </w:rPr>
          <w:tab/>
        </w:r>
      </w:del>
      <w:del w:id="187" w:author="Salim ATALLA" w:date="2021-03-11T11:59:00Z">
        <w:r w:rsidRPr="003E0CF6" w:rsidDel="000F7CF8">
          <w:rPr>
            <w:rFonts w:ascii="Prestige Elite Std" w:eastAsia="Adobe Fan Heiti Std B" w:hAnsi="Prestige Elite Std" w:cs="Adobe Naskh Medium"/>
            <w:sz w:val="18"/>
            <w:szCs w:val="18"/>
            <w:rPrChange w:id="188" w:author="Salim ATALLA" w:date="2021-03-09T20:29:00Z">
              <w:rPr>
                <w:rFonts w:ascii="Bookman Old Style" w:eastAsia="Adobe Fan Heiti Std B" w:hAnsi="Bookman Old Style" w:cs="Adobe Naskh Medium"/>
                <w:sz w:val="18"/>
                <w:szCs w:val="18"/>
              </w:rPr>
            </w:rPrChange>
          </w:rPr>
          <w:delText xml:space="preserve">V </w:delText>
        </w:r>
      </w:del>
      <w:del w:id="189" w:author="Salim ATALLA" w:date="2021-03-10T20:51:00Z">
        <w:r w:rsidRPr="003E0CF6" w:rsidDel="00CE79D2">
          <w:rPr>
            <w:rFonts w:ascii="Prestige Elite Std" w:eastAsia="Adobe Fan Heiti Std B" w:hAnsi="Prestige Elite Std" w:cs="Adobe Naskh Medium"/>
            <w:sz w:val="18"/>
            <w:szCs w:val="18"/>
            <w:rPrChange w:id="190" w:author="Salim ATALLA" w:date="2021-03-09T20:29:00Z">
              <w:rPr>
                <w:rFonts w:ascii="Bookman Old Style" w:eastAsia="Adobe Fan Heiti Std B" w:hAnsi="Bookman Old Style" w:cs="Adobe Naskh Medium"/>
                <w:sz w:val="18"/>
                <w:szCs w:val="18"/>
              </w:rPr>
            </w:rPrChange>
          </w:rPr>
          <w:delText>&lt;-</w:delText>
        </w:r>
      </w:del>
      <w:del w:id="191" w:author="Salim ATALLA" w:date="2021-12-04T20:11:00Z">
        <w:r w:rsidRPr="003E0CF6" w:rsidDel="0069051C">
          <w:rPr>
            <w:rFonts w:ascii="Prestige Elite Std" w:eastAsia="Adobe Fan Heiti Std B" w:hAnsi="Prestige Elite Std" w:cs="Adobe Naskh Medium"/>
            <w:sz w:val="18"/>
            <w:szCs w:val="18"/>
            <w:rPrChange w:id="192" w:author="Salim ATALLA" w:date="2021-03-09T20:29:00Z">
              <w:rPr>
                <w:rFonts w:ascii="Bookman Old Style" w:eastAsia="Adobe Fan Heiti Std B" w:hAnsi="Bookman Old Style" w:cs="Adobe Naskh Medium"/>
                <w:sz w:val="18"/>
                <w:szCs w:val="18"/>
              </w:rPr>
            </w:rPrChange>
          </w:rPr>
          <w:delText xml:space="preserve"> construire_Vecteur_</w:delText>
        </w:r>
      </w:del>
      <w:del w:id="193" w:author="Salim ATALLA" w:date="2021-03-11T11:58:00Z">
        <w:r w:rsidRPr="003E0CF6" w:rsidDel="00683386">
          <w:rPr>
            <w:rFonts w:ascii="Prestige Elite Std" w:eastAsia="Adobe Fan Heiti Std B" w:hAnsi="Prestige Elite Std" w:cs="Adobe Naskh Medium"/>
            <w:sz w:val="18"/>
            <w:szCs w:val="18"/>
            <w:rPrChange w:id="194" w:author="Salim ATALLA" w:date="2021-03-09T20:29:00Z">
              <w:rPr>
                <w:rFonts w:ascii="Bookman Old Style" w:eastAsia="Adobe Fan Heiti Std B" w:hAnsi="Bookman Old Style" w:cs="Adobe Naskh Medium"/>
                <w:sz w:val="18"/>
                <w:szCs w:val="18"/>
              </w:rPr>
            </w:rPrChange>
          </w:rPr>
          <w:delText>b</w:delText>
        </w:r>
      </w:del>
      <w:del w:id="195" w:author="Salim ATALLA" w:date="2021-03-09T20:38:00Z">
        <w:r w:rsidRPr="003E0CF6" w:rsidDel="00406CAE">
          <w:rPr>
            <w:rFonts w:ascii="Prestige Elite Std" w:eastAsia="Adobe Fan Heiti Std B" w:hAnsi="Prestige Elite Std" w:cs="Adobe Naskh Medium"/>
            <w:sz w:val="18"/>
            <w:szCs w:val="18"/>
            <w:rPrChange w:id="196" w:author="Salim ATALLA" w:date="2021-03-09T20:29:00Z">
              <w:rPr>
                <w:rFonts w:ascii="Bookman Old Style" w:eastAsia="Adobe Fan Heiti Std B" w:hAnsi="Bookman Old Style" w:cs="Adobe Naskh Medium"/>
                <w:sz w:val="18"/>
                <w:szCs w:val="18"/>
              </w:rPr>
            </w:rPrChange>
          </w:rPr>
          <w:delText xml:space="preserve"> </w:delText>
        </w:r>
      </w:del>
      <w:del w:id="197" w:author="Salim ATALLA" w:date="2021-12-04T20:11:00Z">
        <w:r w:rsidRPr="003E0CF6" w:rsidDel="0069051C">
          <w:rPr>
            <w:rFonts w:ascii="Prestige Elite Std" w:eastAsia="Adobe Fan Heiti Std B" w:hAnsi="Prestige Elite Std" w:cs="Adobe Naskh Medium"/>
            <w:sz w:val="18"/>
            <w:szCs w:val="18"/>
            <w:rPrChange w:id="198" w:author="Salim ATALLA" w:date="2021-03-09T20:29:00Z">
              <w:rPr>
                <w:rFonts w:ascii="Bookman Old Style" w:eastAsia="Adobe Fan Heiti Std B" w:hAnsi="Bookman Old Style" w:cs="Adobe Naskh Medium"/>
                <w:sz w:val="18"/>
                <w:szCs w:val="18"/>
              </w:rPr>
            </w:rPrChange>
          </w:rPr>
          <w:delText>(f, z_i, n)</w:delText>
        </w:r>
      </w:del>
    </w:p>
    <w:p w14:paraId="77422F87" w14:textId="6562CF76" w:rsidR="004C6272" w:rsidRPr="003E0CF6" w:rsidDel="0069051C" w:rsidRDefault="004C6272" w:rsidP="0069051C">
      <w:pPr>
        <w:rPr>
          <w:del w:id="199" w:author="Salim ATALLA" w:date="2021-12-04T20:11:00Z"/>
          <w:rFonts w:ascii="Prestige Elite Std" w:eastAsia="Adobe Fan Heiti Std B" w:hAnsi="Prestige Elite Std" w:cs="Adobe Naskh Medium"/>
          <w:sz w:val="18"/>
          <w:szCs w:val="18"/>
          <w:rPrChange w:id="200" w:author="Salim ATALLA" w:date="2021-03-09T20:29:00Z">
            <w:rPr>
              <w:del w:id="201" w:author="Salim ATALLA" w:date="2021-12-04T20:11:00Z"/>
              <w:rFonts w:ascii="Bookman Old Style" w:eastAsia="Adobe Fan Heiti Std B" w:hAnsi="Bookman Old Style" w:cs="Adobe Naskh Medium"/>
              <w:sz w:val="18"/>
              <w:szCs w:val="18"/>
            </w:rPr>
          </w:rPrChange>
        </w:rPr>
        <w:pPrChange w:id="202" w:author="Salim ATALLA" w:date="2021-12-04T20:11:00Z">
          <w:pPr>
            <w:spacing w:after="0"/>
          </w:pPr>
        </w:pPrChange>
      </w:pPr>
      <w:del w:id="203" w:author="Salim ATALLA" w:date="2021-12-04T20:11:00Z">
        <w:r w:rsidRPr="003E0CF6" w:rsidDel="0069051C">
          <w:rPr>
            <w:rFonts w:ascii="Prestige Elite Std" w:eastAsia="Adobe Fan Heiti Std B" w:hAnsi="Prestige Elite Std" w:cs="Adobe Naskh Medium"/>
            <w:sz w:val="18"/>
            <w:szCs w:val="18"/>
            <w:rPrChange w:id="204" w:author="Salim ATALLA" w:date="2021-03-09T20:29:00Z">
              <w:rPr>
                <w:rFonts w:ascii="Bookman Old Style" w:eastAsia="Adobe Fan Heiti Std B" w:hAnsi="Bookman Old Style" w:cs="Adobe Naskh Medium"/>
                <w:sz w:val="18"/>
                <w:szCs w:val="18"/>
              </w:rPr>
            </w:rPrChange>
          </w:rPr>
          <w:tab/>
        </w:r>
        <w:r w:rsidRPr="003E0CF6" w:rsidDel="0069051C">
          <w:rPr>
            <w:rFonts w:ascii="Prestige Elite Std" w:eastAsia="Adobe Fan Heiti Std B" w:hAnsi="Prestige Elite Std" w:cs="Adobe Naskh Medium"/>
            <w:sz w:val="18"/>
            <w:szCs w:val="18"/>
            <w:rPrChange w:id="205" w:author="Salim ATALLA" w:date="2021-03-09T20:29:00Z">
              <w:rPr>
                <w:rFonts w:ascii="Bookman Old Style" w:eastAsia="Adobe Fan Heiti Std B" w:hAnsi="Bookman Old Style" w:cs="Adobe Naskh Medium"/>
                <w:sz w:val="18"/>
                <w:szCs w:val="18"/>
              </w:rPr>
            </w:rPrChange>
          </w:rPr>
          <w:tab/>
        </w:r>
      </w:del>
      <w:del w:id="206" w:author="Salim ATALLA" w:date="2021-03-11T11:59:00Z">
        <w:r w:rsidRPr="003E0CF6" w:rsidDel="00690B5B">
          <w:rPr>
            <w:rFonts w:ascii="Prestige Elite Std" w:eastAsia="Adobe Fan Heiti Std B" w:hAnsi="Prestige Elite Std" w:cs="Adobe Naskh Medium"/>
            <w:sz w:val="18"/>
            <w:szCs w:val="18"/>
            <w:rPrChange w:id="207" w:author="Salim ATALLA" w:date="2021-03-09T20:29:00Z">
              <w:rPr>
                <w:rFonts w:ascii="Bookman Old Style" w:eastAsia="Adobe Fan Heiti Std B" w:hAnsi="Bookman Old Style" w:cs="Adobe Naskh Medium"/>
                <w:sz w:val="18"/>
                <w:szCs w:val="18"/>
              </w:rPr>
            </w:rPrChange>
          </w:rPr>
          <w:delText xml:space="preserve">z </w:delText>
        </w:r>
      </w:del>
      <w:del w:id="208" w:author="Salim ATALLA" w:date="2021-03-10T20:52:00Z">
        <w:r w:rsidRPr="003E0CF6" w:rsidDel="00CE79D2">
          <w:rPr>
            <w:rFonts w:ascii="Prestige Elite Std" w:eastAsia="Adobe Fan Heiti Std B" w:hAnsi="Prestige Elite Std" w:cs="Adobe Naskh Medium"/>
            <w:sz w:val="18"/>
            <w:szCs w:val="18"/>
            <w:rPrChange w:id="209" w:author="Salim ATALLA" w:date="2021-03-09T20:29:00Z">
              <w:rPr>
                <w:rFonts w:ascii="Bookman Old Style" w:eastAsia="Adobe Fan Heiti Std B" w:hAnsi="Bookman Old Style" w:cs="Adobe Naskh Medium"/>
                <w:sz w:val="18"/>
                <w:szCs w:val="18"/>
              </w:rPr>
            </w:rPrChange>
          </w:rPr>
          <w:delText>&lt;-</w:delText>
        </w:r>
      </w:del>
      <w:del w:id="210" w:author="Salim ATALLA" w:date="2021-12-04T20:11:00Z">
        <w:r w:rsidRPr="003E0CF6" w:rsidDel="0069051C">
          <w:rPr>
            <w:rFonts w:ascii="Prestige Elite Std" w:eastAsia="Adobe Fan Heiti Std B" w:hAnsi="Prestige Elite Std" w:cs="Adobe Naskh Medium"/>
            <w:sz w:val="18"/>
            <w:szCs w:val="18"/>
            <w:rPrChange w:id="211" w:author="Salim ATALLA" w:date="2021-03-09T20:29:00Z">
              <w:rPr>
                <w:rFonts w:ascii="Bookman Old Style" w:eastAsia="Adobe Fan Heiti Std B" w:hAnsi="Bookman Old Style" w:cs="Adobe Naskh Medium"/>
                <w:sz w:val="18"/>
                <w:szCs w:val="18"/>
              </w:rPr>
            </w:rPrChange>
          </w:rPr>
          <w:delText xml:space="preserve"> gauss</w:delText>
        </w:r>
      </w:del>
      <w:del w:id="212" w:author="Salim ATALLA" w:date="2021-03-09T20:38:00Z">
        <w:r w:rsidRPr="003E0CF6" w:rsidDel="00406CAE">
          <w:rPr>
            <w:rFonts w:ascii="Prestige Elite Std" w:eastAsia="Adobe Fan Heiti Std B" w:hAnsi="Prestige Elite Std" w:cs="Adobe Naskh Medium"/>
            <w:sz w:val="18"/>
            <w:szCs w:val="18"/>
            <w:rPrChange w:id="213" w:author="Salim ATALLA" w:date="2021-03-09T20:29:00Z">
              <w:rPr>
                <w:rFonts w:ascii="Bookman Old Style" w:eastAsia="Adobe Fan Heiti Std B" w:hAnsi="Bookman Old Style" w:cs="Adobe Naskh Medium"/>
                <w:sz w:val="18"/>
                <w:szCs w:val="18"/>
              </w:rPr>
            </w:rPrChange>
          </w:rPr>
          <w:delText xml:space="preserve"> </w:delText>
        </w:r>
      </w:del>
      <w:del w:id="214" w:author="Salim ATALLA" w:date="2021-12-04T20:11:00Z">
        <w:r w:rsidRPr="003E0CF6" w:rsidDel="0069051C">
          <w:rPr>
            <w:rFonts w:ascii="Prestige Elite Std" w:eastAsia="Adobe Fan Heiti Std B" w:hAnsi="Prestige Elite Std" w:cs="Adobe Naskh Medium"/>
            <w:sz w:val="18"/>
            <w:szCs w:val="18"/>
            <w:rPrChange w:id="215" w:author="Salim ATALLA" w:date="2021-03-09T20:29:00Z">
              <w:rPr>
                <w:rFonts w:ascii="Bookman Old Style" w:eastAsia="Adobe Fan Heiti Std B" w:hAnsi="Bookman Old Style" w:cs="Adobe Naskh Medium"/>
                <w:sz w:val="18"/>
                <w:szCs w:val="18"/>
              </w:rPr>
            </w:rPrChange>
          </w:rPr>
          <w:delText xml:space="preserve">(A, </w:delText>
        </w:r>
      </w:del>
      <w:del w:id="216" w:author="Salim ATALLA" w:date="2021-03-11T11:59:00Z">
        <w:r w:rsidRPr="003E0CF6" w:rsidDel="000F7CF8">
          <w:rPr>
            <w:rFonts w:ascii="Prestige Elite Std" w:eastAsia="Adobe Fan Heiti Std B" w:hAnsi="Prestige Elite Std" w:cs="Adobe Naskh Medium"/>
            <w:sz w:val="18"/>
            <w:szCs w:val="18"/>
            <w:rPrChange w:id="217" w:author="Salim ATALLA" w:date="2021-03-09T20:29:00Z">
              <w:rPr>
                <w:rFonts w:ascii="Bookman Old Style" w:eastAsia="Adobe Fan Heiti Std B" w:hAnsi="Bookman Old Style" w:cs="Adobe Naskh Medium"/>
                <w:sz w:val="18"/>
                <w:szCs w:val="18"/>
              </w:rPr>
            </w:rPrChange>
          </w:rPr>
          <w:delText>V</w:delText>
        </w:r>
      </w:del>
      <w:del w:id="218" w:author="Salim ATALLA" w:date="2021-12-04T20:11:00Z">
        <w:r w:rsidRPr="003E0CF6" w:rsidDel="0069051C">
          <w:rPr>
            <w:rFonts w:ascii="Prestige Elite Std" w:eastAsia="Adobe Fan Heiti Std B" w:hAnsi="Prestige Elite Std" w:cs="Adobe Naskh Medium"/>
            <w:sz w:val="18"/>
            <w:szCs w:val="18"/>
            <w:rPrChange w:id="219" w:author="Salim ATALLA" w:date="2021-03-09T20:29:00Z">
              <w:rPr>
                <w:rFonts w:ascii="Bookman Old Style" w:eastAsia="Adobe Fan Heiti Std B" w:hAnsi="Bookman Old Style" w:cs="Adobe Naskh Medium"/>
                <w:sz w:val="18"/>
                <w:szCs w:val="18"/>
              </w:rPr>
            </w:rPrChange>
          </w:rPr>
          <w:delText>, n)</w:delText>
        </w:r>
      </w:del>
    </w:p>
    <w:p w14:paraId="5367CADB" w14:textId="4FDE272C" w:rsidR="00EF0A46" w:rsidRPr="003E0CF6" w:rsidDel="00C90568" w:rsidRDefault="00EF0A46" w:rsidP="0069051C">
      <w:pPr>
        <w:rPr>
          <w:del w:id="220" w:author="Salim ATALLA" w:date="2021-03-11T21:12:00Z"/>
          <w:rFonts w:ascii="Prestige Elite Std" w:eastAsia="Adobe Fan Heiti Std B" w:hAnsi="Prestige Elite Std" w:cs="Adobe Naskh Medium"/>
          <w:sz w:val="18"/>
          <w:szCs w:val="18"/>
          <w:rPrChange w:id="221" w:author="Salim ATALLA" w:date="2021-03-09T20:29:00Z">
            <w:rPr>
              <w:del w:id="222" w:author="Salim ATALLA" w:date="2021-03-11T21:12:00Z"/>
              <w:rFonts w:ascii="Bookman Old Style" w:eastAsia="Adobe Fan Heiti Std B" w:hAnsi="Bookman Old Style" w:cs="Adobe Naskh Medium"/>
              <w:sz w:val="18"/>
              <w:szCs w:val="18"/>
            </w:rPr>
          </w:rPrChange>
        </w:rPr>
        <w:pPrChange w:id="223" w:author="Salim ATALLA" w:date="2021-12-04T20:11:00Z">
          <w:pPr>
            <w:spacing w:after="0"/>
          </w:pPr>
        </w:pPrChange>
      </w:pPr>
    </w:p>
    <w:p w14:paraId="1891A73E" w14:textId="3FA64295" w:rsidR="00EF0A46" w:rsidRPr="003E0CF6" w:rsidDel="00C90568" w:rsidRDefault="00EF0A46" w:rsidP="0069051C">
      <w:pPr>
        <w:rPr>
          <w:del w:id="224" w:author="Salim ATALLA" w:date="2021-03-11T21:12:00Z"/>
          <w:rFonts w:ascii="Prestige Elite Std" w:eastAsia="Adobe Fan Heiti Std B" w:hAnsi="Prestige Elite Std" w:cs="Adobe Naskh Medium"/>
          <w:sz w:val="18"/>
          <w:szCs w:val="18"/>
          <w:rPrChange w:id="225" w:author="Salim ATALLA" w:date="2021-03-09T20:29:00Z">
            <w:rPr>
              <w:del w:id="226" w:author="Salim ATALLA" w:date="2021-03-11T21:12:00Z"/>
              <w:rFonts w:ascii="Bookman Old Style" w:eastAsia="Adobe Fan Heiti Std B" w:hAnsi="Bookman Old Style" w:cs="Adobe Naskh Medium"/>
              <w:sz w:val="18"/>
              <w:szCs w:val="18"/>
            </w:rPr>
          </w:rPrChange>
        </w:rPr>
        <w:pPrChange w:id="227" w:author="Salim ATALLA" w:date="2021-12-04T20:11:00Z">
          <w:pPr>
            <w:spacing w:after="0"/>
          </w:pPr>
        </w:pPrChange>
      </w:pPr>
      <w:del w:id="228" w:author="Salim ATALLA" w:date="2021-03-11T21:12:00Z">
        <w:r w:rsidRPr="003E0CF6" w:rsidDel="00C90568">
          <w:rPr>
            <w:rFonts w:ascii="Prestige Elite Std" w:eastAsia="Adobe Fan Heiti Std B" w:hAnsi="Prestige Elite Std" w:cs="Adobe Naskh Medium"/>
            <w:sz w:val="18"/>
            <w:szCs w:val="18"/>
            <w:rPrChange w:id="229" w:author="Salim ATALLA" w:date="2021-03-09T20:29:00Z">
              <w:rPr>
                <w:rFonts w:ascii="Bookman Old Style" w:eastAsia="Adobe Fan Heiti Std B" w:hAnsi="Bookman Old Style" w:cs="Adobe Naskh Medium"/>
                <w:sz w:val="18"/>
                <w:szCs w:val="18"/>
              </w:rPr>
            </w:rPrChange>
          </w:rPr>
          <w:tab/>
        </w:r>
        <w:r w:rsidRPr="003E0CF6" w:rsidDel="00C90568">
          <w:rPr>
            <w:rFonts w:ascii="Prestige Elite Std" w:eastAsia="Adobe Fan Heiti Std B" w:hAnsi="Prestige Elite Std" w:cs="Adobe Naskh Medium"/>
            <w:sz w:val="18"/>
            <w:szCs w:val="18"/>
            <w:rPrChange w:id="230" w:author="Salim ATALLA" w:date="2021-03-09T20:29:00Z">
              <w:rPr>
                <w:rFonts w:ascii="Bookman Old Style" w:eastAsia="Adobe Fan Heiti Std B" w:hAnsi="Bookman Old Style" w:cs="Adobe Naskh Medium"/>
                <w:sz w:val="18"/>
                <w:szCs w:val="18"/>
              </w:rPr>
            </w:rPrChange>
          </w:rPr>
          <w:tab/>
        </w:r>
      </w:del>
      <w:del w:id="231" w:author="Salim ATALLA" w:date="2021-03-11T11:57:00Z">
        <w:r w:rsidRPr="003E0CF6" w:rsidDel="00D82187">
          <w:rPr>
            <w:rFonts w:ascii="Prestige Elite Std" w:eastAsia="Adobe Fan Heiti Std B" w:hAnsi="Prestige Elite Std" w:cs="Adobe Naskh Medium"/>
            <w:sz w:val="18"/>
            <w:szCs w:val="18"/>
            <w:rPrChange w:id="232" w:author="Salim ATALLA" w:date="2021-03-09T20:29:00Z">
              <w:rPr>
                <w:rFonts w:ascii="Bookman Old Style" w:eastAsia="Adobe Fan Heiti Std B" w:hAnsi="Bookman Old Style" w:cs="Adobe Naskh Medium"/>
                <w:sz w:val="18"/>
                <w:szCs w:val="18"/>
              </w:rPr>
            </w:rPrChange>
          </w:rPr>
          <w:delText xml:space="preserve">e </w:delText>
        </w:r>
      </w:del>
      <w:del w:id="233" w:author="Salim ATALLA" w:date="2021-03-10T20:52:00Z">
        <w:r w:rsidRPr="003E0CF6" w:rsidDel="00CE79D2">
          <w:rPr>
            <w:rFonts w:ascii="Prestige Elite Std" w:eastAsia="Adobe Fan Heiti Std B" w:hAnsi="Prestige Elite Std" w:cs="Adobe Naskh Medium"/>
            <w:sz w:val="18"/>
            <w:szCs w:val="18"/>
            <w:rPrChange w:id="234" w:author="Salim ATALLA" w:date="2021-03-09T20:29:00Z">
              <w:rPr>
                <w:rFonts w:ascii="Bookman Old Style" w:eastAsia="Adobe Fan Heiti Std B" w:hAnsi="Bookman Old Style" w:cs="Adobe Naskh Medium"/>
                <w:sz w:val="18"/>
                <w:szCs w:val="18"/>
              </w:rPr>
            </w:rPrChange>
          </w:rPr>
          <w:delText>&lt;-</w:delText>
        </w:r>
      </w:del>
      <w:del w:id="235" w:author="Salim ATALLA" w:date="2021-03-11T21:12:00Z">
        <w:r w:rsidRPr="003E0CF6" w:rsidDel="00C90568">
          <w:rPr>
            <w:rFonts w:ascii="Prestige Elite Std" w:eastAsia="Adobe Fan Heiti Std B" w:hAnsi="Prestige Elite Std" w:cs="Adobe Naskh Medium"/>
            <w:sz w:val="18"/>
            <w:szCs w:val="18"/>
            <w:rPrChange w:id="236" w:author="Salim ATALLA" w:date="2021-03-09T20:29:00Z">
              <w:rPr>
                <w:rFonts w:ascii="Bookman Old Style" w:eastAsia="Adobe Fan Heiti Std B" w:hAnsi="Bookman Old Style" w:cs="Adobe Naskh Medium"/>
                <w:sz w:val="18"/>
                <w:szCs w:val="18"/>
              </w:rPr>
            </w:rPrChange>
          </w:rPr>
          <w:delText xml:space="preserve"> allocation</w:delText>
        </w:r>
      </w:del>
      <w:del w:id="237" w:author="Salim ATALLA" w:date="2021-03-09T20:38:00Z">
        <w:r w:rsidRPr="003E0CF6" w:rsidDel="00406CAE">
          <w:rPr>
            <w:rFonts w:ascii="Prestige Elite Std" w:eastAsia="Adobe Fan Heiti Std B" w:hAnsi="Prestige Elite Std" w:cs="Adobe Naskh Medium"/>
            <w:sz w:val="18"/>
            <w:szCs w:val="18"/>
            <w:rPrChange w:id="238" w:author="Salim ATALLA" w:date="2021-03-09T20:29:00Z">
              <w:rPr>
                <w:rFonts w:ascii="Bookman Old Style" w:eastAsia="Adobe Fan Heiti Std B" w:hAnsi="Bookman Old Style" w:cs="Adobe Naskh Medium"/>
                <w:sz w:val="18"/>
                <w:szCs w:val="18"/>
              </w:rPr>
            </w:rPrChange>
          </w:rPr>
          <w:delText xml:space="preserve"> </w:delText>
        </w:r>
      </w:del>
      <w:del w:id="239" w:author="Salim ATALLA" w:date="2021-03-11T21:12:00Z">
        <w:r w:rsidRPr="003E0CF6" w:rsidDel="00C90568">
          <w:rPr>
            <w:rFonts w:ascii="Prestige Elite Std" w:eastAsia="Adobe Fan Heiti Std B" w:hAnsi="Prestige Elite Std" w:cs="Adobe Naskh Medium"/>
            <w:sz w:val="18"/>
            <w:szCs w:val="18"/>
            <w:rPrChange w:id="240" w:author="Salim ATALLA" w:date="2021-03-09T20:29:00Z">
              <w:rPr>
                <w:rFonts w:ascii="Bookman Old Style" w:eastAsia="Adobe Fan Heiti Std B" w:hAnsi="Bookman Old Style" w:cs="Adobe Naskh Medium"/>
                <w:sz w:val="18"/>
                <w:szCs w:val="18"/>
              </w:rPr>
            </w:rPrChange>
          </w:rPr>
          <w:delText>(tableau de réels</w:delText>
        </w:r>
      </w:del>
      <w:del w:id="241" w:author="Salim ATALLA" w:date="2021-03-10T14:08:00Z">
        <w:r w:rsidRPr="003E0CF6" w:rsidDel="00426889">
          <w:rPr>
            <w:rFonts w:ascii="Prestige Elite Std" w:eastAsia="Adobe Fan Heiti Std B" w:hAnsi="Prestige Elite Std" w:cs="Adobe Naskh Medium"/>
            <w:sz w:val="18"/>
            <w:szCs w:val="18"/>
            <w:rPrChange w:id="242" w:author="Salim ATALLA" w:date="2021-03-09T20:29:00Z">
              <w:rPr>
                <w:rFonts w:ascii="Bookman Old Style" w:eastAsia="Adobe Fan Heiti Std B" w:hAnsi="Bookman Old Style" w:cs="Adobe Naskh Medium"/>
                <w:sz w:val="18"/>
                <w:szCs w:val="18"/>
              </w:rPr>
            </w:rPrChange>
          </w:rPr>
          <w:delText> </w:delText>
        </w:r>
      </w:del>
      <w:del w:id="243" w:author="Salim ATALLA" w:date="2021-03-10T14:07:00Z">
        <w:r w:rsidRPr="003E0CF6" w:rsidDel="00426889">
          <w:rPr>
            <w:rFonts w:ascii="Prestige Elite Std" w:eastAsia="Adobe Fan Heiti Std B" w:hAnsi="Prestige Elite Std" w:cs="Adobe Naskh Medium"/>
            <w:sz w:val="18"/>
            <w:szCs w:val="18"/>
            <w:rPrChange w:id="244" w:author="Salim ATALLA" w:date="2021-03-09T20:29:00Z">
              <w:rPr>
                <w:rFonts w:ascii="Bookman Old Style" w:eastAsia="Adobe Fan Heiti Std B" w:hAnsi="Bookman Old Style" w:cs="Adobe Naskh Medium"/>
                <w:sz w:val="18"/>
                <w:szCs w:val="18"/>
              </w:rPr>
            </w:rPrChange>
          </w:rPr>
          <w:delText>: n</w:delText>
        </w:r>
      </w:del>
      <w:del w:id="245" w:author="Salim ATALLA" w:date="2021-03-11T21:12:00Z">
        <w:r w:rsidRPr="003E0CF6" w:rsidDel="00C90568">
          <w:rPr>
            <w:rFonts w:ascii="Prestige Elite Std" w:eastAsia="Adobe Fan Heiti Std B" w:hAnsi="Prestige Elite Std" w:cs="Adobe Naskh Medium"/>
            <w:sz w:val="18"/>
            <w:szCs w:val="18"/>
            <w:rPrChange w:id="246" w:author="Salim ATALLA" w:date="2021-03-09T20:29:00Z">
              <w:rPr>
                <w:rFonts w:ascii="Bookman Old Style" w:eastAsia="Adobe Fan Heiti Std B" w:hAnsi="Bookman Old Style" w:cs="Adobe Naskh Medium"/>
                <w:sz w:val="18"/>
                <w:szCs w:val="18"/>
              </w:rPr>
            </w:rPrChange>
          </w:rPr>
          <w:delText>)</w:delText>
        </w:r>
      </w:del>
    </w:p>
    <w:p w14:paraId="2174910F" w14:textId="265581FC" w:rsidR="000304A7" w:rsidRPr="003E0CF6" w:rsidDel="00C90568" w:rsidRDefault="000304A7" w:rsidP="0069051C">
      <w:pPr>
        <w:rPr>
          <w:del w:id="247" w:author="Salim ATALLA" w:date="2021-03-11T21:12:00Z"/>
          <w:rFonts w:ascii="Prestige Elite Std" w:eastAsia="Adobe Fan Heiti Std B" w:hAnsi="Prestige Elite Std" w:cs="Adobe Naskh Medium"/>
          <w:sz w:val="18"/>
          <w:szCs w:val="18"/>
          <w:rPrChange w:id="248" w:author="Salim ATALLA" w:date="2021-03-09T20:29:00Z">
            <w:rPr>
              <w:del w:id="249" w:author="Salim ATALLA" w:date="2021-03-11T21:12:00Z"/>
              <w:rFonts w:ascii="Bookman Old Style" w:eastAsia="Adobe Fan Heiti Std B" w:hAnsi="Bookman Old Style" w:cs="Adobe Naskh Medium"/>
              <w:sz w:val="18"/>
              <w:szCs w:val="18"/>
            </w:rPr>
          </w:rPrChange>
        </w:rPr>
        <w:pPrChange w:id="250" w:author="Salim ATALLA" w:date="2021-12-04T20:11:00Z">
          <w:pPr>
            <w:spacing w:after="0"/>
          </w:pPr>
        </w:pPrChange>
      </w:pPr>
      <w:del w:id="251" w:author="Salim ATALLA" w:date="2021-03-11T21:12:00Z">
        <w:r w:rsidRPr="003E0CF6" w:rsidDel="00C90568">
          <w:rPr>
            <w:rFonts w:ascii="Prestige Elite Std" w:eastAsia="Adobe Fan Heiti Std B" w:hAnsi="Prestige Elite Std" w:cs="Adobe Naskh Medium"/>
            <w:sz w:val="18"/>
            <w:szCs w:val="18"/>
            <w:rPrChange w:id="252" w:author="Salim ATALLA" w:date="2021-03-09T20:29:00Z">
              <w:rPr>
                <w:rFonts w:ascii="Bookman Old Style" w:eastAsia="Adobe Fan Heiti Std B" w:hAnsi="Bookman Old Style" w:cs="Adobe Naskh Medium"/>
                <w:sz w:val="18"/>
                <w:szCs w:val="18"/>
              </w:rPr>
            </w:rPrChange>
          </w:rPr>
          <w:tab/>
        </w:r>
        <w:r w:rsidRPr="003E0CF6" w:rsidDel="00C90568">
          <w:rPr>
            <w:rFonts w:ascii="Prestige Elite Std" w:eastAsia="Adobe Fan Heiti Std B" w:hAnsi="Prestige Elite Std" w:cs="Adobe Naskh Medium"/>
            <w:sz w:val="18"/>
            <w:szCs w:val="18"/>
            <w:rPrChange w:id="253" w:author="Salim ATALLA" w:date="2021-03-09T20:29:00Z">
              <w:rPr>
                <w:rFonts w:ascii="Bookman Old Style" w:eastAsia="Adobe Fan Heiti Std B" w:hAnsi="Bookman Old Style" w:cs="Adobe Naskh Medium"/>
                <w:sz w:val="18"/>
                <w:szCs w:val="18"/>
              </w:rPr>
            </w:rPrChange>
          </w:rPr>
          <w:tab/>
        </w:r>
      </w:del>
    </w:p>
    <w:p w14:paraId="3080E2D3" w14:textId="19B782F0" w:rsidR="000304A7" w:rsidRPr="003E0CF6" w:rsidDel="00C90568" w:rsidRDefault="000304A7" w:rsidP="0069051C">
      <w:pPr>
        <w:rPr>
          <w:del w:id="254" w:author="Salim ATALLA" w:date="2021-03-11T21:12:00Z"/>
          <w:rFonts w:ascii="Prestige Elite Std" w:eastAsia="Adobe Fan Heiti Std B" w:hAnsi="Prestige Elite Std" w:cs="Adobe Naskh Medium"/>
          <w:sz w:val="18"/>
          <w:szCs w:val="18"/>
          <w:rPrChange w:id="255" w:author="Salim ATALLA" w:date="2021-03-09T20:29:00Z">
            <w:rPr>
              <w:del w:id="256" w:author="Salim ATALLA" w:date="2021-03-11T21:12:00Z"/>
              <w:rFonts w:ascii="Bookman Old Style" w:eastAsia="Adobe Fan Heiti Std B" w:hAnsi="Bookman Old Style" w:cs="Adobe Naskh Medium"/>
              <w:sz w:val="18"/>
              <w:szCs w:val="18"/>
            </w:rPr>
          </w:rPrChange>
        </w:rPr>
        <w:pPrChange w:id="257" w:author="Salim ATALLA" w:date="2021-12-04T20:11:00Z">
          <w:pPr>
            <w:spacing w:after="0"/>
          </w:pPr>
        </w:pPrChange>
      </w:pPr>
      <w:del w:id="258" w:author="Salim ATALLA" w:date="2021-03-11T21:12:00Z">
        <w:r w:rsidRPr="003E0CF6" w:rsidDel="00C90568">
          <w:rPr>
            <w:rFonts w:ascii="Prestige Elite Std" w:eastAsia="Adobe Fan Heiti Std B" w:hAnsi="Prestige Elite Std" w:cs="Adobe Naskh Medium"/>
            <w:sz w:val="18"/>
            <w:szCs w:val="18"/>
            <w:rPrChange w:id="259" w:author="Salim ATALLA" w:date="2021-03-09T20:29:00Z">
              <w:rPr>
                <w:rFonts w:ascii="Bookman Old Style" w:eastAsia="Adobe Fan Heiti Std B" w:hAnsi="Bookman Old Style" w:cs="Adobe Naskh Medium"/>
                <w:sz w:val="18"/>
                <w:szCs w:val="18"/>
              </w:rPr>
            </w:rPrChange>
          </w:rPr>
          <w:tab/>
        </w:r>
        <w:r w:rsidRPr="003E0CF6" w:rsidDel="00C90568">
          <w:rPr>
            <w:rFonts w:ascii="Prestige Elite Std" w:eastAsia="Adobe Fan Heiti Std B" w:hAnsi="Prestige Elite Std" w:cs="Adobe Naskh Medium"/>
            <w:sz w:val="18"/>
            <w:szCs w:val="18"/>
            <w:rPrChange w:id="260" w:author="Salim ATALLA" w:date="2021-03-09T20:29:00Z">
              <w:rPr>
                <w:rFonts w:ascii="Bookman Old Style" w:eastAsia="Adobe Fan Heiti Std B" w:hAnsi="Bookman Old Style" w:cs="Adobe Naskh Medium"/>
                <w:sz w:val="18"/>
                <w:szCs w:val="18"/>
              </w:rPr>
            </w:rPrChange>
          </w:rPr>
          <w:tab/>
        </w:r>
      </w:del>
      <w:del w:id="261" w:author="Salim ATALLA" w:date="2021-03-11T11:57:00Z">
        <w:r w:rsidRPr="003E0CF6" w:rsidDel="00D82187">
          <w:rPr>
            <w:rFonts w:ascii="Prestige Elite Std" w:eastAsia="Adobe Fan Heiti Std B" w:hAnsi="Prestige Elite Std" w:cs="Adobe Naskh Medium"/>
            <w:sz w:val="18"/>
            <w:szCs w:val="18"/>
            <w:rPrChange w:id="262" w:author="Salim ATALLA" w:date="2021-03-09T20:29:00Z">
              <w:rPr>
                <w:rFonts w:ascii="Bookman Old Style" w:eastAsia="Adobe Fan Heiti Std B" w:hAnsi="Bookman Old Style" w:cs="Adobe Naskh Medium"/>
                <w:sz w:val="18"/>
                <w:szCs w:val="18"/>
              </w:rPr>
            </w:rPrChange>
          </w:rPr>
          <w:delText xml:space="preserve">e </w:delText>
        </w:r>
      </w:del>
      <w:del w:id="263" w:author="Salim ATALLA" w:date="2021-03-10T20:52:00Z">
        <w:r w:rsidRPr="003E0CF6" w:rsidDel="00CE79D2">
          <w:rPr>
            <w:rFonts w:ascii="Prestige Elite Std" w:eastAsia="Adobe Fan Heiti Std B" w:hAnsi="Prestige Elite Std" w:cs="Adobe Naskh Medium"/>
            <w:sz w:val="18"/>
            <w:szCs w:val="18"/>
            <w:rPrChange w:id="264" w:author="Salim ATALLA" w:date="2021-03-09T20:29:00Z">
              <w:rPr>
                <w:rFonts w:ascii="Bookman Old Style" w:eastAsia="Adobe Fan Heiti Std B" w:hAnsi="Bookman Old Style" w:cs="Adobe Naskh Medium"/>
                <w:sz w:val="18"/>
                <w:szCs w:val="18"/>
              </w:rPr>
            </w:rPrChange>
          </w:rPr>
          <w:delText>&lt;-</w:delText>
        </w:r>
      </w:del>
      <w:del w:id="265" w:author="Salim ATALLA" w:date="2021-03-11T21:12:00Z">
        <w:r w:rsidRPr="003E0CF6" w:rsidDel="00C90568">
          <w:rPr>
            <w:rFonts w:ascii="Prestige Elite Std" w:eastAsia="Adobe Fan Heiti Std B" w:hAnsi="Prestige Elite Std" w:cs="Adobe Naskh Medium"/>
            <w:sz w:val="18"/>
            <w:szCs w:val="18"/>
            <w:rPrChange w:id="266" w:author="Salim ATALLA" w:date="2021-03-09T20:29:00Z">
              <w:rPr>
                <w:rFonts w:ascii="Bookman Old Style" w:eastAsia="Adobe Fan Heiti Std B" w:hAnsi="Bookman Old Style" w:cs="Adobe Naskh Medium"/>
                <w:sz w:val="18"/>
                <w:szCs w:val="18"/>
              </w:rPr>
            </w:rPrChange>
          </w:rPr>
          <w:delText xml:space="preserve"> mult_Matrice_Vecteur</w:delText>
        </w:r>
      </w:del>
      <w:del w:id="267" w:author="Salim ATALLA" w:date="2021-03-09T20:38:00Z">
        <w:r w:rsidRPr="003E0CF6" w:rsidDel="00406CAE">
          <w:rPr>
            <w:rFonts w:ascii="Prestige Elite Std" w:eastAsia="Adobe Fan Heiti Std B" w:hAnsi="Prestige Elite Std" w:cs="Adobe Naskh Medium"/>
            <w:sz w:val="18"/>
            <w:szCs w:val="18"/>
            <w:rPrChange w:id="268" w:author="Salim ATALLA" w:date="2021-03-09T20:29:00Z">
              <w:rPr>
                <w:rFonts w:ascii="Bookman Old Style" w:eastAsia="Adobe Fan Heiti Std B" w:hAnsi="Bookman Old Style" w:cs="Adobe Naskh Medium"/>
                <w:sz w:val="18"/>
                <w:szCs w:val="18"/>
              </w:rPr>
            </w:rPrChange>
          </w:rPr>
          <w:delText xml:space="preserve"> </w:delText>
        </w:r>
      </w:del>
      <w:del w:id="269" w:author="Salim ATALLA" w:date="2021-03-11T21:12:00Z">
        <w:r w:rsidRPr="003E0CF6" w:rsidDel="00C90568">
          <w:rPr>
            <w:rFonts w:ascii="Prestige Elite Std" w:eastAsia="Adobe Fan Heiti Std B" w:hAnsi="Prestige Elite Std" w:cs="Adobe Naskh Medium"/>
            <w:sz w:val="18"/>
            <w:szCs w:val="18"/>
            <w:rPrChange w:id="270" w:author="Salim ATALLA" w:date="2021-03-09T20:29:00Z">
              <w:rPr>
                <w:rFonts w:ascii="Bookman Old Style" w:eastAsia="Adobe Fan Heiti Std B" w:hAnsi="Bookman Old Style" w:cs="Adobe Naskh Medium"/>
                <w:sz w:val="18"/>
                <w:szCs w:val="18"/>
              </w:rPr>
            </w:rPrChange>
          </w:rPr>
          <w:delText xml:space="preserve">(A, </w:delText>
        </w:r>
      </w:del>
      <w:del w:id="271" w:author="Salim ATALLA" w:date="2021-03-11T11:59:00Z">
        <w:r w:rsidRPr="003E0CF6" w:rsidDel="00690B5B">
          <w:rPr>
            <w:rFonts w:ascii="Prestige Elite Std" w:eastAsia="Adobe Fan Heiti Std B" w:hAnsi="Prestige Elite Std" w:cs="Adobe Naskh Medium"/>
            <w:sz w:val="18"/>
            <w:szCs w:val="18"/>
            <w:rPrChange w:id="272" w:author="Salim ATALLA" w:date="2021-03-09T20:29:00Z">
              <w:rPr>
                <w:rFonts w:ascii="Bookman Old Style" w:eastAsia="Adobe Fan Heiti Std B" w:hAnsi="Bookman Old Style" w:cs="Adobe Naskh Medium"/>
                <w:sz w:val="18"/>
                <w:szCs w:val="18"/>
              </w:rPr>
            </w:rPrChange>
          </w:rPr>
          <w:delText>z</w:delText>
        </w:r>
      </w:del>
      <w:del w:id="273" w:author="Salim ATALLA" w:date="2021-03-11T21:12:00Z">
        <w:r w:rsidRPr="003E0CF6" w:rsidDel="00C90568">
          <w:rPr>
            <w:rFonts w:ascii="Prestige Elite Std" w:eastAsia="Adobe Fan Heiti Std B" w:hAnsi="Prestige Elite Std" w:cs="Adobe Naskh Medium"/>
            <w:sz w:val="18"/>
            <w:szCs w:val="18"/>
            <w:rPrChange w:id="274" w:author="Salim ATALLA" w:date="2021-03-09T20:29:00Z">
              <w:rPr>
                <w:rFonts w:ascii="Bookman Old Style" w:eastAsia="Adobe Fan Heiti Std B" w:hAnsi="Bookman Old Style" w:cs="Adobe Naskh Medium"/>
                <w:sz w:val="18"/>
                <w:szCs w:val="18"/>
              </w:rPr>
            </w:rPrChange>
          </w:rPr>
          <w:delText>, n, n)</w:delText>
        </w:r>
      </w:del>
    </w:p>
    <w:p w14:paraId="08823EF5" w14:textId="3036F203" w:rsidR="000304A7" w:rsidRPr="003E0CF6" w:rsidDel="00C90568" w:rsidRDefault="000304A7" w:rsidP="0069051C">
      <w:pPr>
        <w:rPr>
          <w:del w:id="275" w:author="Salim ATALLA" w:date="2021-03-11T21:12:00Z"/>
          <w:rFonts w:ascii="Prestige Elite Std" w:hAnsi="Prestige Elite Std" w:cs="Adobe Naskh Medium"/>
          <w:sz w:val="18"/>
          <w:szCs w:val="18"/>
          <w:rPrChange w:id="276" w:author="Salim ATALLA" w:date="2021-03-09T20:29:00Z">
            <w:rPr>
              <w:del w:id="277" w:author="Salim ATALLA" w:date="2021-03-11T21:12:00Z"/>
              <w:rFonts w:ascii="Bookman Old Style" w:hAnsi="Bookman Old Style" w:cs="Adobe Naskh Medium"/>
              <w:sz w:val="18"/>
              <w:szCs w:val="18"/>
            </w:rPr>
          </w:rPrChange>
        </w:rPr>
        <w:pPrChange w:id="278" w:author="Salim ATALLA" w:date="2021-12-04T20:11:00Z">
          <w:pPr>
            <w:spacing w:after="0"/>
          </w:pPr>
        </w:pPrChange>
      </w:pPr>
      <w:del w:id="279" w:author="Salim ATALLA" w:date="2021-03-11T21:12:00Z">
        <w:r w:rsidRPr="003E0CF6" w:rsidDel="00C90568">
          <w:rPr>
            <w:rFonts w:ascii="Prestige Elite Std" w:eastAsia="Adobe Fan Heiti Std B" w:hAnsi="Prestige Elite Std" w:cs="Adobe Naskh Medium"/>
            <w:sz w:val="18"/>
            <w:szCs w:val="18"/>
            <w:rPrChange w:id="280" w:author="Salim ATALLA" w:date="2021-03-09T20:29:00Z">
              <w:rPr>
                <w:rFonts w:ascii="Bookman Old Style" w:eastAsia="Adobe Fan Heiti Std B" w:hAnsi="Bookman Old Style" w:cs="Adobe Naskh Medium"/>
                <w:sz w:val="18"/>
                <w:szCs w:val="18"/>
              </w:rPr>
            </w:rPrChange>
          </w:rPr>
          <w:tab/>
        </w:r>
        <w:r w:rsidRPr="003E0CF6" w:rsidDel="00C90568">
          <w:rPr>
            <w:rFonts w:ascii="Prestige Elite Std" w:eastAsia="Adobe Fan Heiti Std B" w:hAnsi="Prestige Elite Std" w:cs="Adobe Naskh Medium"/>
            <w:sz w:val="18"/>
            <w:szCs w:val="18"/>
            <w:rPrChange w:id="281" w:author="Salim ATALLA" w:date="2021-03-09T20:29:00Z">
              <w:rPr>
                <w:rFonts w:ascii="Bookman Old Style" w:eastAsia="Adobe Fan Heiti Std B" w:hAnsi="Bookman Old Style" w:cs="Adobe Naskh Medium"/>
                <w:sz w:val="18"/>
                <w:szCs w:val="18"/>
              </w:rPr>
            </w:rPrChange>
          </w:rPr>
          <w:tab/>
        </w:r>
      </w:del>
      <w:del w:id="282" w:author="Salim ATALLA" w:date="2021-03-11T11:57:00Z">
        <w:r w:rsidRPr="003E0CF6" w:rsidDel="00D82187">
          <w:rPr>
            <w:rFonts w:ascii="Prestige Elite Std" w:eastAsia="Adobe Fan Heiti Std B" w:hAnsi="Prestige Elite Std" w:cs="Adobe Naskh Medium"/>
            <w:sz w:val="18"/>
            <w:szCs w:val="18"/>
            <w:rPrChange w:id="283" w:author="Salim ATALLA" w:date="2021-03-09T20:29:00Z">
              <w:rPr>
                <w:rFonts w:ascii="Bookman Old Style" w:eastAsia="Adobe Fan Heiti Std B" w:hAnsi="Bookman Old Style" w:cs="Adobe Naskh Medium"/>
                <w:sz w:val="18"/>
                <w:szCs w:val="18"/>
              </w:rPr>
            </w:rPrChange>
          </w:rPr>
          <w:delText xml:space="preserve">e </w:delText>
        </w:r>
      </w:del>
      <w:del w:id="284" w:author="Salim ATALLA" w:date="2021-03-10T20:52:00Z">
        <w:r w:rsidRPr="003E0CF6" w:rsidDel="00CE79D2">
          <w:rPr>
            <w:rFonts w:ascii="Prestige Elite Std" w:eastAsia="Adobe Fan Heiti Std B" w:hAnsi="Prestige Elite Std" w:cs="Adobe Naskh Medium"/>
            <w:sz w:val="18"/>
            <w:szCs w:val="18"/>
            <w:rPrChange w:id="285" w:author="Salim ATALLA" w:date="2021-03-09T20:29:00Z">
              <w:rPr>
                <w:rFonts w:ascii="Bookman Old Style" w:eastAsia="Adobe Fan Heiti Std B" w:hAnsi="Bookman Old Style" w:cs="Adobe Naskh Medium"/>
                <w:sz w:val="18"/>
                <w:szCs w:val="18"/>
              </w:rPr>
            </w:rPrChange>
          </w:rPr>
          <w:delText>&lt;-</w:delText>
        </w:r>
      </w:del>
      <w:del w:id="286" w:author="Salim ATALLA" w:date="2021-03-11T21:12:00Z">
        <w:r w:rsidRPr="003E0CF6" w:rsidDel="00C90568">
          <w:rPr>
            <w:rFonts w:ascii="Prestige Elite Std" w:eastAsia="Adobe Fan Heiti Std B" w:hAnsi="Prestige Elite Std" w:cs="Adobe Naskh Medium"/>
            <w:sz w:val="18"/>
            <w:szCs w:val="18"/>
            <w:rPrChange w:id="287" w:author="Salim ATALLA" w:date="2021-03-09T20:29:00Z">
              <w:rPr>
                <w:rFonts w:ascii="Bookman Old Style" w:eastAsia="Adobe Fan Heiti Std B" w:hAnsi="Bookman Old Style" w:cs="Adobe Naskh Medium"/>
                <w:sz w:val="18"/>
                <w:szCs w:val="18"/>
              </w:rPr>
            </w:rPrChange>
          </w:rPr>
          <w:delText xml:space="preserve"> sub_Matrice</w:delText>
        </w:r>
      </w:del>
      <w:del w:id="288" w:author="Salim ATALLA" w:date="2021-03-09T20:38:00Z">
        <w:r w:rsidRPr="003E0CF6" w:rsidDel="00406CAE">
          <w:rPr>
            <w:rFonts w:ascii="Prestige Elite Std" w:eastAsia="Adobe Fan Heiti Std B" w:hAnsi="Prestige Elite Std" w:cs="Adobe Naskh Medium"/>
            <w:sz w:val="18"/>
            <w:szCs w:val="18"/>
            <w:rPrChange w:id="289" w:author="Salim ATALLA" w:date="2021-03-09T20:29:00Z">
              <w:rPr>
                <w:rFonts w:ascii="Bookman Old Style" w:eastAsia="Adobe Fan Heiti Std B" w:hAnsi="Bookman Old Style" w:cs="Adobe Naskh Medium"/>
                <w:sz w:val="18"/>
                <w:szCs w:val="18"/>
              </w:rPr>
            </w:rPrChange>
          </w:rPr>
          <w:delText xml:space="preserve"> </w:delText>
        </w:r>
      </w:del>
      <w:del w:id="290" w:author="Salim ATALLA" w:date="2021-03-11T21:12:00Z">
        <w:r w:rsidRPr="003E0CF6" w:rsidDel="00C90568">
          <w:rPr>
            <w:rFonts w:ascii="Prestige Elite Std" w:eastAsia="Adobe Fan Heiti Std B" w:hAnsi="Prestige Elite Std" w:cs="Adobe Naskh Medium"/>
            <w:sz w:val="18"/>
            <w:szCs w:val="18"/>
            <w:rPrChange w:id="291" w:author="Salim ATALLA" w:date="2021-03-09T20:29:00Z">
              <w:rPr>
                <w:rFonts w:ascii="Bookman Old Style" w:eastAsia="Adobe Fan Heiti Std B" w:hAnsi="Bookman Old Style" w:cs="Adobe Naskh Medium"/>
                <w:sz w:val="18"/>
                <w:szCs w:val="18"/>
              </w:rPr>
            </w:rPrChange>
          </w:rPr>
          <w:delText>(</w:delText>
        </w:r>
      </w:del>
      <w:del w:id="292" w:author="Salim ATALLA" w:date="2021-03-11T11:58:00Z">
        <w:r w:rsidRPr="003E0CF6" w:rsidDel="00F15A2E">
          <w:rPr>
            <w:rFonts w:ascii="Prestige Elite Std" w:eastAsia="Adobe Fan Heiti Std B" w:hAnsi="Prestige Elite Std" w:cs="Adobe Naskh Medium"/>
            <w:sz w:val="18"/>
            <w:szCs w:val="18"/>
            <w:rPrChange w:id="293" w:author="Salim ATALLA" w:date="2021-03-09T20:29:00Z">
              <w:rPr>
                <w:rFonts w:ascii="Bookman Old Style" w:eastAsia="Adobe Fan Heiti Std B" w:hAnsi="Bookman Old Style" w:cs="Adobe Naskh Medium"/>
                <w:sz w:val="18"/>
                <w:szCs w:val="18"/>
              </w:rPr>
            </w:rPrChange>
          </w:rPr>
          <w:delText>e</w:delText>
        </w:r>
      </w:del>
      <w:del w:id="294" w:author="Salim ATALLA" w:date="2021-03-11T21:12:00Z">
        <w:r w:rsidRPr="003E0CF6" w:rsidDel="00C90568">
          <w:rPr>
            <w:rFonts w:ascii="Prestige Elite Std" w:eastAsia="Adobe Fan Heiti Std B" w:hAnsi="Prestige Elite Std" w:cs="Adobe Naskh Medium"/>
            <w:sz w:val="18"/>
            <w:szCs w:val="18"/>
            <w:rPrChange w:id="295" w:author="Salim ATALLA" w:date="2021-03-09T20:29:00Z">
              <w:rPr>
                <w:rFonts w:ascii="Bookman Old Style" w:eastAsia="Adobe Fan Heiti Std B" w:hAnsi="Bookman Old Style" w:cs="Adobe Naskh Medium"/>
                <w:sz w:val="18"/>
                <w:szCs w:val="18"/>
              </w:rPr>
            </w:rPrChange>
          </w:rPr>
          <w:delText xml:space="preserve">, </w:delText>
        </w:r>
      </w:del>
      <w:del w:id="296" w:author="Salim ATALLA" w:date="2021-03-11T11:59:00Z">
        <w:r w:rsidRPr="003E0CF6" w:rsidDel="000F7CF8">
          <w:rPr>
            <w:rFonts w:ascii="Prestige Elite Std" w:eastAsia="Adobe Fan Heiti Std B" w:hAnsi="Prestige Elite Std" w:cs="Adobe Naskh Medium"/>
            <w:sz w:val="18"/>
            <w:szCs w:val="18"/>
            <w:rPrChange w:id="297" w:author="Salim ATALLA" w:date="2021-03-09T20:29:00Z">
              <w:rPr>
                <w:rFonts w:ascii="Bookman Old Style" w:eastAsia="Adobe Fan Heiti Std B" w:hAnsi="Bookman Old Style" w:cs="Adobe Naskh Medium"/>
                <w:sz w:val="18"/>
                <w:szCs w:val="18"/>
              </w:rPr>
            </w:rPrChange>
          </w:rPr>
          <w:delText>V</w:delText>
        </w:r>
      </w:del>
      <w:del w:id="298" w:author="Salim ATALLA" w:date="2021-03-11T21:12:00Z">
        <w:r w:rsidRPr="003E0CF6" w:rsidDel="00C90568">
          <w:rPr>
            <w:rFonts w:ascii="Prestige Elite Std" w:eastAsia="Adobe Fan Heiti Std B" w:hAnsi="Prestige Elite Std" w:cs="Adobe Naskh Medium"/>
            <w:sz w:val="18"/>
            <w:szCs w:val="18"/>
            <w:rPrChange w:id="299" w:author="Salim ATALLA" w:date="2021-03-09T20:29:00Z">
              <w:rPr>
                <w:rFonts w:ascii="Bookman Old Style" w:eastAsia="Adobe Fan Heiti Std B" w:hAnsi="Bookman Old Style" w:cs="Adobe Naskh Medium"/>
                <w:sz w:val="18"/>
                <w:szCs w:val="18"/>
              </w:rPr>
            </w:rPrChange>
          </w:rPr>
          <w:delText>, n, n)</w:delText>
        </w:r>
      </w:del>
    </w:p>
    <w:p w14:paraId="0DAC967F" w14:textId="1ABDD4F6" w:rsidR="004C6272" w:rsidRPr="003E0CF6" w:rsidDel="0069051C" w:rsidRDefault="004C6272" w:rsidP="0069051C">
      <w:pPr>
        <w:rPr>
          <w:del w:id="300" w:author="Salim ATALLA" w:date="2021-12-04T20:11:00Z"/>
          <w:rFonts w:ascii="Prestige Elite Std" w:hAnsi="Prestige Elite Std" w:cs="Adobe Naskh Medium"/>
          <w:sz w:val="18"/>
          <w:szCs w:val="18"/>
          <w:rPrChange w:id="301" w:author="Salim ATALLA" w:date="2021-03-09T20:29:00Z">
            <w:rPr>
              <w:del w:id="302" w:author="Salim ATALLA" w:date="2021-12-04T20:11:00Z"/>
              <w:rFonts w:ascii="Bookman Old Style" w:hAnsi="Bookman Old Style" w:cs="Adobe Naskh Medium"/>
              <w:sz w:val="18"/>
              <w:szCs w:val="18"/>
            </w:rPr>
          </w:rPrChange>
        </w:rPr>
        <w:pPrChange w:id="303" w:author="Salim ATALLA" w:date="2021-12-04T20:11:00Z">
          <w:pPr>
            <w:spacing w:after="0"/>
          </w:pPr>
        </w:pPrChange>
      </w:pPr>
    </w:p>
    <w:p w14:paraId="7A9EF98C" w14:textId="2A0C8ED3" w:rsidR="0052274D" w:rsidRPr="003E0CF6" w:rsidDel="0069051C" w:rsidRDefault="0052274D" w:rsidP="0069051C">
      <w:pPr>
        <w:rPr>
          <w:del w:id="304" w:author="Salim ATALLA" w:date="2021-12-04T20:11:00Z"/>
          <w:rFonts w:ascii="Prestige Elite Std" w:eastAsia="Adobe Fan Heiti Std B" w:hAnsi="Prestige Elite Std" w:cs="Adobe Naskh Medium"/>
          <w:sz w:val="18"/>
          <w:szCs w:val="18"/>
          <w:rPrChange w:id="305" w:author="Salim ATALLA" w:date="2021-03-09T20:29:00Z">
            <w:rPr>
              <w:del w:id="306" w:author="Salim ATALLA" w:date="2021-12-04T20:11:00Z"/>
              <w:rFonts w:ascii="Bookman Old Style" w:eastAsia="Adobe Fan Heiti Std B" w:hAnsi="Bookman Old Style" w:cs="Adobe Naskh Medium"/>
              <w:sz w:val="18"/>
              <w:szCs w:val="18"/>
            </w:rPr>
          </w:rPrChange>
        </w:rPr>
        <w:pPrChange w:id="307" w:author="Salim ATALLA" w:date="2021-12-04T20:11:00Z">
          <w:pPr>
            <w:spacing w:after="0"/>
          </w:pPr>
        </w:pPrChange>
      </w:pPr>
      <w:del w:id="308" w:author="Salim ATALLA" w:date="2021-12-04T20:11:00Z">
        <w:r w:rsidRPr="003E0CF6" w:rsidDel="0069051C">
          <w:rPr>
            <w:rFonts w:ascii="Prestige Elite Std" w:eastAsia="Adobe Fan Heiti Std B" w:hAnsi="Prestige Elite Std" w:cs="Adobe Naskh Medium"/>
            <w:sz w:val="18"/>
            <w:szCs w:val="18"/>
            <w:rPrChange w:id="309" w:author="Salim ATALLA" w:date="2021-03-09T20:29:00Z">
              <w:rPr>
                <w:rFonts w:ascii="Bookman Old Style" w:eastAsia="Adobe Fan Heiti Std B" w:hAnsi="Bookman Old Style" w:cs="Adobe Naskh Medium"/>
                <w:sz w:val="18"/>
                <w:szCs w:val="18"/>
              </w:rPr>
            </w:rPrChange>
          </w:rPr>
          <w:tab/>
        </w:r>
        <w:r w:rsidR="00040C63" w:rsidRPr="003E0CF6" w:rsidDel="0069051C">
          <w:rPr>
            <w:rFonts w:ascii="Prestige Elite Std" w:eastAsia="Adobe Fan Heiti Std B" w:hAnsi="Prestige Elite Std" w:cs="Adobe Naskh Medium"/>
            <w:sz w:val="18"/>
            <w:szCs w:val="18"/>
            <w:rPrChange w:id="310" w:author="Salim ATALLA" w:date="2021-03-09T20:29:00Z">
              <w:rPr>
                <w:rFonts w:ascii="Bookman Old Style" w:eastAsia="Adobe Fan Heiti Std B" w:hAnsi="Bookman Old Style" w:cs="Adobe Naskh Medium"/>
                <w:sz w:val="18"/>
                <w:szCs w:val="18"/>
              </w:rPr>
            </w:rPrChange>
          </w:rPr>
          <w:tab/>
          <w:delText>désallocation</w:delText>
        </w:r>
      </w:del>
      <w:del w:id="311" w:author="Salim ATALLA" w:date="2021-03-09T20:38:00Z">
        <w:r w:rsidR="00040C63" w:rsidRPr="003E0CF6" w:rsidDel="00406CAE">
          <w:rPr>
            <w:rFonts w:ascii="Prestige Elite Std" w:eastAsia="Adobe Fan Heiti Std B" w:hAnsi="Prestige Elite Std" w:cs="Adobe Naskh Medium"/>
            <w:sz w:val="18"/>
            <w:szCs w:val="18"/>
            <w:rPrChange w:id="312" w:author="Salim ATALLA" w:date="2021-03-09T20:29:00Z">
              <w:rPr>
                <w:rFonts w:ascii="Bookman Old Style" w:eastAsia="Adobe Fan Heiti Std B" w:hAnsi="Bookman Old Style" w:cs="Adobe Naskh Medium"/>
                <w:sz w:val="18"/>
                <w:szCs w:val="18"/>
              </w:rPr>
            </w:rPrChange>
          </w:rPr>
          <w:delText xml:space="preserve"> </w:delText>
        </w:r>
      </w:del>
      <w:del w:id="313" w:author="Salim ATALLA" w:date="2021-12-04T20:11:00Z">
        <w:r w:rsidR="00040C63" w:rsidRPr="003E0CF6" w:rsidDel="0069051C">
          <w:rPr>
            <w:rFonts w:ascii="Prestige Elite Std" w:eastAsia="Adobe Fan Heiti Std B" w:hAnsi="Prestige Elite Std" w:cs="Adobe Naskh Medium"/>
            <w:sz w:val="18"/>
            <w:szCs w:val="18"/>
            <w:rPrChange w:id="314" w:author="Salim ATALLA" w:date="2021-03-09T20:29:00Z">
              <w:rPr>
                <w:rFonts w:ascii="Bookman Old Style" w:eastAsia="Adobe Fan Heiti Std B" w:hAnsi="Bookman Old Style" w:cs="Adobe Naskh Medium"/>
                <w:sz w:val="18"/>
                <w:szCs w:val="18"/>
              </w:rPr>
            </w:rPrChange>
          </w:rPr>
          <w:delText>(x_i)</w:delText>
        </w:r>
      </w:del>
    </w:p>
    <w:p w14:paraId="5F407306" w14:textId="25C290F0" w:rsidR="00040C63" w:rsidRPr="003E0CF6" w:rsidDel="0069051C" w:rsidRDefault="00040C63" w:rsidP="0069051C">
      <w:pPr>
        <w:rPr>
          <w:del w:id="315" w:author="Salim ATALLA" w:date="2021-12-04T20:11:00Z"/>
          <w:rFonts w:ascii="Prestige Elite Std" w:eastAsia="Adobe Fan Heiti Std B" w:hAnsi="Prestige Elite Std" w:cs="Adobe Naskh Medium"/>
          <w:sz w:val="18"/>
          <w:szCs w:val="18"/>
          <w:rPrChange w:id="316" w:author="Salim ATALLA" w:date="2021-03-09T20:29:00Z">
            <w:rPr>
              <w:del w:id="317" w:author="Salim ATALLA" w:date="2021-12-04T20:11:00Z"/>
              <w:rFonts w:ascii="Bookman Old Style" w:eastAsia="Adobe Fan Heiti Std B" w:hAnsi="Bookman Old Style" w:cs="Adobe Naskh Medium"/>
              <w:sz w:val="18"/>
              <w:szCs w:val="18"/>
            </w:rPr>
          </w:rPrChange>
        </w:rPr>
        <w:pPrChange w:id="318" w:author="Salim ATALLA" w:date="2021-12-04T20:11:00Z">
          <w:pPr>
            <w:spacing w:after="0"/>
          </w:pPr>
        </w:pPrChange>
      </w:pPr>
      <w:del w:id="319" w:author="Salim ATALLA" w:date="2021-12-04T20:11:00Z">
        <w:r w:rsidRPr="003E0CF6" w:rsidDel="0069051C">
          <w:rPr>
            <w:rFonts w:ascii="Prestige Elite Std" w:eastAsia="Adobe Fan Heiti Std B" w:hAnsi="Prestige Elite Std" w:cs="Adobe Naskh Medium"/>
            <w:sz w:val="18"/>
            <w:szCs w:val="18"/>
            <w:rPrChange w:id="320" w:author="Salim ATALLA" w:date="2021-03-09T20:29:00Z">
              <w:rPr>
                <w:rFonts w:ascii="Bookman Old Style" w:eastAsia="Adobe Fan Heiti Std B" w:hAnsi="Bookman Old Style" w:cs="Adobe Naskh Medium"/>
                <w:sz w:val="18"/>
                <w:szCs w:val="18"/>
              </w:rPr>
            </w:rPrChange>
          </w:rPr>
          <w:tab/>
        </w:r>
        <w:r w:rsidRPr="003E0CF6" w:rsidDel="0069051C">
          <w:rPr>
            <w:rFonts w:ascii="Prestige Elite Std" w:eastAsia="Adobe Fan Heiti Std B" w:hAnsi="Prestige Elite Std" w:cs="Adobe Naskh Medium"/>
            <w:sz w:val="18"/>
            <w:szCs w:val="18"/>
            <w:rPrChange w:id="321" w:author="Salim ATALLA" w:date="2021-03-09T20:29:00Z">
              <w:rPr>
                <w:rFonts w:ascii="Bookman Old Style" w:eastAsia="Adobe Fan Heiti Std B" w:hAnsi="Bookman Old Style" w:cs="Adobe Naskh Medium"/>
                <w:sz w:val="18"/>
                <w:szCs w:val="18"/>
              </w:rPr>
            </w:rPrChange>
          </w:rPr>
          <w:tab/>
          <w:delText>désallocation</w:delText>
        </w:r>
      </w:del>
      <w:del w:id="322" w:author="Salim ATALLA" w:date="2021-03-09T20:38:00Z">
        <w:r w:rsidRPr="003E0CF6" w:rsidDel="00406CAE">
          <w:rPr>
            <w:rFonts w:ascii="Prestige Elite Std" w:eastAsia="Adobe Fan Heiti Std B" w:hAnsi="Prestige Elite Std" w:cs="Adobe Naskh Medium"/>
            <w:sz w:val="18"/>
            <w:szCs w:val="18"/>
            <w:rPrChange w:id="323" w:author="Salim ATALLA" w:date="2021-03-09T20:29:00Z">
              <w:rPr>
                <w:rFonts w:ascii="Bookman Old Style" w:eastAsia="Adobe Fan Heiti Std B" w:hAnsi="Bookman Old Style" w:cs="Adobe Naskh Medium"/>
                <w:sz w:val="18"/>
                <w:szCs w:val="18"/>
              </w:rPr>
            </w:rPrChange>
          </w:rPr>
          <w:delText xml:space="preserve"> </w:delText>
        </w:r>
      </w:del>
      <w:del w:id="324" w:author="Salim ATALLA" w:date="2021-12-04T20:11:00Z">
        <w:r w:rsidRPr="003E0CF6" w:rsidDel="0069051C">
          <w:rPr>
            <w:rFonts w:ascii="Prestige Elite Std" w:eastAsia="Adobe Fan Heiti Std B" w:hAnsi="Prestige Elite Std" w:cs="Adobe Naskh Medium"/>
            <w:sz w:val="18"/>
            <w:szCs w:val="18"/>
            <w:rPrChange w:id="325" w:author="Salim ATALLA" w:date="2021-03-09T20:29:00Z">
              <w:rPr>
                <w:rFonts w:ascii="Bookman Old Style" w:eastAsia="Adobe Fan Heiti Std B" w:hAnsi="Bookman Old Style" w:cs="Adobe Naskh Medium"/>
                <w:sz w:val="18"/>
                <w:szCs w:val="18"/>
              </w:rPr>
            </w:rPrChange>
          </w:rPr>
          <w:delText>(z_i)</w:delText>
        </w:r>
      </w:del>
    </w:p>
    <w:p w14:paraId="425F1061" w14:textId="74D19BFD" w:rsidR="00040C63" w:rsidRPr="003E0CF6" w:rsidDel="007D6E38" w:rsidRDefault="00040C63" w:rsidP="0069051C">
      <w:pPr>
        <w:rPr>
          <w:del w:id="326" w:author="Salim ATALLA" w:date="2021-03-11T21:13:00Z"/>
          <w:rFonts w:ascii="Prestige Elite Std" w:eastAsia="Adobe Fan Heiti Std B" w:hAnsi="Prestige Elite Std" w:cs="Adobe Naskh Medium"/>
          <w:sz w:val="18"/>
          <w:szCs w:val="18"/>
          <w:rPrChange w:id="327" w:author="Salim ATALLA" w:date="2021-03-09T20:29:00Z">
            <w:rPr>
              <w:del w:id="328" w:author="Salim ATALLA" w:date="2021-03-11T21:13:00Z"/>
              <w:rFonts w:ascii="Bookman Old Style" w:eastAsia="Adobe Fan Heiti Std B" w:hAnsi="Bookman Old Style" w:cs="Adobe Naskh Medium"/>
              <w:sz w:val="18"/>
              <w:szCs w:val="18"/>
            </w:rPr>
          </w:rPrChange>
        </w:rPr>
        <w:pPrChange w:id="329" w:author="Salim ATALLA" w:date="2021-12-04T20:11:00Z">
          <w:pPr>
            <w:spacing w:after="0"/>
          </w:pPr>
        </w:pPrChange>
      </w:pPr>
      <w:del w:id="330" w:author="Salim ATALLA" w:date="2021-12-04T20:11:00Z">
        <w:r w:rsidRPr="003E0CF6" w:rsidDel="0069051C">
          <w:rPr>
            <w:rFonts w:ascii="Prestige Elite Std" w:eastAsia="Adobe Fan Heiti Std B" w:hAnsi="Prestige Elite Std" w:cs="Adobe Naskh Medium"/>
            <w:sz w:val="18"/>
            <w:szCs w:val="18"/>
            <w:rPrChange w:id="331" w:author="Salim ATALLA" w:date="2021-03-09T20:29:00Z">
              <w:rPr>
                <w:rFonts w:ascii="Bookman Old Style" w:eastAsia="Adobe Fan Heiti Std B" w:hAnsi="Bookman Old Style" w:cs="Adobe Naskh Medium"/>
                <w:sz w:val="18"/>
                <w:szCs w:val="18"/>
              </w:rPr>
            </w:rPrChange>
          </w:rPr>
          <w:tab/>
        </w:r>
        <w:r w:rsidRPr="003E0CF6" w:rsidDel="0069051C">
          <w:rPr>
            <w:rFonts w:ascii="Prestige Elite Std" w:eastAsia="Adobe Fan Heiti Std B" w:hAnsi="Prestige Elite Std" w:cs="Adobe Naskh Medium"/>
            <w:sz w:val="18"/>
            <w:szCs w:val="18"/>
            <w:rPrChange w:id="332" w:author="Salim ATALLA" w:date="2021-03-09T20:29:00Z">
              <w:rPr>
                <w:rFonts w:ascii="Bookman Old Style" w:eastAsia="Adobe Fan Heiti Std B" w:hAnsi="Bookman Old Style" w:cs="Adobe Naskh Medium"/>
                <w:sz w:val="18"/>
                <w:szCs w:val="18"/>
              </w:rPr>
            </w:rPrChange>
          </w:rPr>
          <w:tab/>
          <w:delText>désallocation</w:delText>
        </w:r>
      </w:del>
      <w:del w:id="333" w:author="Salim ATALLA" w:date="2021-03-09T20:38:00Z">
        <w:r w:rsidRPr="003E0CF6" w:rsidDel="00406CAE">
          <w:rPr>
            <w:rFonts w:ascii="Prestige Elite Std" w:eastAsia="Adobe Fan Heiti Std B" w:hAnsi="Prestige Elite Std" w:cs="Adobe Naskh Medium"/>
            <w:sz w:val="18"/>
            <w:szCs w:val="18"/>
            <w:rPrChange w:id="334" w:author="Salim ATALLA" w:date="2021-03-09T20:29:00Z">
              <w:rPr>
                <w:rFonts w:ascii="Bookman Old Style" w:eastAsia="Adobe Fan Heiti Std B" w:hAnsi="Bookman Old Style" w:cs="Adobe Naskh Medium"/>
                <w:sz w:val="18"/>
                <w:szCs w:val="18"/>
              </w:rPr>
            </w:rPrChange>
          </w:rPr>
          <w:delText xml:space="preserve"> </w:delText>
        </w:r>
      </w:del>
      <w:del w:id="335" w:author="Salim ATALLA" w:date="2021-12-04T20:11:00Z">
        <w:r w:rsidRPr="003E0CF6" w:rsidDel="0069051C">
          <w:rPr>
            <w:rFonts w:ascii="Prestige Elite Std" w:eastAsia="Adobe Fan Heiti Std B" w:hAnsi="Prestige Elite Std" w:cs="Adobe Naskh Medium"/>
            <w:sz w:val="18"/>
            <w:szCs w:val="18"/>
            <w:rPrChange w:id="336" w:author="Salim ATALLA" w:date="2021-03-09T20:29:00Z">
              <w:rPr>
                <w:rFonts w:ascii="Bookman Old Style" w:eastAsia="Adobe Fan Heiti Std B" w:hAnsi="Bookman Old Style" w:cs="Adobe Naskh Medium"/>
                <w:sz w:val="18"/>
                <w:szCs w:val="18"/>
              </w:rPr>
            </w:rPrChange>
          </w:rPr>
          <w:delText>(A)</w:delText>
        </w:r>
      </w:del>
    </w:p>
    <w:p w14:paraId="7CD6B847" w14:textId="285A2B07" w:rsidR="00040C63" w:rsidRPr="003E0CF6" w:rsidDel="0069051C" w:rsidRDefault="00040C63" w:rsidP="0069051C">
      <w:pPr>
        <w:rPr>
          <w:del w:id="337" w:author="Salim ATALLA" w:date="2021-12-04T20:11:00Z"/>
          <w:rFonts w:ascii="Prestige Elite Std" w:eastAsia="Adobe Fan Heiti Std B" w:hAnsi="Prestige Elite Std" w:cs="Adobe Naskh Medium"/>
          <w:sz w:val="18"/>
          <w:szCs w:val="18"/>
          <w:rPrChange w:id="338" w:author="Salim ATALLA" w:date="2021-03-09T20:29:00Z">
            <w:rPr>
              <w:del w:id="339" w:author="Salim ATALLA" w:date="2021-12-04T20:11:00Z"/>
              <w:rFonts w:ascii="Bookman Old Style" w:eastAsia="Adobe Fan Heiti Std B" w:hAnsi="Bookman Old Style" w:cs="Adobe Naskh Medium"/>
              <w:sz w:val="18"/>
              <w:szCs w:val="18"/>
            </w:rPr>
          </w:rPrChange>
        </w:rPr>
        <w:pPrChange w:id="340" w:author="Salim ATALLA" w:date="2021-12-04T20:11:00Z">
          <w:pPr>
            <w:spacing w:after="0"/>
          </w:pPr>
        </w:pPrChange>
      </w:pPr>
      <w:del w:id="341" w:author="Salim ATALLA" w:date="2021-03-11T21:13:00Z">
        <w:r w:rsidRPr="003E0CF6" w:rsidDel="007D6E38">
          <w:rPr>
            <w:rFonts w:ascii="Prestige Elite Std" w:eastAsia="Adobe Fan Heiti Std B" w:hAnsi="Prestige Elite Std" w:cs="Adobe Naskh Medium"/>
            <w:sz w:val="18"/>
            <w:szCs w:val="18"/>
            <w:rPrChange w:id="342" w:author="Salim ATALLA" w:date="2021-03-09T20:29:00Z">
              <w:rPr>
                <w:rFonts w:ascii="Bookman Old Style" w:eastAsia="Adobe Fan Heiti Std B" w:hAnsi="Bookman Old Style" w:cs="Adobe Naskh Medium"/>
                <w:sz w:val="18"/>
                <w:szCs w:val="18"/>
              </w:rPr>
            </w:rPrChange>
          </w:rPr>
          <w:tab/>
        </w:r>
        <w:r w:rsidRPr="003E0CF6" w:rsidDel="007D6E38">
          <w:rPr>
            <w:rFonts w:ascii="Prestige Elite Std" w:eastAsia="Adobe Fan Heiti Std B" w:hAnsi="Prestige Elite Std" w:cs="Adobe Naskh Medium"/>
            <w:sz w:val="18"/>
            <w:szCs w:val="18"/>
            <w:rPrChange w:id="343" w:author="Salim ATALLA" w:date="2021-03-09T20:29:00Z">
              <w:rPr>
                <w:rFonts w:ascii="Bookman Old Style" w:eastAsia="Adobe Fan Heiti Std B" w:hAnsi="Bookman Old Style" w:cs="Adobe Naskh Medium"/>
                <w:sz w:val="18"/>
                <w:szCs w:val="18"/>
              </w:rPr>
            </w:rPrChange>
          </w:rPr>
          <w:tab/>
          <w:delText>désallocation</w:delText>
        </w:r>
      </w:del>
      <w:del w:id="344" w:author="Salim ATALLA" w:date="2021-03-09T20:38:00Z">
        <w:r w:rsidRPr="003E0CF6" w:rsidDel="00406CAE">
          <w:rPr>
            <w:rFonts w:ascii="Prestige Elite Std" w:eastAsia="Adobe Fan Heiti Std B" w:hAnsi="Prestige Elite Std" w:cs="Adobe Naskh Medium"/>
            <w:sz w:val="18"/>
            <w:szCs w:val="18"/>
            <w:rPrChange w:id="345" w:author="Salim ATALLA" w:date="2021-03-09T20:29:00Z">
              <w:rPr>
                <w:rFonts w:ascii="Bookman Old Style" w:eastAsia="Adobe Fan Heiti Std B" w:hAnsi="Bookman Old Style" w:cs="Adobe Naskh Medium"/>
                <w:sz w:val="18"/>
                <w:szCs w:val="18"/>
              </w:rPr>
            </w:rPrChange>
          </w:rPr>
          <w:delText xml:space="preserve"> </w:delText>
        </w:r>
      </w:del>
      <w:del w:id="346" w:author="Salim ATALLA" w:date="2021-03-11T21:13:00Z">
        <w:r w:rsidRPr="003E0CF6" w:rsidDel="007D6E38">
          <w:rPr>
            <w:rFonts w:ascii="Prestige Elite Std" w:eastAsia="Adobe Fan Heiti Std B" w:hAnsi="Prestige Elite Std" w:cs="Adobe Naskh Medium"/>
            <w:sz w:val="18"/>
            <w:szCs w:val="18"/>
            <w:rPrChange w:id="347" w:author="Salim ATALLA" w:date="2021-03-09T20:29:00Z">
              <w:rPr>
                <w:rFonts w:ascii="Bookman Old Style" w:eastAsia="Adobe Fan Heiti Std B" w:hAnsi="Bookman Old Style" w:cs="Adobe Naskh Medium"/>
                <w:sz w:val="18"/>
                <w:szCs w:val="18"/>
              </w:rPr>
            </w:rPrChange>
          </w:rPr>
          <w:delText>(</w:delText>
        </w:r>
      </w:del>
      <w:del w:id="348" w:author="Salim ATALLA" w:date="2021-03-11T11:59:00Z">
        <w:r w:rsidRPr="003E0CF6" w:rsidDel="000F7CF8">
          <w:rPr>
            <w:rFonts w:ascii="Prestige Elite Std" w:eastAsia="Adobe Fan Heiti Std B" w:hAnsi="Prestige Elite Std" w:cs="Adobe Naskh Medium"/>
            <w:sz w:val="18"/>
            <w:szCs w:val="18"/>
            <w:rPrChange w:id="349" w:author="Salim ATALLA" w:date="2021-03-09T20:29:00Z">
              <w:rPr>
                <w:rFonts w:ascii="Bookman Old Style" w:eastAsia="Adobe Fan Heiti Std B" w:hAnsi="Bookman Old Style" w:cs="Adobe Naskh Medium"/>
                <w:sz w:val="18"/>
                <w:szCs w:val="18"/>
              </w:rPr>
            </w:rPrChange>
          </w:rPr>
          <w:delText>V</w:delText>
        </w:r>
      </w:del>
      <w:del w:id="350" w:author="Salim ATALLA" w:date="2021-03-11T21:13:00Z">
        <w:r w:rsidRPr="003E0CF6" w:rsidDel="007D6E38">
          <w:rPr>
            <w:rFonts w:ascii="Prestige Elite Std" w:eastAsia="Adobe Fan Heiti Std B" w:hAnsi="Prestige Elite Std" w:cs="Adobe Naskh Medium"/>
            <w:sz w:val="18"/>
            <w:szCs w:val="18"/>
            <w:rPrChange w:id="351" w:author="Salim ATALLA" w:date="2021-03-09T20:29:00Z">
              <w:rPr>
                <w:rFonts w:ascii="Bookman Old Style" w:eastAsia="Adobe Fan Heiti Std B" w:hAnsi="Bookman Old Style" w:cs="Adobe Naskh Medium"/>
                <w:sz w:val="18"/>
                <w:szCs w:val="18"/>
              </w:rPr>
            </w:rPrChange>
          </w:rPr>
          <w:delText>)</w:delText>
        </w:r>
      </w:del>
    </w:p>
    <w:p w14:paraId="02C24678" w14:textId="0511D5D0" w:rsidR="00040C63" w:rsidRPr="003E0CF6" w:rsidDel="0069051C" w:rsidRDefault="00040C63" w:rsidP="0069051C">
      <w:pPr>
        <w:rPr>
          <w:del w:id="352" w:author="Salim ATALLA" w:date="2021-12-04T20:11:00Z"/>
          <w:rFonts w:ascii="Prestige Elite Std" w:eastAsia="Adobe Fan Heiti Std B" w:hAnsi="Prestige Elite Std" w:cs="Adobe Naskh Medium"/>
          <w:sz w:val="18"/>
          <w:szCs w:val="18"/>
          <w:rPrChange w:id="353" w:author="Salim ATALLA" w:date="2021-03-09T20:29:00Z">
            <w:rPr>
              <w:del w:id="354" w:author="Salim ATALLA" w:date="2021-12-04T20:11:00Z"/>
              <w:rFonts w:ascii="Bookman Old Style" w:eastAsia="Adobe Fan Heiti Std B" w:hAnsi="Bookman Old Style" w:cs="Adobe Naskh Medium"/>
              <w:sz w:val="18"/>
              <w:szCs w:val="18"/>
            </w:rPr>
          </w:rPrChange>
        </w:rPr>
        <w:pPrChange w:id="355" w:author="Salim ATALLA" w:date="2021-12-04T20:11:00Z">
          <w:pPr>
            <w:spacing w:after="0"/>
          </w:pPr>
        </w:pPrChange>
      </w:pPr>
      <w:del w:id="356" w:author="Salim ATALLA" w:date="2021-12-04T20:11:00Z">
        <w:r w:rsidRPr="003E0CF6" w:rsidDel="0069051C">
          <w:rPr>
            <w:rFonts w:ascii="Prestige Elite Std" w:eastAsia="Adobe Fan Heiti Std B" w:hAnsi="Prestige Elite Std" w:cs="Adobe Naskh Medium"/>
            <w:sz w:val="18"/>
            <w:szCs w:val="18"/>
            <w:rPrChange w:id="357" w:author="Salim ATALLA" w:date="2021-03-09T20:29:00Z">
              <w:rPr>
                <w:rFonts w:ascii="Bookman Old Style" w:eastAsia="Adobe Fan Heiti Std B" w:hAnsi="Bookman Old Style" w:cs="Adobe Naskh Medium"/>
                <w:sz w:val="18"/>
                <w:szCs w:val="18"/>
              </w:rPr>
            </w:rPrChange>
          </w:rPr>
          <w:tab/>
        </w:r>
        <w:r w:rsidRPr="003E0CF6" w:rsidDel="0069051C">
          <w:rPr>
            <w:rFonts w:ascii="Prestige Elite Std" w:eastAsia="Adobe Fan Heiti Std B" w:hAnsi="Prestige Elite Std" w:cs="Adobe Naskh Medium"/>
            <w:sz w:val="18"/>
            <w:szCs w:val="18"/>
            <w:rPrChange w:id="358" w:author="Salim ATALLA" w:date="2021-03-09T20:29:00Z">
              <w:rPr>
                <w:rFonts w:ascii="Bookman Old Style" w:eastAsia="Adobe Fan Heiti Std B" w:hAnsi="Bookman Old Style" w:cs="Adobe Naskh Medium"/>
                <w:sz w:val="18"/>
                <w:szCs w:val="18"/>
              </w:rPr>
            </w:rPrChange>
          </w:rPr>
          <w:tab/>
          <w:delText>désallocation</w:delText>
        </w:r>
      </w:del>
      <w:del w:id="359" w:author="Salim ATALLA" w:date="2021-03-09T20:38:00Z">
        <w:r w:rsidRPr="003E0CF6" w:rsidDel="00406CAE">
          <w:rPr>
            <w:rFonts w:ascii="Prestige Elite Std" w:eastAsia="Adobe Fan Heiti Std B" w:hAnsi="Prestige Elite Std" w:cs="Adobe Naskh Medium"/>
            <w:sz w:val="18"/>
            <w:szCs w:val="18"/>
            <w:rPrChange w:id="360" w:author="Salim ATALLA" w:date="2021-03-09T20:29:00Z">
              <w:rPr>
                <w:rFonts w:ascii="Bookman Old Style" w:eastAsia="Adobe Fan Heiti Std B" w:hAnsi="Bookman Old Style" w:cs="Adobe Naskh Medium"/>
                <w:sz w:val="18"/>
                <w:szCs w:val="18"/>
              </w:rPr>
            </w:rPrChange>
          </w:rPr>
          <w:delText xml:space="preserve"> </w:delText>
        </w:r>
      </w:del>
      <w:del w:id="361" w:author="Salim ATALLA" w:date="2021-12-04T20:11:00Z">
        <w:r w:rsidRPr="003E0CF6" w:rsidDel="0069051C">
          <w:rPr>
            <w:rFonts w:ascii="Prestige Elite Std" w:eastAsia="Adobe Fan Heiti Std B" w:hAnsi="Prestige Elite Std" w:cs="Adobe Naskh Medium"/>
            <w:sz w:val="18"/>
            <w:szCs w:val="18"/>
            <w:rPrChange w:id="362" w:author="Salim ATALLA" w:date="2021-03-09T20:29:00Z">
              <w:rPr>
                <w:rFonts w:ascii="Bookman Old Style" w:eastAsia="Adobe Fan Heiti Std B" w:hAnsi="Bookman Old Style" w:cs="Adobe Naskh Medium"/>
                <w:sz w:val="18"/>
                <w:szCs w:val="18"/>
              </w:rPr>
            </w:rPrChange>
          </w:rPr>
          <w:delText>(</w:delText>
        </w:r>
      </w:del>
      <w:del w:id="363" w:author="Salim ATALLA" w:date="2021-03-11T11:59:00Z">
        <w:r w:rsidRPr="003E0CF6" w:rsidDel="00690B5B">
          <w:rPr>
            <w:rFonts w:ascii="Prestige Elite Std" w:eastAsia="Adobe Fan Heiti Std B" w:hAnsi="Prestige Elite Std" w:cs="Adobe Naskh Medium"/>
            <w:sz w:val="18"/>
            <w:szCs w:val="18"/>
            <w:rPrChange w:id="364" w:author="Salim ATALLA" w:date="2021-03-09T20:29:00Z">
              <w:rPr>
                <w:rFonts w:ascii="Bookman Old Style" w:eastAsia="Adobe Fan Heiti Std B" w:hAnsi="Bookman Old Style" w:cs="Adobe Naskh Medium"/>
                <w:sz w:val="18"/>
                <w:szCs w:val="18"/>
              </w:rPr>
            </w:rPrChange>
          </w:rPr>
          <w:delText>z</w:delText>
        </w:r>
      </w:del>
      <w:del w:id="365" w:author="Salim ATALLA" w:date="2021-12-04T20:11:00Z">
        <w:r w:rsidRPr="003E0CF6" w:rsidDel="0069051C">
          <w:rPr>
            <w:rFonts w:ascii="Prestige Elite Std" w:eastAsia="Adobe Fan Heiti Std B" w:hAnsi="Prestige Elite Std" w:cs="Adobe Naskh Medium"/>
            <w:sz w:val="18"/>
            <w:szCs w:val="18"/>
            <w:rPrChange w:id="366" w:author="Salim ATALLA" w:date="2021-03-09T20:29:00Z">
              <w:rPr>
                <w:rFonts w:ascii="Bookman Old Style" w:eastAsia="Adobe Fan Heiti Std B" w:hAnsi="Bookman Old Style" w:cs="Adobe Naskh Medium"/>
                <w:sz w:val="18"/>
                <w:szCs w:val="18"/>
              </w:rPr>
            </w:rPrChange>
          </w:rPr>
          <w:delText>)</w:delText>
        </w:r>
      </w:del>
    </w:p>
    <w:p w14:paraId="1B378DD2" w14:textId="18445206" w:rsidR="00040C63" w:rsidRPr="003E0CF6" w:rsidDel="0069051C" w:rsidRDefault="00040C63" w:rsidP="0069051C">
      <w:pPr>
        <w:rPr>
          <w:del w:id="367" w:author="Salim ATALLA" w:date="2021-12-04T20:11:00Z"/>
          <w:rFonts w:ascii="Prestige Elite Std" w:eastAsia="Adobe Fan Heiti Std B" w:hAnsi="Prestige Elite Std" w:cs="Adobe Naskh Medium"/>
          <w:sz w:val="18"/>
          <w:szCs w:val="18"/>
          <w:rPrChange w:id="368" w:author="Salim ATALLA" w:date="2021-03-09T20:29:00Z">
            <w:rPr>
              <w:del w:id="369" w:author="Salim ATALLA" w:date="2021-12-04T20:11:00Z"/>
              <w:rFonts w:ascii="Bookman Old Style" w:eastAsia="Adobe Fan Heiti Std B" w:hAnsi="Bookman Old Style" w:cs="Adobe Naskh Medium"/>
              <w:sz w:val="18"/>
              <w:szCs w:val="18"/>
            </w:rPr>
          </w:rPrChange>
        </w:rPr>
        <w:pPrChange w:id="370" w:author="Salim ATALLA" w:date="2021-12-04T20:11:00Z">
          <w:pPr>
            <w:spacing w:after="0"/>
          </w:pPr>
        </w:pPrChange>
      </w:pPr>
    </w:p>
    <w:p w14:paraId="3FD87409" w14:textId="79537C75" w:rsidR="0052274D" w:rsidRPr="003E0CF6" w:rsidDel="0069051C" w:rsidRDefault="0052274D" w:rsidP="0069051C">
      <w:pPr>
        <w:rPr>
          <w:del w:id="371" w:author="Salim ATALLA" w:date="2021-12-04T20:11:00Z"/>
          <w:rFonts w:ascii="Prestige Elite Std" w:eastAsia="Adobe Fan Heiti Std B" w:hAnsi="Prestige Elite Std" w:cs="Adobe Naskh Medium"/>
          <w:sz w:val="18"/>
          <w:szCs w:val="18"/>
          <w:rPrChange w:id="372" w:author="Salim ATALLA" w:date="2021-03-09T20:29:00Z">
            <w:rPr>
              <w:del w:id="373" w:author="Salim ATALLA" w:date="2021-12-04T20:11:00Z"/>
              <w:rFonts w:ascii="Bookman Old Style" w:eastAsia="Adobe Fan Heiti Std B" w:hAnsi="Bookman Old Style" w:cs="Adobe Naskh Medium"/>
              <w:sz w:val="18"/>
              <w:szCs w:val="18"/>
            </w:rPr>
          </w:rPrChange>
        </w:rPr>
        <w:pPrChange w:id="374" w:author="Salim ATALLA" w:date="2021-12-04T20:11:00Z">
          <w:pPr>
            <w:spacing w:after="0"/>
          </w:pPr>
        </w:pPrChange>
      </w:pPr>
      <w:del w:id="375" w:author="Salim ATALLA" w:date="2021-12-04T20:11:00Z">
        <w:r w:rsidRPr="003E0CF6" w:rsidDel="0069051C">
          <w:rPr>
            <w:rFonts w:ascii="Prestige Elite Std" w:eastAsia="Adobe Fan Heiti Std B" w:hAnsi="Prestige Elite Std" w:cs="Adobe Naskh Medium"/>
            <w:sz w:val="18"/>
            <w:szCs w:val="18"/>
            <w:rPrChange w:id="376" w:author="Salim ATALLA" w:date="2021-03-09T20:29:00Z">
              <w:rPr>
                <w:rFonts w:ascii="Bookman Old Style" w:eastAsia="Adobe Fan Heiti Std B" w:hAnsi="Bookman Old Style" w:cs="Adobe Naskh Medium"/>
                <w:sz w:val="18"/>
                <w:szCs w:val="18"/>
              </w:rPr>
            </w:rPrChange>
          </w:rPr>
          <w:tab/>
        </w:r>
        <w:r w:rsidRPr="003E0CF6" w:rsidDel="0069051C">
          <w:rPr>
            <w:rFonts w:ascii="Prestige Elite Std" w:eastAsia="Adobe Fan Heiti Std B" w:hAnsi="Prestige Elite Std" w:cs="Adobe Naskh Medium"/>
            <w:sz w:val="18"/>
            <w:szCs w:val="18"/>
            <w:rPrChange w:id="377" w:author="Salim ATALLA" w:date="2021-03-09T20:29:00Z">
              <w:rPr>
                <w:rFonts w:ascii="Bookman Old Style" w:eastAsia="Adobe Fan Heiti Std B" w:hAnsi="Bookman Old Style" w:cs="Adobe Naskh Medium"/>
                <w:sz w:val="18"/>
                <w:szCs w:val="18"/>
              </w:rPr>
            </w:rPrChange>
          </w:rPr>
          <w:tab/>
          <w:delText xml:space="preserve">retourner </w:delText>
        </w:r>
      </w:del>
      <w:del w:id="378" w:author="Salim ATALLA" w:date="2021-03-11T11:58:00Z">
        <w:r w:rsidR="004C6272" w:rsidRPr="003E0CF6" w:rsidDel="00D82187">
          <w:rPr>
            <w:rFonts w:ascii="Prestige Elite Std" w:eastAsia="Adobe Fan Heiti Std B" w:hAnsi="Prestige Elite Std" w:cs="Adobe Naskh Medium"/>
            <w:sz w:val="18"/>
            <w:szCs w:val="18"/>
            <w:rPrChange w:id="379" w:author="Salim ATALLA" w:date="2021-03-09T20:29:00Z">
              <w:rPr>
                <w:rFonts w:ascii="Bookman Old Style" w:eastAsia="Adobe Fan Heiti Std B" w:hAnsi="Bookman Old Style" w:cs="Adobe Naskh Medium"/>
                <w:sz w:val="18"/>
                <w:szCs w:val="18"/>
              </w:rPr>
            </w:rPrChange>
          </w:rPr>
          <w:delText>e</w:delText>
        </w:r>
      </w:del>
    </w:p>
    <w:p w14:paraId="6DE840A1" w14:textId="4DE4C151" w:rsidR="0052274D" w:rsidDel="00237348" w:rsidRDefault="0052274D" w:rsidP="00845820">
      <w:pPr>
        <w:rPr>
          <w:del w:id="380" w:author="Salim ATALLA" w:date="2021-03-11T21:06:00Z"/>
          <w:rFonts w:ascii="High Tower Text" w:hAnsi="High Tower Text" w:cs="Arabic Typesetting"/>
          <w:u w:val="single"/>
        </w:rPr>
      </w:pPr>
      <w:del w:id="381" w:author="Salim ATALLA" w:date="2021-12-04T20:11:00Z">
        <w:r w:rsidDel="0069051C">
          <w:rPr>
            <w:rFonts w:ascii="Consolas" w:eastAsia="Adobe Fan Heiti Std B" w:hAnsi="Consolas" w:cs="Arabic Typesetting"/>
            <w:sz w:val="20"/>
            <w:szCs w:val="20"/>
          </w:rPr>
          <w:tab/>
        </w:r>
        <w:r w:rsidRPr="00985D74" w:rsidDel="0069051C">
          <w:rPr>
            <w:rFonts w:ascii="High Tower Text" w:hAnsi="High Tower Text" w:cs="Arabic Typesetting"/>
            <w:u w:val="single"/>
          </w:rPr>
          <w:delText>Fin</w:delText>
        </w:r>
      </w:del>
    </w:p>
    <w:p w14:paraId="69F58F7B" w14:textId="77777777" w:rsidR="0052274D" w:rsidDel="00EE0709" w:rsidRDefault="0052274D" w:rsidP="00845820">
      <w:pPr>
        <w:rPr>
          <w:del w:id="382" w:author="Salim ATALLA" w:date="2021-03-11T21:09:00Z"/>
        </w:rPr>
      </w:pPr>
    </w:p>
    <w:p w14:paraId="47F57DB7" w14:textId="68F87351" w:rsidR="00EE0709" w:rsidRDefault="00EE0709" w:rsidP="0069051C">
      <w:pPr>
        <w:rPr>
          <w:ins w:id="383" w:author="Salim ATALLA" w:date="2021-03-11T21:07:00Z"/>
          <w:rFonts w:ascii="High Tower Text" w:hAnsi="High Tower Text" w:cs="Arabic Typesetting"/>
          <w:color w:val="4472C4" w:themeColor="accent1"/>
          <w:u w:val="single"/>
        </w:rPr>
      </w:pPr>
    </w:p>
    <w:p w14:paraId="66517F2E" w14:textId="3C42A6DE" w:rsidR="00ED41DE" w:rsidRPr="00EA2C21" w:rsidDel="00553A72" w:rsidRDefault="00845820">
      <w:pPr>
        <w:rPr>
          <w:del w:id="384" w:author="Salim ATALLA" w:date="2021-03-09T20:49:00Z"/>
          <w:rFonts w:ascii="High Tower Text" w:hAnsi="High Tower Text"/>
          <w:rPrChange w:id="385" w:author="Salim ATALLA" w:date="2021-03-11T21:10:00Z">
            <w:rPr>
              <w:del w:id="386" w:author="Salim ATALLA" w:date="2021-03-09T20:49:00Z"/>
            </w:rPr>
          </w:rPrChange>
        </w:rPr>
      </w:pPr>
      <w:ins w:id="387" w:author="Salim ATALLA" w:date="2021-12-04T20:14:00Z">
        <w:r>
          <w:rPr>
            <w:rFonts w:ascii="High Tower Text" w:hAnsi="High Tower Text"/>
            <w:noProof/>
          </w:rPr>
          <w:drawing>
            <wp:anchor distT="0" distB="0" distL="114300" distR="114300" simplePos="0" relativeHeight="251672576" behindDoc="1" locked="0" layoutInCell="1" allowOverlap="1" wp14:anchorId="4707C11A" wp14:editId="50730EB6">
              <wp:simplePos x="0" y="0"/>
              <wp:positionH relativeFrom="column">
                <wp:posOffset>443230</wp:posOffset>
              </wp:positionH>
              <wp:positionV relativeFrom="paragraph">
                <wp:posOffset>93980</wp:posOffset>
              </wp:positionV>
              <wp:extent cx="2124075" cy="236410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2364105"/>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388" w:author="Salim ATALLA" w:date="2021-12-04T20:18:00Z">
        <w:r>
          <w:rPr>
            <w:noProof/>
          </w:rPr>
          <w:drawing>
            <wp:anchor distT="0" distB="0" distL="114300" distR="114300" simplePos="0" relativeHeight="251673600" behindDoc="0" locked="0" layoutInCell="1" allowOverlap="1" wp14:anchorId="610C98D2" wp14:editId="57051E3D">
              <wp:simplePos x="0" y="0"/>
              <wp:positionH relativeFrom="margin">
                <wp:posOffset>3224530</wp:posOffset>
              </wp:positionH>
              <wp:positionV relativeFrom="paragraph">
                <wp:posOffset>55880</wp:posOffset>
              </wp:positionV>
              <wp:extent cx="2149475" cy="2402205"/>
              <wp:effectExtent l="0" t="0" r="317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475" cy="2402205"/>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230ABB55" w14:textId="5C013FC2" w:rsidR="00ED41DE" w:rsidDel="00EA2C21" w:rsidRDefault="00ED41DE" w:rsidP="00470FB3">
      <w:pPr>
        <w:rPr>
          <w:del w:id="389" w:author="Salim ATALLA" w:date="2021-03-09T20:49:00Z"/>
          <w:rFonts w:ascii="High Tower Text" w:hAnsi="High Tower Text" w:cs="Arabic Typesetting"/>
        </w:rPr>
      </w:pPr>
    </w:p>
    <w:p w14:paraId="34C0F73A" w14:textId="77777777" w:rsidR="00EA2C21" w:rsidRDefault="00EA2C21" w:rsidP="00470FB3">
      <w:pPr>
        <w:rPr>
          <w:ins w:id="390" w:author="Salim ATALLA" w:date="2021-03-11T21:11:00Z"/>
          <w:rFonts w:ascii="High Tower Text" w:hAnsi="High Tower Text" w:cs="Arabic Typesetting"/>
        </w:rPr>
      </w:pPr>
    </w:p>
    <w:p w14:paraId="482343C3" w14:textId="11532B3B" w:rsidR="00C90568" w:rsidRDefault="00C90568" w:rsidP="00470FB3">
      <w:pPr>
        <w:rPr>
          <w:ins w:id="391" w:author="Salim ATALLA" w:date="2021-03-11T21:12:00Z"/>
          <w:rFonts w:ascii="High Tower Text" w:hAnsi="High Tower Text"/>
        </w:rPr>
      </w:pPr>
    </w:p>
    <w:p w14:paraId="7E85AF65" w14:textId="77777777" w:rsidR="00F26087" w:rsidRDefault="00F26087" w:rsidP="00F26087">
      <w:pPr>
        <w:rPr>
          <w:ins w:id="392" w:author="Salim ATALLA" w:date="2021-12-04T20:14:00Z"/>
          <w:rFonts w:ascii="High Tower Text" w:hAnsi="High Tower Text"/>
        </w:rPr>
      </w:pPr>
    </w:p>
    <w:p w14:paraId="286D4F70" w14:textId="465E4758" w:rsidR="00F26087" w:rsidRDefault="00036A86" w:rsidP="00F26087">
      <w:pPr>
        <w:rPr>
          <w:ins w:id="393" w:author="Salim ATALLA" w:date="2021-12-04T20:14:00Z"/>
          <w:rFonts w:ascii="High Tower Text" w:hAnsi="High Tower Text"/>
        </w:rPr>
      </w:pPr>
      <w:commentRangeStart w:id="394"/>
      <w:commentRangeStart w:id="395"/>
      <w:commentRangeEnd w:id="394"/>
      <w:ins w:id="396" w:author="Salim ATALLA" w:date="2021-12-04T20:22:00Z">
        <w:r>
          <w:rPr>
            <w:rStyle w:val="CommentReference"/>
          </w:rPr>
          <w:commentReference w:id="394"/>
        </w:r>
        <w:commentRangeEnd w:id="395"/>
        <w:r>
          <w:rPr>
            <w:rStyle w:val="CommentReference"/>
          </w:rPr>
          <w:commentReference w:id="395"/>
        </w:r>
      </w:ins>
    </w:p>
    <w:p w14:paraId="33AC9B98" w14:textId="30AC7953" w:rsidR="00ED41DE" w:rsidRPr="003119DB" w:rsidDel="007D6E38" w:rsidRDefault="00036A86" w:rsidP="00845820">
      <w:pPr>
        <w:rPr>
          <w:del w:id="397" w:author="Salim ATALLA" w:date="2021-03-09T20:49:00Z"/>
          <w:rFonts w:ascii="High Tower Text" w:hAnsi="High Tower Text" w:cs="Arabic Typesetting"/>
          <w:sz w:val="24"/>
          <w:szCs w:val="24"/>
          <w:rPrChange w:id="398" w:author="Salim ATALLA" w:date="2021-03-11T21:32:00Z">
            <w:rPr>
              <w:del w:id="399" w:author="Salim ATALLA" w:date="2021-03-09T20:49:00Z"/>
              <w:rFonts w:ascii="High Tower Text" w:hAnsi="High Tower Text" w:cs="Arabic Typesetting"/>
            </w:rPr>
          </w:rPrChange>
        </w:rPr>
      </w:pPr>
      <w:ins w:id="400" w:author="Salim ATALLA" w:date="2021-12-04T20:24:00Z">
        <w:r>
          <w:rPr>
            <w:rFonts w:ascii="High Tower Text" w:hAnsi="High Tower Text" w:cs="Arabic Typesetting"/>
            <w:noProof/>
            <w:sz w:val="24"/>
            <w:szCs w:val="24"/>
          </w:rPr>
          <mc:AlternateContent>
            <mc:Choice Requires="wps">
              <w:drawing>
                <wp:anchor distT="0" distB="0" distL="114300" distR="114300" simplePos="0" relativeHeight="251674624" behindDoc="0" locked="0" layoutInCell="1" allowOverlap="1" wp14:anchorId="63B729B6" wp14:editId="78AFC4E3">
                  <wp:simplePos x="0" y="0"/>
                  <wp:positionH relativeFrom="column">
                    <wp:posOffset>1271905</wp:posOffset>
                  </wp:positionH>
                  <wp:positionV relativeFrom="paragraph">
                    <wp:posOffset>205105</wp:posOffset>
                  </wp:positionV>
                  <wp:extent cx="276225" cy="46672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76225"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23E38E" id="_x0000_t32" coordsize="21600,21600" o:spt="32" o:oned="t" path="m,l21600,21600e" filled="f">
                  <v:path arrowok="t" fillok="f" o:connecttype="none"/>
                  <o:lock v:ext="edit" shapetype="t"/>
                </v:shapetype>
                <v:shape id="Straight Arrow Connector 24" o:spid="_x0000_s1026" type="#_x0000_t32" style="position:absolute;margin-left:100.15pt;margin-top:16.15pt;width:21.75pt;height:36.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" strokecolor="black [3213]" strokeweight=".5pt">
                  <v:stroke endarrow="block" joinstyle="miter"/>
                </v:shape>
              </w:pict>
            </mc:Fallback>
          </mc:AlternateContent>
        </w:r>
      </w:ins>
      <w:ins w:id="401" w:author="Salim ATALLA" w:date="2021-03-11T20:31:00Z">
        <w:r w:rsidR="00430364" w:rsidRPr="003119DB">
          <w:rPr>
            <w:rFonts w:ascii="High Tower Text" w:hAnsi="High Tower Text" w:cs="Arabic Typesetting"/>
            <w:sz w:val="24"/>
            <w:szCs w:val="24"/>
            <w:rPrChange w:id="402" w:author="Salim ATALLA" w:date="2021-03-11T21:32:00Z">
              <w:rPr>
                <w:rFonts w:ascii="High Tower Text" w:hAnsi="High Tower Text" w:cs="Arabic Typesetting"/>
              </w:rPr>
            </w:rPrChange>
          </w:rPr>
          <w:t xml:space="preserve"> </w:t>
        </w:r>
      </w:ins>
    </w:p>
    <w:p w14:paraId="350B5A3F" w14:textId="77777777" w:rsidR="007D6E38" w:rsidRPr="009B4277" w:rsidRDefault="007D6E38" w:rsidP="00F26087">
      <w:pPr>
        <w:rPr>
          <w:ins w:id="403" w:author="Salim ATALLA" w:date="2021-03-11T21:13:00Z"/>
          <w:rFonts w:ascii="High Tower Text" w:hAnsi="High Tower Text" w:cs="Arabic Typesetting"/>
          <w:rPrChange w:id="404" w:author="Salim ATALLA" w:date="2021-03-11T21:12:00Z">
            <w:rPr>
              <w:ins w:id="405" w:author="Salim ATALLA" w:date="2021-03-11T21:13:00Z"/>
            </w:rPr>
          </w:rPrChange>
        </w:rPr>
        <w:pPrChange w:id="406" w:author="Salim ATALLA" w:date="2021-12-04T20:14:00Z">
          <w:pPr>
            <w:pStyle w:val="Heading2"/>
          </w:pPr>
        </w:pPrChange>
      </w:pPr>
    </w:p>
    <w:p w14:paraId="4EC17532" w14:textId="7B6F988C" w:rsidR="00C90568" w:rsidRDefault="00C90568">
      <w:pPr>
        <w:rPr>
          <w:ins w:id="407" w:author="Salim ATALLA" w:date="2021-12-04T20:16:00Z"/>
        </w:rPr>
      </w:pPr>
    </w:p>
    <w:p w14:paraId="313BE07D" w14:textId="1A03F14C" w:rsidR="00CC4DEF" w:rsidRDefault="00CC4DEF">
      <w:pPr>
        <w:rPr>
          <w:ins w:id="408" w:author="Salim ATALLA" w:date="2021-12-04T20:16:00Z"/>
        </w:rPr>
      </w:pPr>
    </w:p>
    <w:p w14:paraId="244CB8B1" w14:textId="7041D9B2" w:rsidR="00CC4DEF" w:rsidRDefault="00CC4DEF">
      <w:pPr>
        <w:rPr>
          <w:ins w:id="409" w:author="Salim ATALLA" w:date="2021-12-04T20:16:00Z"/>
        </w:rPr>
      </w:pPr>
    </w:p>
    <w:p w14:paraId="013CE166" w14:textId="689E7233" w:rsidR="00CC4DEF" w:rsidRDefault="00CC4DEF">
      <w:pPr>
        <w:rPr>
          <w:ins w:id="410" w:author="Salim ATALLA" w:date="2021-12-04T20:16:00Z"/>
        </w:rPr>
      </w:pPr>
    </w:p>
    <w:p w14:paraId="6714BE88" w14:textId="6B7245BA" w:rsidR="00ED41DE" w:rsidDel="00DE1D42" w:rsidRDefault="00ED41DE" w:rsidP="00B368F3">
      <w:pPr>
        <w:rPr>
          <w:del w:id="411" w:author="Salim ATALLA" w:date="2021-03-09T20:49:00Z"/>
        </w:rPr>
      </w:pPr>
    </w:p>
    <w:p w14:paraId="6B53A7B0" w14:textId="66B98835" w:rsidR="00ED41DE" w:rsidDel="00553A72" w:rsidRDefault="00ED41DE" w:rsidP="00B61024">
      <w:pPr>
        <w:rPr>
          <w:del w:id="412" w:author="Salim ATALLA" w:date="2021-03-09T20:49:00Z"/>
        </w:rPr>
      </w:pPr>
    </w:p>
    <w:p w14:paraId="6E321180" w14:textId="76AB540F" w:rsidR="00ED41DE" w:rsidDel="00553A72" w:rsidRDefault="00ED41DE" w:rsidP="00B61024">
      <w:pPr>
        <w:rPr>
          <w:del w:id="413" w:author="Salim ATALLA" w:date="2021-03-09T20:49:00Z"/>
        </w:rPr>
      </w:pPr>
    </w:p>
    <w:p w14:paraId="62B208E1" w14:textId="25C4B87D" w:rsidR="00ED41DE" w:rsidDel="00553A72" w:rsidRDefault="00ED41DE" w:rsidP="00B61024">
      <w:pPr>
        <w:rPr>
          <w:del w:id="414" w:author="Salim ATALLA" w:date="2021-03-09T20:49:00Z"/>
        </w:rPr>
      </w:pPr>
    </w:p>
    <w:p w14:paraId="4B9A050C" w14:textId="06E662C3" w:rsidR="00ED41DE" w:rsidDel="00553A72" w:rsidRDefault="00ED41DE" w:rsidP="00B61024">
      <w:pPr>
        <w:rPr>
          <w:del w:id="415" w:author="Salim ATALLA" w:date="2021-03-09T20:49:00Z"/>
        </w:rPr>
      </w:pPr>
    </w:p>
    <w:p w14:paraId="69D7839E" w14:textId="4F679407" w:rsidR="00ED41DE" w:rsidDel="00553A72" w:rsidRDefault="00ED41DE" w:rsidP="00B61024">
      <w:pPr>
        <w:rPr>
          <w:del w:id="416" w:author="Salim ATALLA" w:date="2021-03-09T20:49:00Z"/>
        </w:rPr>
      </w:pPr>
    </w:p>
    <w:p w14:paraId="5A682CC2" w14:textId="53A6AB6E" w:rsidR="00ED41DE" w:rsidDel="00553A72" w:rsidRDefault="00ED41DE" w:rsidP="00B61024">
      <w:pPr>
        <w:rPr>
          <w:del w:id="417" w:author="Salim ATALLA" w:date="2021-03-09T20:49:00Z"/>
        </w:rPr>
      </w:pPr>
    </w:p>
    <w:p w14:paraId="69FB8499" w14:textId="3C0B8177" w:rsidR="00ED41DE" w:rsidDel="00553A72" w:rsidRDefault="00ED41DE" w:rsidP="00B61024">
      <w:pPr>
        <w:rPr>
          <w:del w:id="418" w:author="Salim ATALLA" w:date="2021-03-09T20:49:00Z"/>
        </w:rPr>
      </w:pPr>
    </w:p>
    <w:p w14:paraId="3B3EEB2F" w14:textId="77777777" w:rsidR="007C7BFF" w:rsidDel="000714D5" w:rsidRDefault="007C7BFF" w:rsidP="00B368F3">
      <w:pPr>
        <w:rPr>
          <w:del w:id="419" w:author="Salim ATALLA" w:date="2021-03-11T19:14:00Z"/>
        </w:rPr>
      </w:pPr>
    </w:p>
    <w:p w14:paraId="7596F4EC" w14:textId="732C748B" w:rsidR="00AF3295" w:rsidRPr="00AF3295" w:rsidRDefault="00AF3295">
      <w:pPr>
        <w:rPr>
          <w:ins w:id="420" w:author="Salim ATALLA" w:date="2021-03-10T20:13:00Z"/>
        </w:rPr>
      </w:pPr>
    </w:p>
    <w:p w14:paraId="09E2245C" w14:textId="26558011" w:rsidR="005C6864" w:rsidRPr="005C6864" w:rsidRDefault="005C6864" w:rsidP="00EB5369">
      <w:pPr>
        <w:rPr>
          <w:ins w:id="421" w:author="Salim ATALLA" w:date="2021-12-04T20:25:00Z"/>
          <w:rFonts w:ascii="High Tower Text" w:hAnsi="High Tower Text"/>
        </w:rPr>
      </w:pPr>
      <w:ins w:id="422" w:author="Salim ATALLA" w:date="2021-12-04T20:25:00Z">
        <w:r w:rsidRPr="005C6864">
          <w:rPr>
            <w:rFonts w:ascii="High Tower Text" w:hAnsi="High Tower Text"/>
          </w:rPr>
          <w:t>La deuxième qui est un peu plus complexe est appelé Téméraire, en effet, dans cette version, les deux joueurs jouent sur le plateau mais avec plusieurs règles qui définissent cette version.</w:t>
        </w:r>
      </w:ins>
    </w:p>
    <w:p w14:paraId="497BF93A" w14:textId="2E7E4DCB" w:rsidR="00870C30" w:rsidRDefault="00870C30" w:rsidP="005C6864">
      <w:pPr>
        <w:rPr>
          <w:ins w:id="423" w:author="Salim ATALLA" w:date="2021-12-04T20:27:00Z"/>
          <w:rFonts w:ascii="High Tower Text" w:hAnsi="High Tower Text"/>
        </w:rPr>
      </w:pPr>
      <w:ins w:id="424" w:author="Salim ATALLA" w:date="2021-12-04T20:26:00Z">
        <w:r>
          <w:rPr>
            <w:rFonts w:ascii="High Tower Text" w:hAnsi="High Tower Text" w:cs="Arabic Typesetting"/>
            <w:noProof/>
            <w:u w:val="single"/>
          </w:rPr>
          <w:drawing>
            <wp:anchor distT="0" distB="0" distL="114300" distR="114300" simplePos="0" relativeHeight="251675648" behindDoc="0" locked="0" layoutInCell="1" allowOverlap="1" wp14:anchorId="0941F419" wp14:editId="4F1B1496">
              <wp:simplePos x="0" y="0"/>
              <wp:positionH relativeFrom="margin">
                <wp:align>right</wp:align>
              </wp:positionH>
              <wp:positionV relativeFrom="paragraph">
                <wp:posOffset>114935</wp:posOffset>
              </wp:positionV>
              <wp:extent cx="2400300" cy="269176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2691765"/>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50E9E2B7" w14:textId="77025A37" w:rsidR="00B368F3" w:rsidDel="00F13D03" w:rsidRDefault="005C6864" w:rsidP="005C6864">
      <w:pPr>
        <w:rPr>
          <w:del w:id="425" w:author="Salim ATALLA" w:date="2021-03-10T19:54:00Z"/>
        </w:rPr>
        <w:pPrChange w:id="426" w:author="Salim ATALLA" w:date="2021-12-04T20:24:00Z">
          <w:pPr/>
        </w:pPrChange>
      </w:pPr>
      <w:ins w:id="427" w:author="Salim ATALLA" w:date="2021-12-04T20:25:00Z">
        <w:r w:rsidRPr="005C6864">
          <w:rPr>
            <w:rFonts w:ascii="High Tower Text" w:hAnsi="High Tower Text"/>
          </w:rPr>
          <w:t>Tout d’abord il faut savoir que dans cette version le plateau est divisé dans ce que l’on appelle des régions,  il y a des petites régions s’appellent feuilles mais aussi des grandes régions, comme illustré dans les photos ci-dessus :</w:t>
        </w:r>
      </w:ins>
      <w:del w:id="428" w:author="Salim ATALLA" w:date="2021-03-10T19:53:00Z">
        <w:r w:rsidR="00780BDD" w:rsidDel="00F13D03">
          <w:delText>2</w:delText>
        </w:r>
        <w:r w:rsidR="00B61024" w:rsidDel="00F13D03">
          <w:delText>\</w:delText>
        </w:r>
      </w:del>
    </w:p>
    <w:p w14:paraId="6C480F61" w14:textId="266A82C3" w:rsidR="00B61024" w:rsidRPr="002422C3" w:rsidDel="002867EC" w:rsidRDefault="00551835" w:rsidP="005C6864">
      <w:pPr>
        <w:rPr>
          <w:del w:id="429" w:author="Salim ATALLA" w:date="2021-12-04T20:28:00Z"/>
          <w:rFonts w:ascii="High Tower Text" w:hAnsi="High Tower Text" w:cs="Arabic Typesetting"/>
        </w:rPr>
      </w:pPr>
      <w:del w:id="430" w:author="Salim ATALLA" w:date="2021-12-04T20:24:00Z">
        <w:r w:rsidRPr="000928BE" w:rsidDel="005C6864">
          <w:rPr>
            <w:rFonts w:ascii="High Tower Text" w:hAnsi="High Tower Text" w:cs="Arabic Typesetting"/>
          </w:rPr>
          <w:delText>Fonction</w:delText>
        </w:r>
        <w:r w:rsidRPr="00E43240" w:rsidDel="005C6864">
          <w:rPr>
            <w:rFonts w:ascii="High Tower Text" w:hAnsi="High Tower Text" w:cs="Arabic Typesetting"/>
          </w:rPr>
          <w:delText xml:space="preserve"> </w:delText>
        </w:r>
        <w:r w:rsidRPr="00E43240" w:rsidDel="005C6864">
          <w:rPr>
            <w:rFonts w:ascii="High Tower Text" w:hAnsi="High Tower Text" w:cs="Arabic Typesetting"/>
            <w:i/>
            <w:iCs/>
          </w:rPr>
          <w:delText>Div</w:delText>
        </w:r>
        <w:r w:rsidR="00B47BF0" w:rsidRPr="0054007B" w:rsidDel="005C6864">
          <w:rPr>
            <w:rFonts w:ascii="High Tower Text" w:hAnsi="High Tower Text" w:cs="Arabic Typesetting"/>
            <w:i/>
            <w:iCs/>
          </w:rPr>
          <w:delText>_</w:delText>
        </w:r>
        <w:r w:rsidRPr="0054007B" w:rsidDel="005C6864">
          <w:rPr>
            <w:rFonts w:ascii="High Tower Text" w:hAnsi="High Tower Text" w:cs="Arabic Typesetting"/>
            <w:i/>
            <w:iCs/>
          </w:rPr>
          <w:delText>Intervalle</w:delText>
        </w:r>
        <w:r w:rsidRPr="0054007B" w:rsidDel="005C6864">
          <w:rPr>
            <w:rFonts w:ascii="High Tower Text" w:hAnsi="High Tower Text" w:cs="Arabic Typesetting"/>
          </w:rPr>
          <w:delText xml:space="preserve"> (réel </w:delText>
        </w:r>
        <w:r w:rsidRPr="0054007B" w:rsidDel="005C6864">
          <w:rPr>
            <w:rFonts w:ascii="High Tower Text" w:hAnsi="High Tower Text" w:cs="Arabic Typesetting"/>
            <w:u w:val="single"/>
          </w:rPr>
          <w:delText>d</w:delText>
        </w:r>
        <w:r w:rsidRPr="0054007B" w:rsidDel="005C6864">
          <w:rPr>
            <w:rFonts w:ascii="High Tower Text" w:hAnsi="High Tower Text" w:cs="Arabic Typesetting"/>
          </w:rPr>
          <w:delText xml:space="preserve"> a, réel </w:delText>
        </w:r>
        <w:r w:rsidRPr="002422C3" w:rsidDel="005C6864">
          <w:rPr>
            <w:rFonts w:ascii="High Tower Text" w:hAnsi="High Tower Text" w:cs="Arabic Typesetting"/>
            <w:u w:val="single"/>
          </w:rPr>
          <w:delText>d</w:delText>
        </w:r>
        <w:r w:rsidRPr="002422C3" w:rsidDel="005C6864">
          <w:rPr>
            <w:rFonts w:ascii="High Tower Text" w:hAnsi="High Tower Text" w:cs="Arabic Typesetting"/>
          </w:rPr>
          <w:delText xml:space="preserve"> b, entier </w:delText>
        </w:r>
        <w:r w:rsidRPr="002422C3" w:rsidDel="005C6864">
          <w:rPr>
            <w:rFonts w:ascii="High Tower Text" w:hAnsi="High Tower Text" w:cs="Arabic Typesetting"/>
            <w:u w:val="single"/>
          </w:rPr>
          <w:delText>d</w:delText>
        </w:r>
        <w:r w:rsidRPr="002422C3" w:rsidDel="005C6864">
          <w:rPr>
            <w:rFonts w:ascii="High Tower Text" w:hAnsi="High Tower Text" w:cs="Arabic Typesetting"/>
          </w:rPr>
          <w:delText xml:space="preserve"> n) : </w:delText>
        </w:r>
        <w:r w:rsidR="00175C85" w:rsidRPr="002422C3" w:rsidDel="005C6864">
          <w:rPr>
            <w:rFonts w:ascii="High Tower Text" w:hAnsi="High Tower Text" w:cs="Arabic Typesetting"/>
          </w:rPr>
          <w:delText>pointeur vers une tableau de réels</w:delText>
        </w:r>
      </w:del>
    </w:p>
    <w:p w14:paraId="718420B1" w14:textId="2ECBEF85" w:rsidR="0014747A" w:rsidRPr="002422C3" w:rsidDel="00EB5369" w:rsidRDefault="0014747A" w:rsidP="00EB5369">
      <w:pPr>
        <w:rPr>
          <w:del w:id="431" w:author="Salim ATALLA" w:date="2021-12-04T20:25:00Z"/>
          <w:rFonts w:ascii="High Tower Text" w:hAnsi="High Tower Text" w:cs="Arabic Typesetting"/>
        </w:rPr>
        <w:pPrChange w:id="432" w:author="Salim ATALLA" w:date="2021-12-04T20:25:00Z">
          <w:pPr/>
        </w:pPrChange>
      </w:pPr>
      <w:r w:rsidRPr="002422C3">
        <w:rPr>
          <w:rFonts w:ascii="High Tower Text" w:hAnsi="High Tower Text" w:cs="Arabic Typesetting"/>
        </w:rPr>
        <w:tab/>
      </w:r>
      <w:del w:id="433" w:author="Salim ATALLA" w:date="2021-12-04T20:25:00Z">
        <w:r w:rsidRPr="002422C3" w:rsidDel="00EB5369">
          <w:rPr>
            <w:rFonts w:ascii="High Tower Text" w:hAnsi="High Tower Text" w:cs="Arabic Typesetting"/>
          </w:rPr>
          <w:delText>// pré : n&gt;=3</w:delText>
        </w:r>
        <w:r w:rsidR="001223D7" w:rsidRPr="002422C3" w:rsidDel="00EB5369">
          <w:rPr>
            <w:rFonts w:ascii="High Tower Text" w:hAnsi="High Tower Text" w:cs="Arabic Typesetting"/>
          </w:rPr>
          <w:delText xml:space="preserve"> et b&gt;a</w:delText>
        </w:r>
      </w:del>
    </w:p>
    <w:p w14:paraId="0EF048FB" w14:textId="11279E0D" w:rsidR="0014747A" w:rsidDel="00EB5369" w:rsidRDefault="0014747A" w:rsidP="00EB5369">
      <w:pPr>
        <w:rPr>
          <w:del w:id="434" w:author="Salim ATALLA" w:date="2021-12-04T20:25:00Z"/>
          <w:rFonts w:ascii="High Tower Text" w:hAnsi="High Tower Text" w:cs="Arabic Typesetting"/>
        </w:rPr>
        <w:pPrChange w:id="435" w:author="Salim ATALLA" w:date="2021-12-04T20:25:00Z">
          <w:pPr/>
        </w:pPrChange>
      </w:pPr>
      <w:del w:id="436" w:author="Salim ATALLA" w:date="2021-12-04T20:25:00Z">
        <w:r w:rsidDel="00EB5369">
          <w:rPr>
            <w:rFonts w:ascii="High Tower Text" w:hAnsi="High Tower Text" w:cs="Arabic Typesetting"/>
          </w:rPr>
          <w:tab/>
        </w:r>
        <w:r w:rsidRPr="0013247A" w:rsidDel="00EB5369">
          <w:rPr>
            <w:rFonts w:ascii="High Tower Text" w:hAnsi="High Tower Text" w:cs="Arabic Typesetting"/>
            <w:u w:val="single"/>
          </w:rPr>
          <w:delText>Variables</w:delText>
        </w:r>
        <w:r w:rsidRPr="0014747A" w:rsidDel="00EB5369">
          <w:rPr>
            <w:rFonts w:ascii="High Tower Text" w:hAnsi="High Tower Text" w:cs="Arabic Typesetting"/>
          </w:rPr>
          <w:delText> :</w:delText>
        </w:r>
        <w:r w:rsidDel="00EB5369">
          <w:rPr>
            <w:rFonts w:ascii="High Tower Text" w:hAnsi="High Tower Text" w:cs="Arabic Typesetting"/>
          </w:rPr>
          <w:tab/>
        </w:r>
        <w:r w:rsidR="00796B1A" w:rsidRPr="00052F0E" w:rsidDel="00EB5369">
          <w:rPr>
            <w:rFonts w:ascii="Prestige Elite Std" w:hAnsi="Prestige Elite Std" w:cs="Arabic Typesetting"/>
            <w:sz w:val="18"/>
            <w:szCs w:val="18"/>
            <w:rPrChange w:id="437" w:author="Salim ATALLA" w:date="2021-03-09T20:31:00Z">
              <w:rPr>
                <w:rFonts w:ascii="High Tower Text" w:hAnsi="High Tower Text" w:cs="Arabic Typesetting"/>
              </w:rPr>
            </w:rPrChange>
          </w:rPr>
          <w:delText xml:space="preserve">pointeur vers une </w:delText>
        </w:r>
        <w:r w:rsidR="00BB20FD" w:rsidRPr="00052F0E" w:rsidDel="00EB5369">
          <w:rPr>
            <w:rFonts w:ascii="Prestige Elite Std" w:hAnsi="Prestige Elite Std" w:cs="Arabic Typesetting"/>
            <w:sz w:val="18"/>
            <w:szCs w:val="18"/>
            <w:rPrChange w:id="438" w:author="Salim ATALLA" w:date="2021-03-09T20:31:00Z">
              <w:rPr>
                <w:rFonts w:ascii="High Tower Text" w:hAnsi="High Tower Text" w:cs="Arabic Typesetting"/>
              </w:rPr>
            </w:rPrChange>
          </w:rPr>
          <w:delText xml:space="preserve">tableau de réels : </w:delText>
        </w:r>
        <w:r w:rsidRPr="00052F0E" w:rsidDel="00EB5369">
          <w:rPr>
            <w:rFonts w:ascii="Prestige Elite Std" w:hAnsi="Prestige Elite Std" w:cs="Arabic Typesetting"/>
            <w:sz w:val="18"/>
            <w:szCs w:val="18"/>
            <w:rPrChange w:id="439" w:author="Salim ATALLA" w:date="2021-03-09T20:31:00Z">
              <w:rPr>
                <w:rFonts w:ascii="High Tower Text" w:hAnsi="High Tower Text" w:cs="Arabic Typesetting"/>
              </w:rPr>
            </w:rPrChange>
          </w:rPr>
          <w:delText>x_i</w:delText>
        </w:r>
      </w:del>
      <w:del w:id="440" w:author="Salim ATALLA" w:date="2021-03-09T20:31:00Z">
        <w:r w:rsidRPr="00052F0E" w:rsidDel="00052F0E">
          <w:rPr>
            <w:rFonts w:ascii="Prestige Elite Std" w:hAnsi="Prestige Elite Std" w:cs="Arabic Typesetting"/>
            <w:sz w:val="18"/>
            <w:szCs w:val="18"/>
            <w:rPrChange w:id="441" w:author="Salim ATALLA" w:date="2021-03-09T20:31:00Z">
              <w:rPr>
                <w:rFonts w:ascii="High Tower Text" w:hAnsi="High Tower Text" w:cs="Arabic Typesetting"/>
              </w:rPr>
            </w:rPrChange>
          </w:rPr>
          <w:delText> </w:delText>
        </w:r>
      </w:del>
      <w:del w:id="442" w:author="Salim ATALLA" w:date="2021-12-04T20:25:00Z">
        <w:r w:rsidR="00BB20FD" w:rsidRPr="00052F0E" w:rsidDel="00EB5369">
          <w:rPr>
            <w:rFonts w:ascii="Prestige Elite Std" w:hAnsi="Prestige Elite Std" w:cs="Arabic Typesetting"/>
            <w:sz w:val="18"/>
            <w:szCs w:val="18"/>
            <w:rPrChange w:id="443" w:author="Salim ATALLA" w:date="2021-03-09T20:31:00Z">
              <w:rPr>
                <w:rFonts w:ascii="High Tower Text" w:hAnsi="High Tower Text" w:cs="Arabic Typesetting"/>
              </w:rPr>
            </w:rPrChange>
          </w:rPr>
          <w:delText>,</w:delText>
        </w:r>
      </w:del>
      <w:del w:id="444" w:author="Salim ATALLA" w:date="2021-03-09T20:31:00Z">
        <w:r w:rsidR="00796B1A" w:rsidRPr="00052F0E" w:rsidDel="00052F0E">
          <w:rPr>
            <w:rFonts w:ascii="Prestige Elite Std" w:hAnsi="Prestige Elite Std" w:cs="Arabic Typesetting"/>
            <w:sz w:val="18"/>
            <w:szCs w:val="18"/>
            <w:rPrChange w:id="445" w:author="Salim ATALLA" w:date="2021-03-09T20:31:00Z">
              <w:rPr>
                <w:rFonts w:ascii="High Tower Text" w:hAnsi="High Tower Text" w:cs="Arabic Typesetting"/>
              </w:rPr>
            </w:rPrChange>
          </w:rPr>
          <w:delText xml:space="preserve">     </w:delText>
        </w:r>
      </w:del>
      <w:del w:id="446" w:author="Salim ATALLA" w:date="2021-12-04T20:25:00Z">
        <w:r w:rsidR="00BB20FD" w:rsidRPr="00052F0E" w:rsidDel="00EB5369">
          <w:rPr>
            <w:rFonts w:ascii="Prestige Elite Std" w:hAnsi="Prestige Elite Std" w:cs="Arabic Typesetting"/>
            <w:sz w:val="18"/>
            <w:szCs w:val="18"/>
            <w:rPrChange w:id="447" w:author="Salim ATALLA" w:date="2021-03-09T20:31:00Z">
              <w:rPr>
                <w:rFonts w:ascii="High Tower Text" w:hAnsi="High Tower Text" w:cs="Arabic Typesetting"/>
              </w:rPr>
            </w:rPrChange>
          </w:rPr>
          <w:delText>entier : i</w:delText>
        </w:r>
      </w:del>
    </w:p>
    <w:p w14:paraId="64C0C9E1" w14:textId="57FC97E5" w:rsidR="00577F2D" w:rsidRPr="00577F2D" w:rsidDel="00EB5369" w:rsidRDefault="0014747A" w:rsidP="00EB5369">
      <w:pPr>
        <w:rPr>
          <w:del w:id="448" w:author="Salim ATALLA" w:date="2021-12-04T20:25:00Z"/>
          <w:rFonts w:ascii="High Tower Text" w:hAnsi="High Tower Text" w:cs="Arabic Typesetting"/>
          <w:u w:val="single"/>
        </w:rPr>
        <w:pPrChange w:id="449" w:author="Salim ATALLA" w:date="2021-12-04T20:25:00Z">
          <w:pPr/>
        </w:pPrChange>
      </w:pPr>
      <w:del w:id="450" w:author="Salim ATALLA" w:date="2021-12-04T20:25:00Z">
        <w:r w:rsidDel="00EB5369">
          <w:rPr>
            <w:rFonts w:ascii="High Tower Text" w:hAnsi="High Tower Text" w:cs="Arabic Typesetting"/>
          </w:rPr>
          <w:tab/>
        </w:r>
        <w:r w:rsidR="00252AB7" w:rsidRPr="00985D74" w:rsidDel="00EB5369">
          <w:rPr>
            <w:rFonts w:ascii="High Tower Text" w:hAnsi="High Tower Text" w:cs="Arabic Typesetting"/>
            <w:u w:val="single"/>
          </w:rPr>
          <w:delText>Début</w:delText>
        </w:r>
        <w:r w:rsidR="00252AB7" w:rsidDel="00EB5369">
          <w:rPr>
            <w:rFonts w:ascii="High Tower Text" w:hAnsi="High Tower Text" w:cs="Arabic Typesetting"/>
          </w:rPr>
          <w:delText> :</w:delText>
        </w:r>
      </w:del>
    </w:p>
    <w:p w14:paraId="73652A03" w14:textId="6AC01D7D" w:rsidR="009E4397" w:rsidRPr="00052F0E" w:rsidDel="00EB5369" w:rsidRDefault="0014747A" w:rsidP="00EB5369">
      <w:pPr>
        <w:rPr>
          <w:del w:id="451" w:author="Salim ATALLA" w:date="2021-12-04T20:25:00Z"/>
          <w:rFonts w:ascii="Prestige Elite Std" w:hAnsi="Prestige Elite Std" w:cs="Adobe Naskh Medium"/>
          <w:sz w:val="18"/>
          <w:szCs w:val="18"/>
          <w:rPrChange w:id="452" w:author="Salim ATALLA" w:date="2021-03-09T20:31:00Z">
            <w:rPr>
              <w:del w:id="453" w:author="Salim ATALLA" w:date="2021-12-04T20:25:00Z"/>
              <w:rFonts w:ascii="Bookman Old Style" w:hAnsi="Bookman Old Style" w:cs="Adobe Naskh Medium"/>
              <w:sz w:val="18"/>
              <w:szCs w:val="18"/>
            </w:rPr>
          </w:rPrChange>
        </w:rPr>
        <w:pPrChange w:id="454" w:author="Salim ATALLA" w:date="2021-12-04T20:25:00Z">
          <w:pPr>
            <w:spacing w:after="0"/>
          </w:pPr>
        </w:pPrChange>
      </w:pPr>
      <w:del w:id="455" w:author="Salim ATALLA" w:date="2021-12-04T20:25:00Z">
        <w:r w:rsidRPr="00052F0E" w:rsidDel="00EB5369">
          <w:rPr>
            <w:rFonts w:ascii="Prestige Elite Std" w:hAnsi="Prestige Elite Std" w:cs="Adobe Naskh Medium"/>
            <w:sz w:val="18"/>
            <w:szCs w:val="18"/>
            <w:rPrChange w:id="456" w:author="Salim ATALLA" w:date="2021-03-09T20:31:00Z">
              <w:rPr>
                <w:rFonts w:ascii="Bookman Old Style" w:hAnsi="Bookman Old Style" w:cs="Adobe Naskh Medium"/>
                <w:sz w:val="18"/>
                <w:szCs w:val="18"/>
              </w:rPr>
            </w:rPrChange>
          </w:rPr>
          <w:tab/>
        </w:r>
        <w:r w:rsidRPr="00052F0E" w:rsidDel="00EB5369">
          <w:rPr>
            <w:rFonts w:ascii="Prestige Elite Std" w:hAnsi="Prestige Elite Std" w:cs="Adobe Naskh Medium"/>
            <w:sz w:val="18"/>
            <w:szCs w:val="18"/>
            <w:rPrChange w:id="457" w:author="Salim ATALLA" w:date="2021-03-09T20:31:00Z">
              <w:rPr>
                <w:rFonts w:ascii="Bookman Old Style" w:hAnsi="Bookman Old Style" w:cs="Adobe Naskh Medium"/>
                <w:sz w:val="18"/>
                <w:szCs w:val="18"/>
              </w:rPr>
            </w:rPrChange>
          </w:rPr>
          <w:tab/>
        </w:r>
        <w:r w:rsidR="00577F2D" w:rsidRPr="00052F0E" w:rsidDel="00EB5369">
          <w:rPr>
            <w:rFonts w:ascii="Prestige Elite Std" w:eastAsia="Adobe Fan Heiti Std B" w:hAnsi="Prestige Elite Std" w:cs="Adobe Naskh Medium"/>
            <w:sz w:val="18"/>
            <w:szCs w:val="18"/>
            <w:rPrChange w:id="458" w:author="Salim ATALLA" w:date="2021-03-09T20:31:00Z">
              <w:rPr>
                <w:rFonts w:ascii="Bookman Old Style" w:eastAsia="Adobe Fan Heiti Std B" w:hAnsi="Bookman Old Style" w:cs="Adobe Naskh Medium"/>
                <w:sz w:val="18"/>
                <w:szCs w:val="18"/>
              </w:rPr>
            </w:rPrChange>
          </w:rPr>
          <w:delText xml:space="preserve">x_i </w:delText>
        </w:r>
      </w:del>
      <w:del w:id="459" w:author="Salim ATALLA" w:date="2021-03-10T20:51:00Z">
        <w:r w:rsidR="00577F2D" w:rsidRPr="00072B51" w:rsidDel="00072B51">
          <w:rPr>
            <w:rFonts w:ascii="Adobe Fangsong Std R" w:eastAsia="Adobe Fangsong Std R" w:hAnsi="Adobe Fangsong Std R" w:cs="Adobe Naskh Medium"/>
            <w:sz w:val="18"/>
            <w:szCs w:val="18"/>
            <w:rPrChange w:id="460" w:author="Salim ATALLA" w:date="2021-03-10T20:51:00Z">
              <w:rPr>
                <w:rFonts w:ascii="Bookman Old Style" w:eastAsia="Adobe Fan Heiti Std B" w:hAnsi="Bookman Old Style" w:cs="Adobe Naskh Medium"/>
                <w:sz w:val="18"/>
                <w:szCs w:val="18"/>
              </w:rPr>
            </w:rPrChange>
          </w:rPr>
          <w:delText>&lt;-</w:delText>
        </w:r>
      </w:del>
      <w:del w:id="461" w:author="Salim ATALLA" w:date="2021-12-04T20:25:00Z">
        <w:r w:rsidR="00577F2D" w:rsidRPr="00052F0E" w:rsidDel="00EB5369">
          <w:rPr>
            <w:rFonts w:ascii="Prestige Elite Std" w:eastAsia="Adobe Fan Heiti Std B" w:hAnsi="Prestige Elite Std" w:cs="Adobe Naskh Medium"/>
            <w:sz w:val="18"/>
            <w:szCs w:val="18"/>
            <w:rPrChange w:id="462" w:author="Salim ATALLA" w:date="2021-03-09T20:31:00Z">
              <w:rPr>
                <w:rFonts w:ascii="Bookman Old Style" w:eastAsia="Adobe Fan Heiti Std B" w:hAnsi="Bookman Old Style" w:cs="Adobe Naskh Medium"/>
                <w:sz w:val="18"/>
                <w:szCs w:val="18"/>
              </w:rPr>
            </w:rPrChange>
          </w:rPr>
          <w:delText xml:space="preserve"> allocation</w:delText>
        </w:r>
      </w:del>
      <w:del w:id="463" w:author="Salim ATALLA" w:date="2021-03-09T20:39:00Z">
        <w:r w:rsidR="00577F2D" w:rsidRPr="00052F0E" w:rsidDel="00412F39">
          <w:rPr>
            <w:rFonts w:ascii="Prestige Elite Std" w:eastAsia="Adobe Fan Heiti Std B" w:hAnsi="Prestige Elite Std" w:cs="Adobe Naskh Medium"/>
            <w:sz w:val="18"/>
            <w:szCs w:val="18"/>
            <w:rPrChange w:id="464" w:author="Salim ATALLA" w:date="2021-03-09T20:31:00Z">
              <w:rPr>
                <w:rFonts w:ascii="Bookman Old Style" w:eastAsia="Adobe Fan Heiti Std B" w:hAnsi="Bookman Old Style" w:cs="Adobe Naskh Medium"/>
                <w:sz w:val="18"/>
                <w:szCs w:val="18"/>
              </w:rPr>
            </w:rPrChange>
          </w:rPr>
          <w:delText xml:space="preserve"> </w:delText>
        </w:r>
      </w:del>
      <w:del w:id="465" w:author="Salim ATALLA" w:date="2021-12-04T20:25:00Z">
        <w:r w:rsidR="00577F2D" w:rsidRPr="00052F0E" w:rsidDel="00EB5369">
          <w:rPr>
            <w:rFonts w:ascii="Prestige Elite Std" w:eastAsia="Adobe Fan Heiti Std B" w:hAnsi="Prestige Elite Std" w:cs="Adobe Naskh Medium"/>
            <w:sz w:val="18"/>
            <w:szCs w:val="18"/>
            <w:rPrChange w:id="466" w:author="Salim ATALLA" w:date="2021-03-09T20:31:00Z">
              <w:rPr>
                <w:rFonts w:ascii="Bookman Old Style" w:eastAsia="Adobe Fan Heiti Std B" w:hAnsi="Bookman Old Style" w:cs="Adobe Naskh Medium"/>
                <w:sz w:val="18"/>
                <w:szCs w:val="18"/>
              </w:rPr>
            </w:rPrChange>
          </w:rPr>
          <w:delText>(tableau de réels</w:delText>
        </w:r>
      </w:del>
      <w:del w:id="467" w:author="Salim ATALLA" w:date="2021-03-09T20:39:00Z">
        <w:r w:rsidR="00577F2D" w:rsidRPr="00052F0E" w:rsidDel="00FD7894">
          <w:rPr>
            <w:rFonts w:ascii="Prestige Elite Std" w:eastAsia="Adobe Fan Heiti Std B" w:hAnsi="Prestige Elite Std" w:cs="Adobe Naskh Medium"/>
            <w:sz w:val="18"/>
            <w:szCs w:val="18"/>
            <w:rPrChange w:id="468" w:author="Salim ATALLA" w:date="2021-03-09T20:31:00Z">
              <w:rPr>
                <w:rFonts w:ascii="Bookman Old Style" w:eastAsia="Adobe Fan Heiti Std B" w:hAnsi="Bookman Old Style" w:cs="Adobe Naskh Medium"/>
                <w:sz w:val="18"/>
                <w:szCs w:val="18"/>
              </w:rPr>
            </w:rPrChange>
          </w:rPr>
          <w:delText> </w:delText>
        </w:r>
      </w:del>
      <w:del w:id="469" w:author="Salim ATALLA" w:date="2021-03-10T14:08:00Z">
        <w:r w:rsidR="00577F2D" w:rsidRPr="00052F0E" w:rsidDel="004263C0">
          <w:rPr>
            <w:rFonts w:ascii="Prestige Elite Std" w:eastAsia="Adobe Fan Heiti Std B" w:hAnsi="Prestige Elite Std" w:cs="Adobe Naskh Medium"/>
            <w:sz w:val="18"/>
            <w:szCs w:val="18"/>
            <w:rPrChange w:id="470" w:author="Salim ATALLA" w:date="2021-03-09T20:31:00Z">
              <w:rPr>
                <w:rFonts w:ascii="Bookman Old Style" w:eastAsia="Adobe Fan Heiti Std B" w:hAnsi="Bookman Old Style" w:cs="Adobe Naskh Medium"/>
                <w:sz w:val="18"/>
                <w:szCs w:val="18"/>
              </w:rPr>
            </w:rPrChange>
          </w:rPr>
          <w:delText>: n</w:delText>
        </w:r>
      </w:del>
      <w:del w:id="471" w:author="Salim ATALLA" w:date="2021-12-04T20:25:00Z">
        <w:r w:rsidR="00577F2D" w:rsidRPr="00052F0E" w:rsidDel="00EB5369">
          <w:rPr>
            <w:rFonts w:ascii="Prestige Elite Std" w:eastAsia="Adobe Fan Heiti Std B" w:hAnsi="Prestige Elite Std" w:cs="Adobe Naskh Medium"/>
            <w:sz w:val="18"/>
            <w:szCs w:val="18"/>
            <w:rPrChange w:id="472" w:author="Salim ATALLA" w:date="2021-03-09T20:31:00Z">
              <w:rPr>
                <w:rFonts w:ascii="Bookman Old Style" w:eastAsia="Adobe Fan Heiti Std B" w:hAnsi="Bookman Old Style" w:cs="Adobe Naskh Medium"/>
                <w:sz w:val="18"/>
                <w:szCs w:val="18"/>
              </w:rPr>
            </w:rPrChange>
          </w:rPr>
          <w:delText>)</w:delText>
        </w:r>
      </w:del>
    </w:p>
    <w:p w14:paraId="6BEE13F3" w14:textId="3351BB60" w:rsidR="0014747A" w:rsidRPr="00052F0E" w:rsidDel="00EB5369" w:rsidRDefault="00BB20FD" w:rsidP="00EB5369">
      <w:pPr>
        <w:rPr>
          <w:del w:id="473" w:author="Salim ATALLA" w:date="2021-12-04T20:25:00Z"/>
          <w:rFonts w:ascii="Prestige Elite Std" w:eastAsia="Adobe Fan Heiti Std B" w:hAnsi="Prestige Elite Std" w:cs="Adobe Naskh Medium"/>
          <w:sz w:val="18"/>
          <w:szCs w:val="18"/>
          <w:rPrChange w:id="474" w:author="Salim ATALLA" w:date="2021-03-09T20:31:00Z">
            <w:rPr>
              <w:del w:id="475" w:author="Salim ATALLA" w:date="2021-12-04T20:25:00Z"/>
              <w:rFonts w:ascii="Bookman Old Style" w:eastAsia="Adobe Fan Heiti Std B" w:hAnsi="Bookman Old Style" w:cs="Adobe Naskh Medium"/>
              <w:sz w:val="18"/>
              <w:szCs w:val="18"/>
            </w:rPr>
          </w:rPrChange>
        </w:rPr>
        <w:pPrChange w:id="476" w:author="Salim ATALLA" w:date="2021-12-04T20:25:00Z">
          <w:pPr>
            <w:spacing w:after="0"/>
            <w:ind w:left="708" w:firstLine="708"/>
          </w:pPr>
        </w:pPrChange>
      </w:pPr>
      <w:del w:id="477" w:author="Salim ATALLA" w:date="2021-03-09T20:48:00Z">
        <w:r w:rsidRPr="00052F0E" w:rsidDel="00C05B11">
          <w:rPr>
            <w:rFonts w:ascii="Prestige Elite Std" w:eastAsia="Adobe Fan Heiti Std B" w:hAnsi="Prestige Elite Std" w:cs="Adobe Naskh Medium"/>
            <w:sz w:val="18"/>
            <w:szCs w:val="18"/>
            <w:rPrChange w:id="478" w:author="Salim ATALLA" w:date="2021-03-09T20:31:00Z">
              <w:rPr>
                <w:rFonts w:ascii="Bookman Old Style" w:eastAsia="Adobe Fan Heiti Std B" w:hAnsi="Bookman Old Style" w:cs="Adobe Naskh Medium"/>
                <w:sz w:val="18"/>
                <w:szCs w:val="18"/>
              </w:rPr>
            </w:rPrChange>
          </w:rPr>
          <w:delText>Pour</w:delText>
        </w:r>
        <w:r w:rsidR="00DD76BC" w:rsidRPr="00052F0E" w:rsidDel="00C05B11">
          <w:rPr>
            <w:rFonts w:ascii="Prestige Elite Std" w:eastAsia="Adobe Fan Heiti Std B" w:hAnsi="Prestige Elite Std" w:cs="Adobe Naskh Medium"/>
            <w:sz w:val="18"/>
            <w:szCs w:val="18"/>
            <w:rPrChange w:id="479" w:author="Salim ATALLA" w:date="2021-03-09T20:31:00Z">
              <w:rPr>
                <w:rFonts w:ascii="Bookman Old Style" w:eastAsia="Adobe Fan Heiti Std B" w:hAnsi="Bookman Old Style" w:cs="Adobe Naskh Medium"/>
                <w:sz w:val="18"/>
                <w:szCs w:val="18"/>
              </w:rPr>
            </w:rPrChange>
          </w:rPr>
          <w:delText xml:space="preserve">  </w:delText>
        </w:r>
      </w:del>
      <w:del w:id="480" w:author="Salim ATALLA" w:date="2021-12-04T20:25:00Z">
        <w:r w:rsidRPr="00052F0E" w:rsidDel="00EB5369">
          <w:rPr>
            <w:rFonts w:ascii="Prestige Elite Std" w:eastAsia="Adobe Fan Heiti Std B" w:hAnsi="Prestige Elite Std" w:cs="Adobe Naskh Medium"/>
            <w:sz w:val="18"/>
            <w:szCs w:val="18"/>
            <w:rPrChange w:id="481" w:author="Salim ATALLA" w:date="2021-03-09T20:31:00Z">
              <w:rPr>
                <w:rFonts w:ascii="Bookman Old Style" w:eastAsia="Adobe Fan Heiti Std B" w:hAnsi="Bookman Old Style" w:cs="Adobe Naskh Medium"/>
                <w:sz w:val="18"/>
                <w:szCs w:val="18"/>
              </w:rPr>
            </w:rPrChange>
          </w:rPr>
          <w:delText xml:space="preserve">i de </w:delText>
        </w:r>
      </w:del>
      <w:del w:id="482" w:author="Salim ATALLA" w:date="2021-03-10T14:13:00Z">
        <w:r w:rsidRPr="00052F0E" w:rsidDel="00F340D4">
          <w:rPr>
            <w:rFonts w:ascii="Prestige Elite Std" w:eastAsia="Adobe Fan Heiti Std B" w:hAnsi="Prestige Elite Std" w:cs="Adobe Naskh Medium"/>
            <w:sz w:val="18"/>
            <w:szCs w:val="18"/>
            <w:rPrChange w:id="483" w:author="Salim ATALLA" w:date="2021-03-09T20:31:00Z">
              <w:rPr>
                <w:rFonts w:ascii="Bookman Old Style" w:eastAsia="Adobe Fan Heiti Std B" w:hAnsi="Bookman Old Style" w:cs="Adobe Naskh Medium"/>
                <w:sz w:val="18"/>
                <w:szCs w:val="18"/>
              </w:rPr>
            </w:rPrChange>
          </w:rPr>
          <w:delText>0</w:delText>
        </w:r>
      </w:del>
      <w:del w:id="484" w:author="Salim ATALLA" w:date="2021-12-04T20:25:00Z">
        <w:r w:rsidRPr="00052F0E" w:rsidDel="00EB5369">
          <w:rPr>
            <w:rFonts w:ascii="Prestige Elite Std" w:eastAsia="Adobe Fan Heiti Std B" w:hAnsi="Prestige Elite Std" w:cs="Adobe Naskh Medium"/>
            <w:sz w:val="18"/>
            <w:szCs w:val="18"/>
            <w:rPrChange w:id="485" w:author="Salim ATALLA" w:date="2021-03-09T20:31:00Z">
              <w:rPr>
                <w:rFonts w:ascii="Bookman Old Style" w:eastAsia="Adobe Fan Heiti Std B" w:hAnsi="Bookman Old Style" w:cs="Adobe Naskh Medium"/>
                <w:sz w:val="18"/>
                <w:szCs w:val="18"/>
              </w:rPr>
            </w:rPrChange>
          </w:rPr>
          <w:delText xml:space="preserve"> à n</w:delText>
        </w:r>
      </w:del>
      <w:del w:id="486" w:author="Salim ATALLA" w:date="2021-03-10T14:13:00Z">
        <w:r w:rsidRPr="00052F0E" w:rsidDel="00F340D4">
          <w:rPr>
            <w:rFonts w:ascii="Prestige Elite Std" w:eastAsia="Adobe Fan Heiti Std B" w:hAnsi="Prestige Elite Std" w:cs="Adobe Naskh Medium"/>
            <w:sz w:val="18"/>
            <w:szCs w:val="18"/>
            <w:rPrChange w:id="487" w:author="Salim ATALLA" w:date="2021-03-09T20:31:00Z">
              <w:rPr>
                <w:rFonts w:ascii="Bookman Old Style" w:eastAsia="Adobe Fan Heiti Std B" w:hAnsi="Bookman Old Style" w:cs="Adobe Naskh Medium"/>
                <w:sz w:val="18"/>
                <w:szCs w:val="18"/>
              </w:rPr>
            </w:rPrChange>
          </w:rPr>
          <w:delText>-1</w:delText>
        </w:r>
      </w:del>
      <w:del w:id="488" w:author="Salim ATALLA" w:date="2021-03-09T20:48:00Z">
        <w:r w:rsidR="00985D74" w:rsidRPr="00052F0E" w:rsidDel="00C05B11">
          <w:rPr>
            <w:rFonts w:ascii="Prestige Elite Std" w:eastAsia="Adobe Fan Heiti Std B" w:hAnsi="Prestige Elite Std" w:cs="Adobe Naskh Medium"/>
            <w:sz w:val="18"/>
            <w:szCs w:val="18"/>
            <w:rPrChange w:id="489" w:author="Salim ATALLA" w:date="2021-03-09T20:31:00Z">
              <w:rPr>
                <w:rFonts w:ascii="Bookman Old Style" w:eastAsia="Adobe Fan Heiti Std B" w:hAnsi="Bookman Old Style" w:cs="Adobe Naskh Medium"/>
                <w:sz w:val="18"/>
                <w:szCs w:val="18"/>
              </w:rPr>
            </w:rPrChange>
          </w:rPr>
          <w:tab/>
        </w:r>
      </w:del>
      <w:del w:id="490" w:author="Salim ATALLA" w:date="2021-12-04T20:25:00Z">
        <w:r w:rsidR="00DD76BC" w:rsidRPr="00052F0E" w:rsidDel="00EB5369">
          <w:rPr>
            <w:rFonts w:ascii="Prestige Elite Std" w:eastAsia="Adobe Fan Heiti Std B" w:hAnsi="Prestige Elite Std" w:cs="Adobe Naskh Medium"/>
            <w:sz w:val="18"/>
            <w:szCs w:val="18"/>
            <w:rPrChange w:id="491" w:author="Salim ATALLA" w:date="2021-03-09T20:31:00Z">
              <w:rPr>
                <w:rFonts w:ascii="Bookman Old Style" w:eastAsia="Adobe Fan Heiti Std B" w:hAnsi="Bookman Old Style" w:cs="Adobe Naskh Medium"/>
                <w:sz w:val="18"/>
                <w:szCs w:val="18"/>
              </w:rPr>
            </w:rPrChange>
          </w:rPr>
          <w:delText xml:space="preserve"> </w:delText>
        </w:r>
        <w:r w:rsidR="00985D74" w:rsidRPr="00052F0E" w:rsidDel="00EB5369">
          <w:rPr>
            <w:rFonts w:ascii="Prestige Elite Std" w:eastAsia="Adobe Fan Heiti Std B" w:hAnsi="Prestige Elite Std" w:cs="Adobe Naskh Medium"/>
            <w:sz w:val="18"/>
            <w:szCs w:val="18"/>
            <w:rPrChange w:id="492" w:author="Salim ATALLA" w:date="2021-03-09T20:31:00Z">
              <w:rPr>
                <w:rFonts w:ascii="Bookman Old Style" w:eastAsia="Adobe Fan Heiti Std B" w:hAnsi="Bookman Old Style" w:cs="Adobe Naskh Medium"/>
                <w:sz w:val="18"/>
                <w:szCs w:val="18"/>
              </w:rPr>
            </w:rPrChange>
          </w:rPr>
          <w:delText>faire :</w:delText>
        </w:r>
      </w:del>
    </w:p>
    <w:p w14:paraId="7FE6400C" w14:textId="0FF92884" w:rsidR="00985D74" w:rsidRPr="00235F89" w:rsidDel="00EB5369" w:rsidRDefault="00985D74" w:rsidP="00EB5369">
      <w:pPr>
        <w:rPr>
          <w:del w:id="493" w:author="Salim ATALLA" w:date="2021-12-04T20:25:00Z"/>
          <w:rFonts w:ascii="Prestige Elite Std" w:eastAsia="Adobe Fan Heiti Std B" w:hAnsi="Prestige Elite Std" w:cs="Adobe Naskh Medium"/>
          <w:sz w:val="18"/>
          <w:szCs w:val="18"/>
          <w:rPrChange w:id="494" w:author="Salim ATALLA" w:date="2021-12-04T20:31:00Z">
            <w:rPr>
              <w:del w:id="495" w:author="Salim ATALLA" w:date="2021-12-04T20:25:00Z"/>
              <w:rFonts w:ascii="Bookman Old Style" w:eastAsia="Adobe Fan Heiti Std B" w:hAnsi="Bookman Old Style" w:cs="Adobe Naskh Medium"/>
              <w:sz w:val="18"/>
              <w:szCs w:val="18"/>
            </w:rPr>
          </w:rPrChange>
        </w:rPr>
        <w:pPrChange w:id="496" w:author="Salim ATALLA" w:date="2021-12-04T20:25:00Z">
          <w:pPr>
            <w:spacing w:after="0"/>
          </w:pPr>
        </w:pPrChange>
      </w:pPr>
      <w:del w:id="497" w:author="Salim ATALLA" w:date="2021-12-04T20:25:00Z">
        <w:r w:rsidRPr="00052F0E" w:rsidDel="00EB5369">
          <w:rPr>
            <w:rFonts w:ascii="Prestige Elite Std" w:eastAsia="Adobe Fan Heiti Std B" w:hAnsi="Prestige Elite Std" w:cs="Adobe Naskh Medium"/>
            <w:sz w:val="18"/>
            <w:szCs w:val="18"/>
            <w:rPrChange w:id="498" w:author="Salim ATALLA" w:date="2021-03-09T20:31:00Z">
              <w:rPr>
                <w:rFonts w:ascii="Bookman Old Style" w:eastAsia="Adobe Fan Heiti Std B" w:hAnsi="Bookman Old Style" w:cs="Adobe Naskh Medium"/>
                <w:sz w:val="18"/>
                <w:szCs w:val="18"/>
              </w:rPr>
            </w:rPrChange>
          </w:rPr>
          <w:tab/>
        </w:r>
        <w:r w:rsidRPr="00052F0E" w:rsidDel="00EB5369">
          <w:rPr>
            <w:rFonts w:ascii="Prestige Elite Std" w:eastAsia="Adobe Fan Heiti Std B" w:hAnsi="Prestige Elite Std" w:cs="Adobe Naskh Medium"/>
            <w:sz w:val="18"/>
            <w:szCs w:val="18"/>
            <w:rPrChange w:id="499" w:author="Salim ATALLA" w:date="2021-03-09T20:31:00Z">
              <w:rPr>
                <w:rFonts w:ascii="Bookman Old Style" w:eastAsia="Adobe Fan Heiti Std B" w:hAnsi="Bookman Old Style" w:cs="Adobe Naskh Medium"/>
                <w:sz w:val="18"/>
                <w:szCs w:val="18"/>
              </w:rPr>
            </w:rPrChange>
          </w:rPr>
          <w:tab/>
        </w:r>
        <w:r w:rsidRPr="00052F0E" w:rsidDel="00EB5369">
          <w:rPr>
            <w:rFonts w:ascii="Prestige Elite Std" w:eastAsia="Adobe Fan Heiti Std B" w:hAnsi="Prestige Elite Std" w:cs="Adobe Naskh Medium"/>
            <w:sz w:val="18"/>
            <w:szCs w:val="18"/>
            <w:rPrChange w:id="500" w:author="Salim ATALLA" w:date="2021-03-09T20:31:00Z">
              <w:rPr>
                <w:rFonts w:ascii="Bookman Old Style" w:eastAsia="Adobe Fan Heiti Std B" w:hAnsi="Bookman Old Style" w:cs="Adobe Naskh Medium"/>
                <w:sz w:val="18"/>
                <w:szCs w:val="18"/>
              </w:rPr>
            </w:rPrChange>
          </w:rPr>
          <w:tab/>
        </w:r>
        <w:r w:rsidR="00875DA8" w:rsidRPr="00235F89" w:rsidDel="00EB5369">
          <w:rPr>
            <w:rFonts w:ascii="Prestige Elite Std" w:eastAsia="Adobe Fan Heiti Std B" w:hAnsi="Prestige Elite Std" w:cs="Adobe Naskh Medium"/>
            <w:sz w:val="18"/>
            <w:szCs w:val="18"/>
            <w:rPrChange w:id="501" w:author="Salim ATALLA" w:date="2021-12-04T20:31:00Z">
              <w:rPr>
                <w:rFonts w:ascii="Bookman Old Style" w:eastAsia="Adobe Fan Heiti Std B" w:hAnsi="Bookman Old Style" w:cs="Adobe Naskh Medium"/>
                <w:sz w:val="18"/>
                <w:szCs w:val="18"/>
              </w:rPr>
            </w:rPrChange>
          </w:rPr>
          <w:delText>x</w:delText>
        </w:r>
        <w:r w:rsidRPr="00235F89" w:rsidDel="00EB5369">
          <w:rPr>
            <w:rFonts w:ascii="Prestige Elite Std" w:eastAsia="Adobe Fan Heiti Std B" w:hAnsi="Prestige Elite Std" w:cs="Adobe Naskh Medium"/>
            <w:sz w:val="18"/>
            <w:szCs w:val="18"/>
            <w:rPrChange w:id="502" w:author="Salim ATALLA" w:date="2021-12-04T20:31:00Z">
              <w:rPr>
                <w:rFonts w:ascii="Bookman Old Style" w:eastAsia="Adobe Fan Heiti Std B" w:hAnsi="Bookman Old Style" w:cs="Adobe Naskh Medium"/>
                <w:sz w:val="18"/>
                <w:szCs w:val="18"/>
              </w:rPr>
            </w:rPrChange>
          </w:rPr>
          <w:delText>_i</w:delText>
        </w:r>
      </w:del>
      <w:del w:id="503" w:author="Salim ATALLA" w:date="2021-03-11T00:25:00Z">
        <w:r w:rsidRPr="00235F89" w:rsidDel="0011370D">
          <w:rPr>
            <w:rFonts w:ascii="Prestige Elite Std" w:eastAsia="Adobe Fan Heiti Std B" w:hAnsi="Prestige Elite Std" w:cs="Adobe Naskh Medium"/>
            <w:sz w:val="18"/>
            <w:szCs w:val="18"/>
            <w:rPrChange w:id="504" w:author="Salim ATALLA" w:date="2021-12-04T20:31:00Z">
              <w:rPr>
                <w:rFonts w:ascii="Bookman Old Style" w:eastAsia="Adobe Fan Heiti Std B" w:hAnsi="Bookman Old Style" w:cs="Adobe Naskh Medium"/>
                <w:sz w:val="18"/>
                <w:szCs w:val="18"/>
              </w:rPr>
            </w:rPrChange>
          </w:rPr>
          <w:delText>:</w:delText>
        </w:r>
      </w:del>
      <w:del w:id="505" w:author="Salim ATALLA" w:date="2021-03-09T20:39:00Z">
        <w:r w:rsidR="001C2A86" w:rsidRPr="00235F89" w:rsidDel="00412F39">
          <w:rPr>
            <w:rFonts w:ascii="Prestige Elite Std" w:eastAsia="Adobe Fan Heiti Std B" w:hAnsi="Prestige Elite Std" w:cs="Adobe Naskh Medium"/>
            <w:sz w:val="18"/>
            <w:szCs w:val="18"/>
            <w:rPrChange w:id="506" w:author="Salim ATALLA" w:date="2021-12-04T20:31:00Z">
              <w:rPr>
                <w:rFonts w:ascii="Bookman Old Style" w:eastAsia="Adobe Fan Heiti Std B" w:hAnsi="Bookman Old Style" w:cs="Adobe Naskh Medium"/>
                <w:sz w:val="18"/>
                <w:szCs w:val="18"/>
              </w:rPr>
            </w:rPrChange>
          </w:rPr>
          <w:delText xml:space="preserve"> </w:delText>
        </w:r>
      </w:del>
      <w:del w:id="507" w:author="Salim ATALLA" w:date="2021-12-04T20:25:00Z">
        <w:r w:rsidRPr="00235F89" w:rsidDel="00EB5369">
          <w:rPr>
            <w:rFonts w:ascii="Prestige Elite Std" w:eastAsia="Adobe Fan Heiti Std B" w:hAnsi="Prestige Elite Std" w:cs="Adobe Naskh Medium"/>
            <w:sz w:val="18"/>
            <w:szCs w:val="18"/>
            <w:rPrChange w:id="508" w:author="Salim ATALLA" w:date="2021-12-04T20:31:00Z">
              <w:rPr>
                <w:rFonts w:ascii="Bookman Old Style" w:eastAsia="Adobe Fan Heiti Std B" w:hAnsi="Bookman Old Style" w:cs="Adobe Naskh Medium"/>
                <w:sz w:val="18"/>
                <w:szCs w:val="18"/>
              </w:rPr>
            </w:rPrChange>
          </w:rPr>
          <w:delText xml:space="preserve">i </w:delText>
        </w:r>
      </w:del>
      <w:del w:id="509" w:author="Salim ATALLA" w:date="2021-03-10T20:51:00Z">
        <w:r w:rsidRPr="00235F89" w:rsidDel="00072B51">
          <w:rPr>
            <w:rFonts w:ascii="Prestige Elite Std" w:eastAsia="Adobe Fan Heiti Std B" w:hAnsi="Prestige Elite Std" w:cs="Adobe Naskh Medium"/>
            <w:sz w:val="18"/>
            <w:szCs w:val="18"/>
            <w:rPrChange w:id="510" w:author="Salim ATALLA" w:date="2021-12-04T20:31:00Z">
              <w:rPr>
                <w:rFonts w:ascii="Bookman Old Style" w:eastAsia="Adobe Fan Heiti Std B" w:hAnsi="Bookman Old Style" w:cs="Adobe Naskh Medium"/>
                <w:sz w:val="18"/>
                <w:szCs w:val="18"/>
              </w:rPr>
            </w:rPrChange>
          </w:rPr>
          <w:delText>&lt;-</w:delText>
        </w:r>
      </w:del>
      <w:del w:id="511" w:author="Salim ATALLA" w:date="2021-12-04T20:25:00Z">
        <w:r w:rsidRPr="00235F89" w:rsidDel="00EB5369">
          <w:rPr>
            <w:rFonts w:ascii="Prestige Elite Std" w:eastAsia="Adobe Fan Heiti Std B" w:hAnsi="Prestige Elite Std" w:cs="Adobe Naskh Medium"/>
            <w:sz w:val="18"/>
            <w:szCs w:val="18"/>
            <w:rPrChange w:id="512" w:author="Salim ATALLA" w:date="2021-12-04T20:31:00Z">
              <w:rPr>
                <w:rFonts w:ascii="Bookman Old Style" w:eastAsia="Adobe Fan Heiti Std B" w:hAnsi="Bookman Old Style" w:cs="Adobe Naskh Medium"/>
                <w:sz w:val="18"/>
                <w:szCs w:val="18"/>
              </w:rPr>
            </w:rPrChange>
          </w:rPr>
          <w:delText xml:space="preserve"> a+((b-a)div(n</w:delText>
        </w:r>
      </w:del>
      <w:del w:id="513" w:author="Salim ATALLA" w:date="2021-03-10T14:14:00Z">
        <w:r w:rsidRPr="00235F89" w:rsidDel="00F340D4">
          <w:rPr>
            <w:rFonts w:ascii="Prestige Elite Std" w:eastAsia="Adobe Fan Heiti Std B" w:hAnsi="Prestige Elite Std" w:cs="Adobe Naskh Medium"/>
            <w:sz w:val="18"/>
            <w:szCs w:val="18"/>
            <w:rPrChange w:id="514" w:author="Salim ATALLA" w:date="2021-12-04T20:31:00Z">
              <w:rPr>
                <w:rFonts w:ascii="Bookman Old Style" w:eastAsia="Adobe Fan Heiti Std B" w:hAnsi="Bookman Old Style" w:cs="Adobe Naskh Medium"/>
                <w:sz w:val="18"/>
                <w:szCs w:val="18"/>
              </w:rPr>
            </w:rPrChange>
          </w:rPr>
          <w:delText>-1</w:delText>
        </w:r>
      </w:del>
      <w:del w:id="515" w:author="Salim ATALLA" w:date="2021-12-04T20:25:00Z">
        <w:r w:rsidRPr="00235F89" w:rsidDel="00EB5369">
          <w:rPr>
            <w:rFonts w:ascii="Prestige Elite Std" w:eastAsia="Adobe Fan Heiti Std B" w:hAnsi="Prestige Elite Std" w:cs="Adobe Naskh Medium"/>
            <w:sz w:val="18"/>
            <w:szCs w:val="18"/>
            <w:rPrChange w:id="516" w:author="Salim ATALLA" w:date="2021-12-04T20:31:00Z">
              <w:rPr>
                <w:rFonts w:ascii="Bookman Old Style" w:eastAsia="Adobe Fan Heiti Std B" w:hAnsi="Bookman Old Style" w:cs="Adobe Naskh Medium"/>
                <w:sz w:val="18"/>
                <w:szCs w:val="18"/>
              </w:rPr>
            </w:rPrChange>
          </w:rPr>
          <w:delText>))*i</w:delText>
        </w:r>
      </w:del>
    </w:p>
    <w:p w14:paraId="327A877F" w14:textId="74D34DD2" w:rsidR="00985D74" w:rsidRPr="00052F0E" w:rsidDel="00EB5369" w:rsidRDefault="00985D74" w:rsidP="00EB5369">
      <w:pPr>
        <w:rPr>
          <w:del w:id="517" w:author="Salim ATALLA" w:date="2021-12-04T20:25:00Z"/>
          <w:rFonts w:ascii="Prestige Elite Std" w:eastAsia="Adobe Fan Heiti Std B" w:hAnsi="Prestige Elite Std" w:cs="Adobe Naskh Medium"/>
          <w:sz w:val="18"/>
          <w:szCs w:val="18"/>
          <w:rPrChange w:id="518" w:author="Salim ATALLA" w:date="2021-03-09T20:31:00Z">
            <w:rPr>
              <w:del w:id="519" w:author="Salim ATALLA" w:date="2021-12-04T20:25:00Z"/>
              <w:rFonts w:ascii="Bookman Old Style" w:eastAsia="Adobe Fan Heiti Std B" w:hAnsi="Bookman Old Style" w:cs="Adobe Naskh Medium"/>
              <w:sz w:val="18"/>
              <w:szCs w:val="18"/>
            </w:rPr>
          </w:rPrChange>
        </w:rPr>
        <w:pPrChange w:id="520" w:author="Salim ATALLA" w:date="2021-12-04T20:25:00Z">
          <w:pPr>
            <w:spacing w:after="0"/>
          </w:pPr>
        </w:pPrChange>
      </w:pPr>
      <w:del w:id="521" w:author="Salim ATALLA" w:date="2021-12-04T20:25:00Z">
        <w:r w:rsidRPr="00235F89" w:rsidDel="00EB5369">
          <w:rPr>
            <w:rFonts w:ascii="Prestige Elite Std" w:eastAsia="Adobe Fan Heiti Std B" w:hAnsi="Prestige Elite Std" w:cs="Adobe Naskh Medium"/>
            <w:sz w:val="18"/>
            <w:szCs w:val="18"/>
            <w:rPrChange w:id="522" w:author="Salim ATALLA" w:date="2021-12-04T20:31:00Z">
              <w:rPr>
                <w:rFonts w:ascii="Bookman Old Style" w:eastAsia="Adobe Fan Heiti Std B" w:hAnsi="Bookman Old Style" w:cs="Adobe Naskh Medium"/>
                <w:sz w:val="18"/>
                <w:szCs w:val="18"/>
              </w:rPr>
            </w:rPrChange>
          </w:rPr>
          <w:tab/>
        </w:r>
        <w:r w:rsidRPr="00235F89" w:rsidDel="00EB5369">
          <w:rPr>
            <w:rFonts w:ascii="Prestige Elite Std" w:eastAsia="Adobe Fan Heiti Std B" w:hAnsi="Prestige Elite Std" w:cs="Adobe Naskh Medium"/>
            <w:sz w:val="18"/>
            <w:szCs w:val="18"/>
            <w:rPrChange w:id="523" w:author="Salim ATALLA" w:date="2021-12-04T20:31:00Z">
              <w:rPr>
                <w:rFonts w:ascii="Bookman Old Style" w:eastAsia="Adobe Fan Heiti Std B" w:hAnsi="Bookman Old Style" w:cs="Adobe Naskh Medium"/>
                <w:sz w:val="18"/>
                <w:szCs w:val="18"/>
              </w:rPr>
            </w:rPrChange>
          </w:rPr>
          <w:tab/>
        </w:r>
        <w:r w:rsidRPr="00052F0E" w:rsidDel="00EB5369">
          <w:rPr>
            <w:rFonts w:ascii="Prestige Elite Std" w:eastAsia="Adobe Fan Heiti Std B" w:hAnsi="Prestige Elite Std" w:cs="Adobe Naskh Medium"/>
            <w:sz w:val="18"/>
            <w:szCs w:val="18"/>
            <w:rPrChange w:id="524" w:author="Salim ATALLA" w:date="2021-03-09T20:31:00Z">
              <w:rPr>
                <w:rFonts w:ascii="Bookman Old Style" w:eastAsia="Adobe Fan Heiti Std B" w:hAnsi="Bookman Old Style" w:cs="Adobe Naskh Medium"/>
                <w:sz w:val="18"/>
                <w:szCs w:val="18"/>
              </w:rPr>
            </w:rPrChange>
          </w:rPr>
          <w:delText>finPour</w:delText>
        </w:r>
      </w:del>
    </w:p>
    <w:p w14:paraId="5AAC4C68" w14:textId="3DAD24FE" w:rsidR="00A442C0" w:rsidRPr="00052F0E" w:rsidDel="00EB5369" w:rsidRDefault="00A442C0" w:rsidP="00EB5369">
      <w:pPr>
        <w:rPr>
          <w:del w:id="525" w:author="Salim ATALLA" w:date="2021-12-04T20:25:00Z"/>
          <w:rFonts w:ascii="Prestige Elite Std" w:eastAsia="Adobe Fan Heiti Std B" w:hAnsi="Prestige Elite Std" w:cs="Adobe Naskh Medium"/>
          <w:sz w:val="18"/>
          <w:szCs w:val="18"/>
          <w:rPrChange w:id="526" w:author="Salim ATALLA" w:date="2021-03-09T20:31:00Z">
            <w:rPr>
              <w:del w:id="527" w:author="Salim ATALLA" w:date="2021-12-04T20:25:00Z"/>
              <w:rFonts w:ascii="Bookman Old Style" w:eastAsia="Adobe Fan Heiti Std B" w:hAnsi="Bookman Old Style" w:cs="Adobe Naskh Medium"/>
              <w:sz w:val="18"/>
              <w:szCs w:val="18"/>
            </w:rPr>
          </w:rPrChange>
        </w:rPr>
        <w:pPrChange w:id="528" w:author="Salim ATALLA" w:date="2021-12-04T20:25:00Z">
          <w:pPr>
            <w:spacing w:after="0"/>
          </w:pPr>
        </w:pPrChange>
      </w:pPr>
      <w:del w:id="529" w:author="Salim ATALLA" w:date="2021-12-04T20:25:00Z">
        <w:r w:rsidRPr="00052F0E" w:rsidDel="00EB5369">
          <w:rPr>
            <w:rFonts w:ascii="Prestige Elite Std" w:eastAsia="Adobe Fan Heiti Std B" w:hAnsi="Prestige Elite Std" w:cs="Adobe Naskh Medium"/>
            <w:sz w:val="18"/>
            <w:szCs w:val="18"/>
            <w:rPrChange w:id="530" w:author="Salim ATALLA" w:date="2021-03-09T20:31:00Z">
              <w:rPr>
                <w:rFonts w:ascii="Bookman Old Style" w:eastAsia="Adobe Fan Heiti Std B" w:hAnsi="Bookman Old Style" w:cs="Adobe Naskh Medium"/>
                <w:sz w:val="18"/>
                <w:szCs w:val="18"/>
              </w:rPr>
            </w:rPrChange>
          </w:rPr>
          <w:tab/>
        </w:r>
      </w:del>
    </w:p>
    <w:p w14:paraId="4B3BC403" w14:textId="24BAF3C6" w:rsidR="00985D74" w:rsidRPr="00052F0E" w:rsidDel="00EB5369" w:rsidRDefault="00985D74" w:rsidP="00EB5369">
      <w:pPr>
        <w:rPr>
          <w:del w:id="531" w:author="Salim ATALLA" w:date="2021-12-04T20:25:00Z"/>
          <w:rFonts w:ascii="Prestige Elite Std" w:eastAsia="Adobe Fan Heiti Std B" w:hAnsi="Prestige Elite Std" w:cs="Adobe Naskh Medium"/>
          <w:sz w:val="18"/>
          <w:szCs w:val="18"/>
          <w:rPrChange w:id="532" w:author="Salim ATALLA" w:date="2021-03-09T20:31:00Z">
            <w:rPr>
              <w:del w:id="533" w:author="Salim ATALLA" w:date="2021-12-04T20:25:00Z"/>
              <w:rFonts w:ascii="Bookman Old Style" w:eastAsia="Adobe Fan Heiti Std B" w:hAnsi="Bookman Old Style" w:cs="Adobe Naskh Medium"/>
              <w:sz w:val="18"/>
              <w:szCs w:val="18"/>
            </w:rPr>
          </w:rPrChange>
        </w:rPr>
        <w:pPrChange w:id="534" w:author="Salim ATALLA" w:date="2021-12-04T20:25:00Z">
          <w:pPr>
            <w:spacing w:after="0"/>
          </w:pPr>
        </w:pPrChange>
      </w:pPr>
      <w:del w:id="535" w:author="Salim ATALLA" w:date="2021-12-04T20:25:00Z">
        <w:r w:rsidRPr="00052F0E" w:rsidDel="00EB5369">
          <w:rPr>
            <w:rFonts w:ascii="Prestige Elite Std" w:eastAsia="Adobe Fan Heiti Std B" w:hAnsi="Prestige Elite Std" w:cs="Adobe Naskh Medium"/>
            <w:sz w:val="18"/>
            <w:szCs w:val="18"/>
            <w:rPrChange w:id="536" w:author="Salim ATALLA" w:date="2021-03-09T20:31:00Z">
              <w:rPr>
                <w:rFonts w:ascii="Bookman Old Style" w:eastAsia="Adobe Fan Heiti Std B" w:hAnsi="Bookman Old Style" w:cs="Adobe Naskh Medium"/>
                <w:sz w:val="18"/>
                <w:szCs w:val="18"/>
              </w:rPr>
            </w:rPrChange>
          </w:rPr>
          <w:tab/>
        </w:r>
        <w:r w:rsidRPr="00052F0E" w:rsidDel="00EB5369">
          <w:rPr>
            <w:rFonts w:ascii="Prestige Elite Std" w:eastAsia="Adobe Fan Heiti Std B" w:hAnsi="Prestige Elite Std" w:cs="Adobe Naskh Medium"/>
            <w:sz w:val="18"/>
            <w:szCs w:val="18"/>
            <w:rPrChange w:id="537" w:author="Salim ATALLA" w:date="2021-03-09T20:31:00Z">
              <w:rPr>
                <w:rFonts w:ascii="Bookman Old Style" w:eastAsia="Adobe Fan Heiti Std B" w:hAnsi="Bookman Old Style" w:cs="Adobe Naskh Medium"/>
                <w:sz w:val="18"/>
                <w:szCs w:val="18"/>
              </w:rPr>
            </w:rPrChange>
          </w:rPr>
          <w:tab/>
          <w:delText>retourner x_i</w:delText>
        </w:r>
      </w:del>
    </w:p>
    <w:p w14:paraId="1960DC72" w14:textId="6FD5B267" w:rsidR="00985D74" w:rsidDel="00C72B6D" w:rsidRDefault="00985D74" w:rsidP="00EB5369">
      <w:pPr>
        <w:rPr>
          <w:del w:id="538" w:author="Salim ATALLA" w:date="2021-03-09T20:49:00Z"/>
          <w:rFonts w:ascii="High Tower Text" w:hAnsi="High Tower Text" w:cs="Arabic Typesetting"/>
          <w:u w:val="single"/>
        </w:rPr>
        <w:pPrChange w:id="539" w:author="Salim ATALLA" w:date="2021-12-04T20:25:00Z">
          <w:pPr/>
        </w:pPrChange>
      </w:pPr>
      <w:del w:id="540" w:author="Salim ATALLA" w:date="2021-12-04T20:25:00Z">
        <w:r w:rsidDel="00EB5369">
          <w:rPr>
            <w:rFonts w:ascii="Consolas" w:eastAsia="Adobe Fan Heiti Std B" w:hAnsi="Consolas" w:cs="Arabic Typesetting"/>
            <w:sz w:val="20"/>
            <w:szCs w:val="20"/>
          </w:rPr>
          <w:tab/>
        </w:r>
        <w:r w:rsidRPr="00985D74" w:rsidDel="00EB5369">
          <w:rPr>
            <w:rFonts w:ascii="High Tower Text" w:hAnsi="High Tower Text" w:cs="Arabic Typesetting"/>
            <w:u w:val="single"/>
          </w:rPr>
          <w:delText>Fin</w:delText>
        </w:r>
      </w:del>
    </w:p>
    <w:p w14:paraId="2EE3B7F1" w14:textId="71146EA4" w:rsidR="00C72B6D" w:rsidRDefault="00C72B6D" w:rsidP="002867EC">
      <w:pPr>
        <w:rPr>
          <w:ins w:id="541" w:author="Salim ATALLA" w:date="2021-03-10T20:00:00Z"/>
          <w:rFonts w:ascii="High Tower Text" w:hAnsi="High Tower Text" w:cs="Arabic Typesetting"/>
          <w:u w:val="single"/>
        </w:rPr>
      </w:pPr>
    </w:p>
    <w:p w14:paraId="2232ABA9" w14:textId="77777777" w:rsidR="003F413E" w:rsidRDefault="003F413E" w:rsidP="002867EC">
      <w:pPr>
        <w:rPr>
          <w:ins w:id="542" w:author="Salim ATALLA" w:date="2021-12-04T20:29:00Z"/>
          <w:rFonts w:ascii="High Tower Text" w:hAnsi="High Tower Text"/>
          <w:color w:val="FF0000"/>
        </w:rPr>
      </w:pPr>
    </w:p>
    <w:p w14:paraId="3E2B2ECA" w14:textId="76F3DCAB" w:rsidR="002867EC" w:rsidRPr="002867EC" w:rsidRDefault="002867EC" w:rsidP="002867EC">
      <w:pPr>
        <w:rPr>
          <w:ins w:id="543" w:author="Salim ATALLA" w:date="2021-12-04T20:26:00Z"/>
          <w:rFonts w:ascii="High Tower Text" w:hAnsi="High Tower Text"/>
          <w:color w:val="FF0000"/>
          <w:rPrChange w:id="544" w:author="Salim ATALLA" w:date="2021-12-04T20:28:00Z">
            <w:rPr>
              <w:ins w:id="545" w:author="Salim ATALLA" w:date="2021-12-04T20:26:00Z"/>
              <w:rFonts w:ascii="High Tower Text" w:hAnsi="High Tower Text" w:cs="Arabic Typesetting"/>
              <w:u w:val="single"/>
            </w:rPr>
          </w:rPrChange>
        </w:rPr>
      </w:pPr>
      <w:ins w:id="546" w:author="Salim ATALLA" w:date="2021-12-04T20:28:00Z">
        <w:r>
          <w:rPr>
            <w:rFonts w:ascii="High Tower Text" w:hAnsi="High Tower Text"/>
            <w:color w:val="FF0000"/>
          </w:rPr>
          <w:t>Grande règion</w:t>
        </w:r>
        <w:r>
          <w:rPr>
            <w:rFonts w:ascii="High Tower Text" w:hAnsi="High Tower Text"/>
            <w:color w:val="FF0000"/>
          </w:rPr>
          <w:br/>
        </w:r>
        <w:r>
          <w:rPr>
            <w:rFonts w:ascii="High Tower Text" w:hAnsi="High Tower Text"/>
            <w:color w:val="0070C0"/>
          </w:rPr>
          <w:t>Petite règion (Feuille)</w:t>
        </w:r>
      </w:ins>
    </w:p>
    <w:p w14:paraId="52D2E4DD" w14:textId="54BDFDEF" w:rsidR="00870C30" w:rsidRPr="002867EC" w:rsidRDefault="00870C30" w:rsidP="00553A72">
      <w:pPr>
        <w:rPr>
          <w:ins w:id="547" w:author="Salim ATALLA" w:date="2021-12-04T20:26:00Z"/>
          <w:rFonts w:ascii="High Tower Text" w:hAnsi="High Tower Text" w:cs="Arabic Typesetting"/>
          <w:color w:val="FF0000"/>
          <w:u w:val="single"/>
          <w:rPrChange w:id="548" w:author="Salim ATALLA" w:date="2021-12-04T20:28:00Z">
            <w:rPr>
              <w:ins w:id="549" w:author="Salim ATALLA" w:date="2021-12-04T20:26:00Z"/>
              <w:rFonts w:ascii="High Tower Text" w:hAnsi="High Tower Text" w:cs="Arabic Typesetting"/>
              <w:u w:val="single"/>
            </w:rPr>
          </w:rPrChange>
        </w:rPr>
      </w:pPr>
    </w:p>
    <w:p w14:paraId="17C38DBF" w14:textId="57C7E3D2" w:rsidR="00870C30" w:rsidRDefault="00870C30" w:rsidP="00553A72">
      <w:pPr>
        <w:rPr>
          <w:ins w:id="550" w:author="Salim ATALLA" w:date="2021-12-04T20:29:00Z"/>
          <w:rFonts w:ascii="High Tower Text" w:hAnsi="High Tower Text" w:cs="Arabic Typesetting"/>
          <w:u w:val="single"/>
        </w:rPr>
      </w:pPr>
    </w:p>
    <w:p w14:paraId="2A7BDE09" w14:textId="5998EA13" w:rsidR="00BB3FAE" w:rsidRDefault="00BB3FAE" w:rsidP="00553A72">
      <w:pPr>
        <w:rPr>
          <w:ins w:id="551" w:author="Salim ATALLA" w:date="2021-12-04T20:30:00Z"/>
          <w:rFonts w:ascii="High Tower Text" w:hAnsi="High Tower Text" w:cs="Arabic Typesetting"/>
          <w:u w:val="single"/>
        </w:rPr>
      </w:pPr>
    </w:p>
    <w:p w14:paraId="0612C449" w14:textId="62A65B6B" w:rsidR="00BB3FAE" w:rsidRDefault="00BB3FAE" w:rsidP="00553A72">
      <w:pPr>
        <w:rPr>
          <w:ins w:id="552" w:author="Salim ATALLA" w:date="2021-12-04T20:30:00Z"/>
          <w:rFonts w:ascii="High Tower Text" w:hAnsi="High Tower Text" w:cs="Arabic Typesetting"/>
          <w:u w:val="single"/>
        </w:rPr>
      </w:pPr>
    </w:p>
    <w:p w14:paraId="230E0AE3" w14:textId="06AF663E" w:rsidR="00BB3FAE" w:rsidRDefault="00BB3FAE" w:rsidP="00553A72">
      <w:pPr>
        <w:rPr>
          <w:ins w:id="553" w:author="Salim ATALLA" w:date="2021-12-04T20:30:00Z"/>
          <w:rFonts w:ascii="High Tower Text" w:hAnsi="High Tower Text" w:cs="Arabic Typesetting"/>
          <w:u w:val="single"/>
        </w:rPr>
      </w:pPr>
    </w:p>
    <w:p w14:paraId="5B1D685B" w14:textId="43F384B7" w:rsidR="00BB3FAE" w:rsidRDefault="00BB3FAE" w:rsidP="00553A72">
      <w:pPr>
        <w:rPr>
          <w:ins w:id="554" w:author="Salim ATALLA" w:date="2021-12-04T20:30:00Z"/>
          <w:rFonts w:ascii="High Tower Text" w:hAnsi="High Tower Text" w:cs="Arabic Typesetting"/>
          <w:u w:val="single"/>
        </w:rPr>
      </w:pPr>
    </w:p>
    <w:p w14:paraId="7037499A" w14:textId="52788279" w:rsidR="00BB3FAE" w:rsidRDefault="00BB3FAE" w:rsidP="00553A72">
      <w:pPr>
        <w:rPr>
          <w:ins w:id="555" w:author="Salim ATALLA" w:date="2021-12-04T20:30:00Z"/>
          <w:rFonts w:ascii="High Tower Text" w:hAnsi="High Tower Text" w:cs="Arabic Typesetting"/>
          <w:u w:val="single"/>
        </w:rPr>
      </w:pPr>
    </w:p>
    <w:p w14:paraId="743233D8" w14:textId="77777777" w:rsidR="00BB3FAE" w:rsidRDefault="00BB3FAE" w:rsidP="00553A72">
      <w:pPr>
        <w:rPr>
          <w:ins w:id="556" w:author="Salim ATALLA" w:date="2021-12-04T20:29:00Z"/>
          <w:rFonts w:ascii="High Tower Text" w:hAnsi="High Tower Text" w:cs="Arabic Typesetting"/>
          <w:u w:val="single"/>
        </w:rPr>
      </w:pPr>
    </w:p>
    <w:p w14:paraId="77DF3C47" w14:textId="3AB7DDBF" w:rsidR="00BB3FAE" w:rsidRPr="00BB3FAE" w:rsidRDefault="00BB3FAE" w:rsidP="00553A72">
      <w:pPr>
        <w:rPr>
          <w:ins w:id="557" w:author="Salim ATALLA" w:date="2021-12-04T20:26:00Z"/>
          <w:rFonts w:ascii="High Tower Text" w:hAnsi="High Tower Text" w:cs="Arabic Typesetting"/>
          <w:rPrChange w:id="558" w:author="Salim ATALLA" w:date="2021-12-04T20:30:00Z">
            <w:rPr>
              <w:ins w:id="559" w:author="Salim ATALLA" w:date="2021-12-04T20:26:00Z"/>
              <w:rFonts w:ascii="High Tower Text" w:hAnsi="High Tower Text" w:cs="Arabic Typesetting"/>
              <w:u w:val="single"/>
            </w:rPr>
          </w:rPrChange>
        </w:rPr>
      </w:pPr>
      <w:ins w:id="560" w:author="Salim ATALLA" w:date="2021-12-04T20:29:00Z">
        <w:r w:rsidRPr="00BB3FAE">
          <w:rPr>
            <w:rFonts w:ascii="High Tower Text" w:hAnsi="High Tower Text" w:cs="Arabic Typesetting"/>
            <w:rPrChange w:id="561" w:author="Salim ATALLA" w:date="2021-12-04T20:30:00Z">
              <w:rPr>
                <w:rFonts w:ascii="High Tower Text" w:hAnsi="High Tower Text" w:cs="Arabic Typesetting"/>
                <w:u w:val="single"/>
              </w:rPr>
            </w:rPrChange>
          </w:rPr>
          <w:lastRenderedPageBreak/>
          <w:t>•</w:t>
        </w:r>
        <w:r w:rsidRPr="00BB3FAE">
          <w:rPr>
            <w:rFonts w:ascii="High Tower Text" w:hAnsi="High Tower Text" w:cs="Arabic Typesetting"/>
            <w:rPrChange w:id="562" w:author="Salim ATALLA" w:date="2021-12-04T20:30:00Z">
              <w:rPr>
                <w:rFonts w:ascii="High Tower Text" w:hAnsi="High Tower Text" w:cs="Arabic Typesetting"/>
                <w:u w:val="single"/>
              </w:rPr>
            </w:rPrChange>
          </w:rPr>
          <w:tab/>
          <w:t xml:space="preserve">La première règle est à peu près comme dans la version </w:t>
        </w:r>
      </w:ins>
      <w:ins w:id="563" w:author="Salim ATALLA" w:date="2021-12-04T20:34:00Z">
        <w:r w:rsidR="001C4B9B" w:rsidRPr="001C4B9B">
          <w:rPr>
            <w:rFonts w:ascii="High Tower Text" w:hAnsi="High Tower Text" w:cs="Arabic Typesetting"/>
          </w:rPr>
          <w:t>Brave, toute</w:t>
        </w:r>
      </w:ins>
      <w:ins w:id="564" w:author="Salim ATALLA" w:date="2021-12-04T20:29:00Z">
        <w:r w:rsidRPr="00BB3FAE">
          <w:rPr>
            <w:rFonts w:ascii="High Tower Text" w:hAnsi="High Tower Text" w:cs="Arabic Typesetting"/>
            <w:rPrChange w:id="565" w:author="Salim ATALLA" w:date="2021-12-04T20:30:00Z">
              <w:rPr>
                <w:rFonts w:ascii="High Tower Text" w:hAnsi="High Tower Text" w:cs="Arabic Typesetting"/>
                <w:u w:val="single"/>
              </w:rPr>
            </w:rPrChange>
          </w:rPr>
          <w:t xml:space="preserve"> case qui est sur le point d’être colorier et qui a des cases voisines déjà coloriées, alors les cases voisines deviennent de la même couleur qu</w:t>
        </w:r>
      </w:ins>
      <w:ins w:id="566" w:author="Salim ATALLA" w:date="2021-12-04T20:34:00Z">
        <w:r w:rsidR="004726B1">
          <w:rPr>
            <w:rFonts w:ascii="High Tower Text" w:hAnsi="High Tower Text" w:cs="Arabic Typesetting"/>
          </w:rPr>
          <w:t>’</w:t>
        </w:r>
      </w:ins>
      <w:ins w:id="567" w:author="Salim ATALLA" w:date="2021-12-04T20:29:00Z">
        <w:r w:rsidRPr="00BB3FAE">
          <w:rPr>
            <w:rFonts w:ascii="High Tower Text" w:hAnsi="High Tower Text" w:cs="Arabic Typesetting"/>
            <w:rPrChange w:id="568" w:author="Salim ATALLA" w:date="2021-12-04T20:30:00Z">
              <w:rPr>
                <w:rFonts w:ascii="High Tower Text" w:hAnsi="High Tower Text" w:cs="Arabic Typesetting"/>
                <w:u w:val="single"/>
              </w:rPr>
            </w:rPrChange>
          </w:rPr>
          <w:t>elle, si et seulement si elles sont déjà coloriées et que leur région n’est pas acquise mais bien si elles sont blanches alors elles restent blanches, ou bien si leur région est acquise alors leur couleur ne change pas.</w:t>
        </w:r>
      </w:ins>
    </w:p>
    <w:p w14:paraId="588351FD" w14:textId="29C58897" w:rsidR="00870C30" w:rsidRDefault="0049440B" w:rsidP="00553A72">
      <w:pPr>
        <w:rPr>
          <w:ins w:id="569" w:author="Salim ATALLA" w:date="2021-12-04T20:26:00Z"/>
          <w:rFonts w:ascii="High Tower Text" w:hAnsi="High Tower Text" w:cs="Arabic Typesetting"/>
          <w:u w:val="single"/>
        </w:rPr>
      </w:pPr>
      <w:ins w:id="570" w:author="Salim ATALLA" w:date="2021-12-04T20:32:00Z">
        <w:r>
          <w:rPr>
            <w:rFonts w:ascii="High Tower Text" w:hAnsi="High Tower Text"/>
            <w:noProof/>
          </w:rPr>
          <w:drawing>
            <wp:anchor distT="0" distB="0" distL="114300" distR="114300" simplePos="0" relativeHeight="251678720" behindDoc="0" locked="0" layoutInCell="1" allowOverlap="1" wp14:anchorId="59C94BE6" wp14:editId="5208D678">
              <wp:simplePos x="0" y="0"/>
              <wp:positionH relativeFrom="margin">
                <wp:posOffset>3427095</wp:posOffset>
              </wp:positionH>
              <wp:positionV relativeFrom="paragraph">
                <wp:posOffset>7620</wp:posOffset>
              </wp:positionV>
              <wp:extent cx="2399665" cy="2691765"/>
              <wp:effectExtent l="0" t="0" r="63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9665" cy="2691765"/>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571" w:author="Salim ATALLA" w:date="2021-12-04T20:31:00Z">
        <w:r>
          <w:rPr>
            <w:rFonts w:ascii="High Tower Text" w:hAnsi="High Tower Text" w:cs="Arabic Typesetting"/>
            <w:noProof/>
            <w:u w:val="single"/>
          </w:rPr>
          <w:drawing>
            <wp:anchor distT="0" distB="0" distL="114300" distR="114300" simplePos="0" relativeHeight="251677696" behindDoc="0" locked="0" layoutInCell="1" allowOverlap="1" wp14:anchorId="73960C9B" wp14:editId="41B4E245">
              <wp:simplePos x="0" y="0"/>
              <wp:positionH relativeFrom="margin">
                <wp:posOffset>33655</wp:posOffset>
              </wp:positionH>
              <wp:positionV relativeFrom="paragraph">
                <wp:posOffset>31115</wp:posOffset>
              </wp:positionV>
              <wp:extent cx="2400300" cy="269176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2691765"/>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4C80C85C" w14:textId="658E7D8F" w:rsidR="00870C30" w:rsidRDefault="00870C30" w:rsidP="00553A72">
      <w:pPr>
        <w:rPr>
          <w:ins w:id="572" w:author="Salim ATALLA" w:date="2021-12-04T20:26:00Z"/>
          <w:rFonts w:ascii="High Tower Text" w:hAnsi="High Tower Text" w:cs="Arabic Typesetting"/>
          <w:u w:val="single"/>
        </w:rPr>
      </w:pPr>
    </w:p>
    <w:p w14:paraId="45F18D0B" w14:textId="74DBCDCB" w:rsidR="00870C30" w:rsidRDefault="00870C30" w:rsidP="00553A72">
      <w:pPr>
        <w:rPr>
          <w:ins w:id="573" w:author="Salim ATALLA" w:date="2021-03-10T20:12:00Z"/>
          <w:rFonts w:ascii="High Tower Text" w:hAnsi="High Tower Text" w:cs="Arabic Typesetting"/>
          <w:u w:val="single"/>
        </w:rPr>
      </w:pPr>
    </w:p>
    <w:p w14:paraId="2D505C80" w14:textId="59BAE668" w:rsidR="007026F2" w:rsidRPr="007026F2" w:rsidDel="005C5EFE" w:rsidRDefault="007026F2" w:rsidP="00E43240">
      <w:pPr>
        <w:rPr>
          <w:del w:id="574" w:author="Salim ATALLA" w:date="2021-03-11T20:59:00Z"/>
          <w:rFonts w:ascii="High Tower Text" w:hAnsi="High Tower Text" w:cs="Arabic Typesetting"/>
          <w:rPrChange w:id="575" w:author="Salim ATALLA" w:date="2021-03-10T20:06:00Z">
            <w:rPr>
              <w:del w:id="576" w:author="Salim ATALLA" w:date="2021-03-11T20:59:00Z"/>
              <w:rFonts w:ascii="High Tower Text" w:hAnsi="High Tower Text" w:cs="Arabic Typesetting"/>
              <w:u w:val="single"/>
            </w:rPr>
          </w:rPrChange>
        </w:rPr>
      </w:pPr>
    </w:p>
    <w:p w14:paraId="6A9AE316" w14:textId="6FAE1815" w:rsidR="00ED41DE" w:rsidDel="002D265D" w:rsidRDefault="00ED41DE" w:rsidP="001B1E5B">
      <w:pPr>
        <w:rPr>
          <w:del w:id="577" w:author="Salim ATALLA" w:date="2021-03-09T20:49:00Z"/>
          <w:rFonts w:ascii="High Tower Text" w:hAnsi="High Tower Text" w:cs="Arabic Typesetting"/>
        </w:rPr>
      </w:pPr>
    </w:p>
    <w:p w14:paraId="407360C6" w14:textId="186742D0" w:rsidR="00ED41DE" w:rsidRPr="00D92D80" w:rsidDel="00553A72" w:rsidRDefault="00ED41DE">
      <w:pPr>
        <w:pStyle w:val="Heading2"/>
        <w:rPr>
          <w:del w:id="578" w:author="Salim ATALLA" w:date="2021-03-09T20:49:00Z"/>
          <w:rFonts w:ascii="Bradley Hand ITC" w:hAnsi="Bradley Hand ITC"/>
          <w:b/>
          <w:bCs/>
          <w:rPrChange w:id="579" w:author="Salim ATALLA" w:date="2021-03-10T19:57:00Z">
            <w:rPr>
              <w:del w:id="580" w:author="Salim ATALLA" w:date="2021-03-09T20:49:00Z"/>
              <w:rFonts w:ascii="High Tower Text" w:hAnsi="High Tower Text" w:cs="Arabic Typesetting"/>
              <w:u w:val="single"/>
            </w:rPr>
          </w:rPrChange>
        </w:rPr>
        <w:pPrChange w:id="581" w:author="Salim ATALLA" w:date="2021-03-10T19:57:00Z">
          <w:pPr/>
        </w:pPrChange>
      </w:pPr>
    </w:p>
    <w:p w14:paraId="3277C0BD" w14:textId="7EDCAECD" w:rsidR="00ED41DE" w:rsidDel="00553A72" w:rsidRDefault="00ED41DE">
      <w:pPr>
        <w:pStyle w:val="Heading2"/>
        <w:rPr>
          <w:del w:id="582" w:author="Salim ATALLA" w:date="2021-03-09T20:49:00Z"/>
          <w:rFonts w:ascii="High Tower Text" w:hAnsi="High Tower Text" w:cs="Arabic Typesetting"/>
          <w:u w:val="single"/>
        </w:rPr>
        <w:pPrChange w:id="583" w:author="Salim ATALLA" w:date="2021-03-10T19:57:00Z">
          <w:pPr/>
        </w:pPrChange>
      </w:pPr>
    </w:p>
    <w:p w14:paraId="5CFE4C35" w14:textId="732AF87D" w:rsidR="00ED41DE" w:rsidDel="00553A72" w:rsidRDefault="00ED41DE">
      <w:pPr>
        <w:pStyle w:val="Heading2"/>
        <w:rPr>
          <w:del w:id="584" w:author="Salim ATALLA" w:date="2021-03-09T20:49:00Z"/>
          <w:rFonts w:ascii="High Tower Text" w:hAnsi="High Tower Text" w:cs="Arabic Typesetting"/>
          <w:u w:val="single"/>
        </w:rPr>
        <w:pPrChange w:id="585" w:author="Salim ATALLA" w:date="2021-03-10T19:57:00Z">
          <w:pPr/>
        </w:pPrChange>
      </w:pPr>
    </w:p>
    <w:p w14:paraId="39EDEC08" w14:textId="528BC3BA" w:rsidR="00ED41DE" w:rsidDel="00553A72" w:rsidRDefault="00ED41DE">
      <w:pPr>
        <w:pStyle w:val="Heading2"/>
        <w:rPr>
          <w:del w:id="586" w:author="Salim ATALLA" w:date="2021-03-09T20:49:00Z"/>
          <w:rFonts w:ascii="High Tower Text" w:hAnsi="High Tower Text" w:cs="Arabic Typesetting"/>
          <w:u w:val="single"/>
        </w:rPr>
        <w:pPrChange w:id="587" w:author="Salim ATALLA" w:date="2021-03-10T19:57:00Z">
          <w:pPr/>
        </w:pPrChange>
      </w:pPr>
    </w:p>
    <w:p w14:paraId="3B444280" w14:textId="44B7FBE5" w:rsidR="00ED41DE" w:rsidDel="00553A72" w:rsidRDefault="00ED41DE">
      <w:pPr>
        <w:pStyle w:val="Heading2"/>
        <w:rPr>
          <w:del w:id="588" w:author="Salim ATALLA" w:date="2021-03-09T20:49:00Z"/>
          <w:rFonts w:ascii="High Tower Text" w:hAnsi="High Tower Text" w:cs="Arabic Typesetting"/>
          <w:u w:val="single"/>
        </w:rPr>
        <w:pPrChange w:id="589" w:author="Salim ATALLA" w:date="2021-03-10T19:57:00Z">
          <w:pPr/>
        </w:pPrChange>
      </w:pPr>
    </w:p>
    <w:p w14:paraId="61476066" w14:textId="3CB9111E" w:rsidR="00ED41DE" w:rsidDel="00553A72" w:rsidRDefault="00ED41DE">
      <w:pPr>
        <w:pStyle w:val="Heading2"/>
        <w:rPr>
          <w:del w:id="590" w:author="Salim ATALLA" w:date="2021-03-09T20:49:00Z"/>
          <w:rFonts w:ascii="High Tower Text" w:hAnsi="High Tower Text" w:cs="Arabic Typesetting"/>
          <w:u w:val="single"/>
        </w:rPr>
        <w:pPrChange w:id="591" w:author="Salim ATALLA" w:date="2021-03-10T19:57:00Z">
          <w:pPr/>
        </w:pPrChange>
      </w:pPr>
    </w:p>
    <w:p w14:paraId="55AB4DDC" w14:textId="22D28BF5" w:rsidR="00ED41DE" w:rsidDel="00553A72" w:rsidRDefault="00ED41DE">
      <w:pPr>
        <w:pStyle w:val="Heading2"/>
        <w:rPr>
          <w:del w:id="592" w:author="Salim ATALLA" w:date="2021-03-09T20:49:00Z"/>
          <w:rFonts w:ascii="High Tower Text" w:hAnsi="High Tower Text" w:cs="Arabic Typesetting"/>
          <w:u w:val="single"/>
        </w:rPr>
        <w:pPrChange w:id="593" w:author="Salim ATALLA" w:date="2021-03-10T19:57:00Z">
          <w:pPr/>
        </w:pPrChange>
      </w:pPr>
    </w:p>
    <w:p w14:paraId="79358997" w14:textId="02500A9A" w:rsidR="00ED41DE" w:rsidDel="00553A72" w:rsidRDefault="00ED41DE">
      <w:pPr>
        <w:pStyle w:val="Heading2"/>
        <w:rPr>
          <w:del w:id="594" w:author="Salim ATALLA" w:date="2021-03-09T20:49:00Z"/>
          <w:rFonts w:ascii="High Tower Text" w:hAnsi="High Tower Text" w:cs="Arabic Typesetting"/>
          <w:u w:val="single"/>
        </w:rPr>
        <w:pPrChange w:id="595" w:author="Salim ATALLA" w:date="2021-03-10T19:57:00Z">
          <w:pPr/>
        </w:pPrChange>
      </w:pPr>
    </w:p>
    <w:p w14:paraId="28FD203B" w14:textId="53B36C31" w:rsidR="00ED41DE" w:rsidDel="00553A72" w:rsidRDefault="00ED41DE">
      <w:pPr>
        <w:pStyle w:val="Heading2"/>
        <w:rPr>
          <w:del w:id="596" w:author="Salim ATALLA" w:date="2021-03-09T20:49:00Z"/>
          <w:rFonts w:ascii="High Tower Text" w:hAnsi="High Tower Text" w:cs="Arabic Typesetting"/>
          <w:u w:val="single"/>
        </w:rPr>
        <w:pPrChange w:id="597" w:author="Salim ATALLA" w:date="2021-03-10T19:57:00Z">
          <w:pPr/>
        </w:pPrChange>
      </w:pPr>
    </w:p>
    <w:p w14:paraId="19C7DA2A" w14:textId="254A8120" w:rsidR="00ED41DE" w:rsidDel="00553A72" w:rsidRDefault="00ED41DE">
      <w:pPr>
        <w:pStyle w:val="Heading2"/>
        <w:rPr>
          <w:del w:id="598" w:author="Salim ATALLA" w:date="2021-03-09T20:49:00Z"/>
          <w:rFonts w:ascii="High Tower Text" w:hAnsi="High Tower Text" w:cs="Arabic Typesetting"/>
          <w:u w:val="single"/>
        </w:rPr>
        <w:pPrChange w:id="599" w:author="Salim ATALLA" w:date="2021-03-10T19:57:00Z">
          <w:pPr/>
        </w:pPrChange>
      </w:pPr>
    </w:p>
    <w:p w14:paraId="34CA3503" w14:textId="364873A1" w:rsidR="00ED41DE" w:rsidDel="00553A72" w:rsidRDefault="00ED41DE">
      <w:pPr>
        <w:pStyle w:val="Heading2"/>
        <w:rPr>
          <w:del w:id="600" w:author="Salim ATALLA" w:date="2021-03-09T20:49:00Z"/>
          <w:rFonts w:ascii="High Tower Text" w:hAnsi="High Tower Text" w:cs="Arabic Typesetting"/>
          <w:u w:val="single"/>
        </w:rPr>
        <w:pPrChange w:id="601" w:author="Salim ATALLA" w:date="2021-03-10T19:57:00Z">
          <w:pPr/>
        </w:pPrChange>
      </w:pPr>
    </w:p>
    <w:p w14:paraId="2AEA8668" w14:textId="1488BA83" w:rsidR="00ED41DE" w:rsidDel="00553A72" w:rsidRDefault="00ED41DE">
      <w:pPr>
        <w:pStyle w:val="Heading2"/>
        <w:rPr>
          <w:del w:id="602" w:author="Salim ATALLA" w:date="2021-03-09T20:49:00Z"/>
          <w:rFonts w:ascii="High Tower Text" w:hAnsi="High Tower Text" w:cs="Arabic Typesetting"/>
          <w:u w:val="single"/>
        </w:rPr>
        <w:pPrChange w:id="603" w:author="Salim ATALLA" w:date="2021-03-10T19:57:00Z">
          <w:pPr/>
        </w:pPrChange>
      </w:pPr>
    </w:p>
    <w:p w14:paraId="7D8893FE" w14:textId="5C67F0F4" w:rsidR="00ED41DE" w:rsidDel="00553A72" w:rsidRDefault="00ED41DE">
      <w:pPr>
        <w:pStyle w:val="Heading2"/>
        <w:rPr>
          <w:del w:id="604" w:author="Salim ATALLA" w:date="2021-03-09T20:49:00Z"/>
          <w:rFonts w:ascii="High Tower Text" w:hAnsi="High Tower Text" w:cs="Arabic Typesetting"/>
          <w:u w:val="single"/>
        </w:rPr>
        <w:pPrChange w:id="605" w:author="Salim ATALLA" w:date="2021-03-10T19:57:00Z">
          <w:pPr/>
        </w:pPrChange>
      </w:pPr>
    </w:p>
    <w:p w14:paraId="208CA611" w14:textId="1A93B7C7" w:rsidR="00ED41DE" w:rsidDel="00553A72" w:rsidRDefault="00ED41DE">
      <w:pPr>
        <w:pStyle w:val="Heading2"/>
        <w:rPr>
          <w:del w:id="606" w:author="Salim ATALLA" w:date="2021-03-09T20:49:00Z"/>
          <w:rFonts w:ascii="High Tower Text" w:hAnsi="High Tower Text" w:cs="Arabic Typesetting"/>
          <w:u w:val="single"/>
        </w:rPr>
        <w:pPrChange w:id="607" w:author="Salim ATALLA" w:date="2021-03-10T19:57:00Z">
          <w:pPr/>
        </w:pPrChange>
      </w:pPr>
    </w:p>
    <w:p w14:paraId="750E2E6B" w14:textId="2FFE1FCA" w:rsidR="00ED41DE" w:rsidDel="00553A72" w:rsidRDefault="00ED41DE">
      <w:pPr>
        <w:pStyle w:val="Heading2"/>
        <w:rPr>
          <w:del w:id="608" w:author="Salim ATALLA" w:date="2021-03-09T20:49:00Z"/>
          <w:rFonts w:ascii="High Tower Text" w:hAnsi="High Tower Text" w:cs="Arabic Typesetting"/>
          <w:u w:val="single"/>
        </w:rPr>
        <w:pPrChange w:id="609" w:author="Salim ATALLA" w:date="2021-03-10T19:57:00Z">
          <w:pPr/>
        </w:pPrChange>
      </w:pPr>
    </w:p>
    <w:p w14:paraId="75F30EAE" w14:textId="431661B3" w:rsidR="00ED41DE" w:rsidDel="00553A72" w:rsidRDefault="00ED41DE">
      <w:pPr>
        <w:pStyle w:val="Heading2"/>
        <w:rPr>
          <w:del w:id="610" w:author="Salim ATALLA" w:date="2021-03-09T20:49:00Z"/>
          <w:rFonts w:ascii="High Tower Text" w:hAnsi="High Tower Text" w:cs="Arabic Typesetting"/>
          <w:u w:val="single"/>
        </w:rPr>
        <w:pPrChange w:id="611" w:author="Salim ATALLA" w:date="2021-03-10T19:57:00Z">
          <w:pPr/>
        </w:pPrChange>
      </w:pPr>
    </w:p>
    <w:p w14:paraId="4477B764" w14:textId="4CAED749" w:rsidR="00ED41DE" w:rsidDel="00553A72" w:rsidRDefault="00ED41DE">
      <w:pPr>
        <w:pStyle w:val="Heading2"/>
        <w:rPr>
          <w:del w:id="612" w:author="Salim ATALLA" w:date="2021-03-09T20:49:00Z"/>
          <w:rFonts w:ascii="High Tower Text" w:hAnsi="High Tower Text" w:cs="Arabic Typesetting"/>
          <w:u w:val="single"/>
        </w:rPr>
        <w:pPrChange w:id="613" w:author="Salim ATALLA" w:date="2021-03-10T19:57:00Z">
          <w:pPr/>
        </w:pPrChange>
      </w:pPr>
    </w:p>
    <w:p w14:paraId="418F617E" w14:textId="6A85DB64" w:rsidR="00ED41DE" w:rsidDel="00553A72" w:rsidRDefault="00ED41DE">
      <w:pPr>
        <w:pStyle w:val="Heading2"/>
        <w:rPr>
          <w:del w:id="614" w:author="Salim ATALLA" w:date="2021-03-09T20:49:00Z"/>
          <w:rFonts w:ascii="High Tower Text" w:hAnsi="High Tower Text" w:cs="Arabic Typesetting"/>
          <w:u w:val="single"/>
        </w:rPr>
        <w:pPrChange w:id="615" w:author="Salim ATALLA" w:date="2021-03-10T19:57:00Z">
          <w:pPr/>
        </w:pPrChange>
      </w:pPr>
    </w:p>
    <w:p w14:paraId="6032BE78" w14:textId="2C3E7D4C" w:rsidR="00ED41DE" w:rsidDel="00553A72" w:rsidRDefault="00ED41DE">
      <w:pPr>
        <w:pStyle w:val="Heading2"/>
        <w:rPr>
          <w:del w:id="616" w:author="Salim ATALLA" w:date="2021-03-09T20:49:00Z"/>
          <w:rFonts w:ascii="High Tower Text" w:hAnsi="High Tower Text" w:cs="Arabic Typesetting"/>
          <w:u w:val="single"/>
        </w:rPr>
        <w:pPrChange w:id="617" w:author="Salim ATALLA" w:date="2021-03-10T19:57:00Z">
          <w:pPr/>
        </w:pPrChange>
      </w:pPr>
    </w:p>
    <w:p w14:paraId="4DE2EB42" w14:textId="56E09B33" w:rsidR="00ED41DE" w:rsidDel="00553A72" w:rsidRDefault="00ED41DE">
      <w:pPr>
        <w:pStyle w:val="Heading2"/>
        <w:rPr>
          <w:del w:id="618" w:author="Salim ATALLA" w:date="2021-03-09T20:49:00Z"/>
          <w:rFonts w:ascii="High Tower Text" w:hAnsi="High Tower Text" w:cs="Arabic Typesetting"/>
          <w:u w:val="single"/>
        </w:rPr>
        <w:pPrChange w:id="619" w:author="Salim ATALLA" w:date="2021-03-10T19:57:00Z">
          <w:pPr/>
        </w:pPrChange>
      </w:pPr>
    </w:p>
    <w:p w14:paraId="7768C60C" w14:textId="0982AD61" w:rsidR="001B1E5B" w:rsidDel="00553A72" w:rsidRDefault="001B1E5B">
      <w:pPr>
        <w:pStyle w:val="Heading2"/>
        <w:rPr>
          <w:del w:id="620" w:author="Salim ATALLA" w:date="2021-03-09T20:49:00Z"/>
          <w:rFonts w:ascii="High Tower Text" w:hAnsi="High Tower Text" w:cs="Arabic Typesetting"/>
          <w:u w:val="single"/>
        </w:rPr>
        <w:pPrChange w:id="621" w:author="Salim ATALLA" w:date="2021-03-10T19:57:00Z">
          <w:pPr/>
        </w:pPrChange>
      </w:pPr>
    </w:p>
    <w:p w14:paraId="3AC1BB39" w14:textId="39E71FCA" w:rsidR="00103A02" w:rsidDel="00D92D80" w:rsidRDefault="00780BDD">
      <w:pPr>
        <w:pStyle w:val="Heading2"/>
        <w:rPr>
          <w:del w:id="622" w:author="Salim ATALLA" w:date="2021-03-10T19:57:00Z"/>
        </w:rPr>
        <w:pPrChange w:id="623" w:author="Salim ATALLA" w:date="2021-03-10T19:57:00Z">
          <w:pPr/>
        </w:pPrChange>
      </w:pPr>
      <w:del w:id="624" w:author="Salim ATALLA" w:date="2021-03-10T19:57:00Z">
        <w:r w:rsidDel="00D92D80">
          <w:delText>3</w:delText>
        </w:r>
        <w:r w:rsidR="001B1E5B" w:rsidDel="00D92D80">
          <w:delText>\</w:delText>
        </w:r>
      </w:del>
    </w:p>
    <w:p w14:paraId="55FAA6C4" w14:textId="49D01D66" w:rsidR="001B1E5B" w:rsidDel="00540109" w:rsidRDefault="001B1E5B" w:rsidP="001B1E5B">
      <w:pPr>
        <w:rPr>
          <w:del w:id="625" w:author="Salim ATALLA" w:date="2021-12-04T20:30:00Z"/>
          <w:rFonts w:ascii="High Tower Text" w:hAnsi="High Tower Text" w:cs="Arabic Typesetting"/>
        </w:rPr>
      </w:pPr>
      <w:del w:id="626" w:author="Salim ATALLA" w:date="2021-12-04T20:30:00Z">
        <w:r w:rsidRPr="00551835" w:rsidDel="00540109">
          <w:rPr>
            <w:rFonts w:ascii="High Tower Text" w:hAnsi="High Tower Text" w:cs="Arabic Typesetting"/>
          </w:rPr>
          <w:delText>Fonction</w:delText>
        </w:r>
        <w:r w:rsidDel="00540109">
          <w:rPr>
            <w:rFonts w:ascii="High Tower Text" w:hAnsi="High Tower Text" w:cs="Arabic Typesetting"/>
          </w:rPr>
          <w:delText xml:space="preserve"> </w:delText>
        </w:r>
        <w:r w:rsidDel="00540109">
          <w:rPr>
            <w:rFonts w:ascii="High Tower Text" w:hAnsi="High Tower Text" w:cs="Arabic Typesetting"/>
            <w:i/>
            <w:iCs/>
          </w:rPr>
          <w:delText>X_i_Max</w:delText>
        </w:r>
        <w:r w:rsidDel="00540109">
          <w:rPr>
            <w:rFonts w:ascii="High Tower Text" w:hAnsi="High Tower Text" w:cs="Arabic Typesetting"/>
          </w:rPr>
          <w:delText xml:space="preserve"> (pointeur vers une fonction</w:delText>
        </w:r>
        <w:r w:rsidR="00811397" w:rsidDel="00540109">
          <w:rPr>
            <w:rFonts w:ascii="High Tower Text" w:hAnsi="High Tower Text" w:cs="Arabic Typesetting"/>
          </w:rPr>
          <w:delText xml:space="preserve"> </w:delText>
        </w:r>
        <w:r w:rsidR="00811397" w:rsidRPr="00551835" w:rsidDel="00540109">
          <w:rPr>
            <w:rFonts w:ascii="High Tower Text" w:hAnsi="High Tower Text" w:cs="Arabic Typesetting"/>
            <w:u w:val="single"/>
          </w:rPr>
          <w:delText>d</w:delText>
        </w:r>
        <w:r w:rsidDel="00540109">
          <w:rPr>
            <w:rFonts w:ascii="High Tower Text" w:hAnsi="High Tower Text" w:cs="Arabic Typesetting"/>
          </w:rPr>
          <w:delText xml:space="preserve"> f, réel </w:delText>
        </w:r>
        <w:r w:rsidRPr="00551835" w:rsidDel="00540109">
          <w:rPr>
            <w:rFonts w:ascii="High Tower Text" w:hAnsi="High Tower Text" w:cs="Arabic Typesetting"/>
            <w:u w:val="single"/>
          </w:rPr>
          <w:delText>d</w:delText>
        </w:r>
        <w:r w:rsidDel="00540109">
          <w:rPr>
            <w:rFonts w:ascii="High Tower Text" w:hAnsi="High Tower Text" w:cs="Arabic Typesetting"/>
          </w:rPr>
          <w:delText xml:space="preserve"> a, réel </w:delText>
        </w:r>
        <w:r w:rsidRPr="00551835" w:rsidDel="00540109">
          <w:rPr>
            <w:rFonts w:ascii="High Tower Text" w:hAnsi="High Tower Text" w:cs="Arabic Typesetting"/>
            <w:u w:val="single"/>
          </w:rPr>
          <w:delText>d</w:delText>
        </w:r>
        <w:r w:rsidDel="00540109">
          <w:rPr>
            <w:rFonts w:ascii="High Tower Text" w:hAnsi="High Tower Text" w:cs="Arabic Typesetting"/>
          </w:rPr>
          <w:delText xml:space="preserve"> b) : réel</w:delText>
        </w:r>
      </w:del>
    </w:p>
    <w:p w14:paraId="0BDC8D44" w14:textId="5D5490F2" w:rsidR="001B1E5B" w:rsidRPr="0054007B" w:rsidDel="00540109" w:rsidRDefault="001B1E5B" w:rsidP="001B1E5B">
      <w:pPr>
        <w:rPr>
          <w:del w:id="627" w:author="Salim ATALLA" w:date="2021-12-04T20:30:00Z"/>
          <w:rFonts w:ascii="High Tower Text" w:hAnsi="High Tower Text" w:cs="Arabic Typesetting"/>
        </w:rPr>
      </w:pPr>
      <w:del w:id="628" w:author="Salim ATALLA" w:date="2021-12-04T20:30:00Z">
        <w:r w:rsidRPr="000928BE" w:rsidDel="00540109">
          <w:rPr>
            <w:rFonts w:ascii="High Tower Text" w:hAnsi="High Tower Text" w:cs="Arabic Typesetting"/>
          </w:rPr>
          <w:tab/>
          <w:delText>// pré </w:delText>
        </w:r>
        <w:r w:rsidRPr="00E43240" w:rsidDel="00540109">
          <w:rPr>
            <w:rFonts w:ascii="High Tower Text" w:hAnsi="High Tower Text" w:cs="Arabic Typesetting"/>
          </w:rPr>
          <w:delText xml:space="preserve">: </w:delText>
        </w:r>
        <w:r w:rsidR="003F1D96" w:rsidRPr="0054007B" w:rsidDel="00540109">
          <w:rPr>
            <w:rFonts w:ascii="High Tower Text" w:hAnsi="High Tower Text" w:cs="Arabic Typesetting"/>
          </w:rPr>
          <w:delText>b&gt;a</w:delText>
        </w:r>
      </w:del>
    </w:p>
    <w:p w14:paraId="7FC6B517" w14:textId="479F7452" w:rsidR="00322AF1" w:rsidDel="00540109" w:rsidRDefault="001B1E5B" w:rsidP="001B1E5B">
      <w:pPr>
        <w:rPr>
          <w:del w:id="629" w:author="Salim ATALLA" w:date="2021-12-04T20:30:00Z"/>
          <w:rFonts w:ascii="High Tower Text" w:hAnsi="High Tower Text" w:cs="Arabic Typesetting"/>
        </w:rPr>
      </w:pPr>
      <w:del w:id="630" w:author="Salim ATALLA" w:date="2021-12-04T20:30:00Z">
        <w:r w:rsidDel="00540109">
          <w:rPr>
            <w:rFonts w:ascii="High Tower Text" w:hAnsi="High Tower Text" w:cs="Arabic Typesetting"/>
          </w:rPr>
          <w:tab/>
        </w:r>
        <w:r w:rsidRPr="006038F0" w:rsidDel="00540109">
          <w:rPr>
            <w:rFonts w:ascii="High Tower Text" w:hAnsi="High Tower Text" w:cs="Arabic Typesetting"/>
            <w:u w:val="single"/>
          </w:rPr>
          <w:delText>Variables</w:delText>
        </w:r>
        <w:r w:rsidRPr="0014747A" w:rsidDel="00540109">
          <w:rPr>
            <w:rFonts w:ascii="High Tower Text" w:hAnsi="High Tower Text" w:cs="Arabic Typesetting"/>
          </w:rPr>
          <w:delText> :</w:delText>
        </w:r>
        <w:r w:rsidDel="00540109">
          <w:rPr>
            <w:rFonts w:ascii="High Tower Text" w:hAnsi="High Tower Text" w:cs="Arabic Typesetting"/>
          </w:rPr>
          <w:tab/>
        </w:r>
        <w:r w:rsidR="009805B1" w:rsidRPr="00B64EF7" w:rsidDel="00540109">
          <w:rPr>
            <w:rFonts w:ascii="Prestige Elite Std" w:hAnsi="Prestige Elite Std" w:cs="Arabic Typesetting"/>
            <w:sz w:val="18"/>
            <w:szCs w:val="18"/>
            <w:rPrChange w:id="631" w:author="Salim ATALLA" w:date="2021-03-09T20:32:00Z">
              <w:rPr>
                <w:rFonts w:ascii="High Tower Text" w:hAnsi="High Tower Text" w:cs="Arabic Typesetting"/>
              </w:rPr>
            </w:rPrChange>
          </w:rPr>
          <w:delText>réel</w:delText>
        </w:r>
      </w:del>
      <w:del w:id="632" w:author="Salim ATALLA" w:date="2021-03-09T20:59:00Z">
        <w:r w:rsidR="00377A26" w:rsidRPr="00B64EF7" w:rsidDel="00F205B0">
          <w:rPr>
            <w:rFonts w:ascii="Prestige Elite Std" w:hAnsi="Prestige Elite Std" w:cs="Arabic Typesetting"/>
            <w:sz w:val="18"/>
            <w:szCs w:val="18"/>
            <w:rPrChange w:id="633" w:author="Salim ATALLA" w:date="2021-03-09T20:32:00Z">
              <w:rPr>
                <w:rFonts w:ascii="High Tower Text" w:hAnsi="High Tower Text" w:cs="Arabic Typesetting"/>
              </w:rPr>
            </w:rPrChange>
          </w:rPr>
          <w:delText>s</w:delText>
        </w:r>
      </w:del>
      <w:del w:id="634" w:author="Salim ATALLA" w:date="2021-03-09T20:40:00Z">
        <w:r w:rsidR="00377A26" w:rsidRPr="00B64EF7" w:rsidDel="00BB33D2">
          <w:rPr>
            <w:rFonts w:ascii="Prestige Elite Std" w:hAnsi="Prestige Elite Std" w:cs="Arabic Typesetting"/>
            <w:sz w:val="18"/>
            <w:szCs w:val="18"/>
            <w:rPrChange w:id="635" w:author="Salim ATALLA" w:date="2021-03-09T20:32:00Z">
              <w:rPr>
                <w:rFonts w:ascii="High Tower Text" w:hAnsi="High Tower Text" w:cs="Arabic Typesetting"/>
              </w:rPr>
            </w:rPrChange>
          </w:rPr>
          <w:delText xml:space="preserve"> </w:delText>
        </w:r>
        <w:r w:rsidR="009805B1" w:rsidRPr="00B64EF7" w:rsidDel="00BB33D2">
          <w:rPr>
            <w:rFonts w:ascii="Prestige Elite Std" w:hAnsi="Prestige Elite Std" w:cs="Arabic Typesetting"/>
            <w:sz w:val="18"/>
            <w:szCs w:val="18"/>
            <w:rPrChange w:id="636" w:author="Salim ATALLA" w:date="2021-03-09T20:32:00Z">
              <w:rPr>
                <w:rFonts w:ascii="High Tower Text" w:hAnsi="High Tower Text" w:cs="Arabic Typesetting"/>
              </w:rPr>
            </w:rPrChange>
          </w:rPr>
          <w:delText xml:space="preserve"> </w:delText>
        </w:r>
      </w:del>
      <w:del w:id="637" w:author="Salim ATALLA" w:date="2021-12-04T20:30:00Z">
        <w:r w:rsidR="009805B1" w:rsidRPr="00B64EF7" w:rsidDel="00540109">
          <w:rPr>
            <w:rFonts w:ascii="Prestige Elite Std" w:hAnsi="Prestige Elite Std" w:cs="Arabic Typesetting"/>
            <w:sz w:val="18"/>
            <w:szCs w:val="18"/>
            <w:rPrChange w:id="638" w:author="Salim ATALLA" w:date="2021-03-09T20:32:00Z">
              <w:rPr>
                <w:rFonts w:ascii="High Tower Text" w:hAnsi="High Tower Text" w:cs="Arabic Typesetting"/>
              </w:rPr>
            </w:rPrChange>
          </w:rPr>
          <w:delText>max</w:delText>
        </w:r>
        <w:r w:rsidRPr="00B64EF7" w:rsidDel="00540109">
          <w:rPr>
            <w:rFonts w:ascii="Prestige Elite Std" w:hAnsi="Prestige Elite Std" w:cs="Arabic Typesetting"/>
            <w:sz w:val="18"/>
            <w:szCs w:val="18"/>
            <w:rPrChange w:id="639" w:author="Salim ATALLA" w:date="2021-03-09T20:32:00Z">
              <w:rPr>
                <w:rFonts w:ascii="High Tower Text" w:hAnsi="High Tower Text" w:cs="Arabic Typesetting"/>
              </w:rPr>
            </w:rPrChange>
          </w:rPr>
          <w:delText>,</w:delText>
        </w:r>
        <w:r w:rsidR="009805B1" w:rsidRPr="00B64EF7" w:rsidDel="00540109">
          <w:rPr>
            <w:rFonts w:ascii="Prestige Elite Std" w:hAnsi="Prestige Elite Std" w:cs="Arabic Typesetting"/>
            <w:sz w:val="18"/>
            <w:szCs w:val="18"/>
            <w:rPrChange w:id="640" w:author="Salim ATALLA" w:date="2021-03-09T20:32:00Z">
              <w:rPr>
                <w:rFonts w:ascii="High Tower Text" w:hAnsi="High Tower Text" w:cs="Arabic Typesetting"/>
              </w:rPr>
            </w:rPrChange>
          </w:rPr>
          <w:delText xml:space="preserve"> x</w:delText>
        </w:r>
        <w:r w:rsidR="00A442C0" w:rsidRPr="00B64EF7" w:rsidDel="00540109">
          <w:rPr>
            <w:rFonts w:ascii="Prestige Elite Std" w:hAnsi="Prestige Elite Std" w:cs="Arabic Typesetting"/>
            <w:sz w:val="18"/>
            <w:szCs w:val="18"/>
            <w:rPrChange w:id="641" w:author="Salim ATALLA" w:date="2021-03-09T20:32:00Z">
              <w:rPr>
                <w:rFonts w:ascii="High Tower Text" w:hAnsi="High Tower Text" w:cs="Arabic Typesetting"/>
              </w:rPr>
            </w:rPrChange>
          </w:rPr>
          <w:delText>, eps</w:delText>
        </w:r>
      </w:del>
    </w:p>
    <w:p w14:paraId="322980BC" w14:textId="1526E9C9" w:rsidR="001B1E5B" w:rsidRPr="00985D74" w:rsidDel="00540109" w:rsidRDefault="001B1E5B" w:rsidP="001B1E5B">
      <w:pPr>
        <w:rPr>
          <w:del w:id="642" w:author="Salim ATALLA" w:date="2021-12-04T20:30:00Z"/>
          <w:rFonts w:ascii="High Tower Text" w:hAnsi="High Tower Text" w:cs="Arabic Typesetting"/>
          <w:u w:val="single"/>
        </w:rPr>
      </w:pPr>
      <w:del w:id="643" w:author="Salim ATALLA" w:date="2021-12-04T20:30:00Z">
        <w:r w:rsidDel="00540109">
          <w:rPr>
            <w:rFonts w:ascii="High Tower Text" w:hAnsi="High Tower Text" w:cs="Arabic Typesetting"/>
          </w:rPr>
          <w:tab/>
        </w:r>
        <w:r w:rsidR="00F3620A" w:rsidRPr="00985D74" w:rsidDel="00540109">
          <w:rPr>
            <w:rFonts w:ascii="High Tower Text" w:hAnsi="High Tower Text" w:cs="Arabic Typesetting"/>
            <w:u w:val="single"/>
          </w:rPr>
          <w:delText>Début</w:delText>
        </w:r>
        <w:r w:rsidR="00F3620A" w:rsidDel="00540109">
          <w:rPr>
            <w:rFonts w:ascii="High Tower Text" w:hAnsi="High Tower Text" w:cs="Arabic Typesetting"/>
          </w:rPr>
          <w:delText> :</w:delText>
        </w:r>
      </w:del>
    </w:p>
    <w:p w14:paraId="7251E0F9" w14:textId="3BF493BD" w:rsidR="00DD76BC" w:rsidRPr="00B64EF7" w:rsidDel="00540109" w:rsidRDefault="001B1E5B" w:rsidP="001B1E5B">
      <w:pPr>
        <w:spacing w:after="0"/>
        <w:rPr>
          <w:del w:id="644" w:author="Salim ATALLA" w:date="2021-12-04T20:30:00Z"/>
          <w:rFonts w:ascii="Prestige Elite Std" w:hAnsi="Prestige Elite Std" w:cs="Adobe Naskh Medium"/>
          <w:sz w:val="18"/>
          <w:szCs w:val="18"/>
          <w:rPrChange w:id="645" w:author="Salim ATALLA" w:date="2021-03-09T20:32:00Z">
            <w:rPr>
              <w:del w:id="646" w:author="Salim ATALLA" w:date="2021-12-04T20:30:00Z"/>
              <w:rFonts w:ascii="Bookman Old Style" w:hAnsi="Bookman Old Style" w:cs="Adobe Naskh Medium"/>
              <w:sz w:val="18"/>
              <w:szCs w:val="18"/>
            </w:rPr>
          </w:rPrChange>
        </w:rPr>
      </w:pPr>
      <w:del w:id="647" w:author="Salim ATALLA" w:date="2021-12-04T20:30:00Z">
        <w:r w:rsidRPr="00B64EF7" w:rsidDel="00540109">
          <w:rPr>
            <w:rFonts w:ascii="Prestige Elite Std" w:hAnsi="Prestige Elite Std" w:cs="Adobe Naskh Medium"/>
            <w:sz w:val="18"/>
            <w:szCs w:val="18"/>
            <w:rPrChange w:id="648" w:author="Salim ATALLA" w:date="2021-03-09T20:32:00Z">
              <w:rPr>
                <w:rFonts w:ascii="Bookman Old Style" w:hAnsi="Bookman Old Style" w:cs="Adobe Naskh Medium"/>
                <w:sz w:val="18"/>
                <w:szCs w:val="18"/>
              </w:rPr>
            </w:rPrChange>
          </w:rPr>
          <w:tab/>
        </w:r>
        <w:r w:rsidRPr="00B64EF7" w:rsidDel="00540109">
          <w:rPr>
            <w:rFonts w:ascii="Prestige Elite Std" w:hAnsi="Prestige Elite Std" w:cs="Adobe Naskh Medium"/>
            <w:sz w:val="18"/>
            <w:szCs w:val="18"/>
            <w:rPrChange w:id="649" w:author="Salim ATALLA" w:date="2021-03-09T20:32:00Z">
              <w:rPr>
                <w:rFonts w:ascii="Bookman Old Style" w:hAnsi="Bookman Old Style" w:cs="Adobe Naskh Medium"/>
                <w:sz w:val="18"/>
                <w:szCs w:val="18"/>
              </w:rPr>
            </w:rPrChange>
          </w:rPr>
          <w:tab/>
        </w:r>
        <w:r w:rsidR="00DD76BC" w:rsidRPr="00B64EF7" w:rsidDel="00540109">
          <w:rPr>
            <w:rFonts w:ascii="Prestige Elite Std" w:hAnsi="Prestige Elite Std" w:cs="Adobe Naskh Medium"/>
            <w:sz w:val="18"/>
            <w:szCs w:val="18"/>
            <w:rPrChange w:id="650" w:author="Salim ATALLA" w:date="2021-03-09T20:32:00Z">
              <w:rPr>
                <w:rFonts w:ascii="Bookman Old Style" w:hAnsi="Bookman Old Style" w:cs="Adobe Naskh Medium"/>
                <w:sz w:val="18"/>
                <w:szCs w:val="18"/>
              </w:rPr>
            </w:rPrChange>
          </w:rPr>
          <w:delText xml:space="preserve">x </w:delText>
        </w:r>
      </w:del>
      <w:del w:id="651" w:author="Salim ATALLA" w:date="2021-03-10T20:52:00Z">
        <w:r w:rsidR="00DD76BC" w:rsidRPr="00B64EF7" w:rsidDel="000F0D79">
          <w:rPr>
            <w:rFonts w:ascii="Prestige Elite Std" w:hAnsi="Prestige Elite Std" w:cs="Adobe Naskh Medium"/>
            <w:sz w:val="18"/>
            <w:szCs w:val="18"/>
            <w:rPrChange w:id="652" w:author="Salim ATALLA" w:date="2021-03-09T20:32:00Z">
              <w:rPr>
                <w:rFonts w:ascii="Bookman Old Style" w:hAnsi="Bookman Old Style" w:cs="Adobe Naskh Medium"/>
                <w:sz w:val="18"/>
                <w:szCs w:val="18"/>
              </w:rPr>
            </w:rPrChange>
          </w:rPr>
          <w:delText>&lt;-</w:delText>
        </w:r>
      </w:del>
      <w:del w:id="653" w:author="Salim ATALLA" w:date="2021-12-04T20:30:00Z">
        <w:r w:rsidR="00DD76BC" w:rsidRPr="00B64EF7" w:rsidDel="00540109">
          <w:rPr>
            <w:rFonts w:ascii="Prestige Elite Std" w:hAnsi="Prestige Elite Std" w:cs="Adobe Naskh Medium"/>
            <w:sz w:val="18"/>
            <w:szCs w:val="18"/>
            <w:rPrChange w:id="654" w:author="Salim ATALLA" w:date="2021-03-09T20:32:00Z">
              <w:rPr>
                <w:rFonts w:ascii="Bookman Old Style" w:hAnsi="Bookman Old Style" w:cs="Adobe Naskh Medium"/>
                <w:sz w:val="18"/>
                <w:szCs w:val="18"/>
              </w:rPr>
            </w:rPrChange>
          </w:rPr>
          <w:delText xml:space="preserve"> a</w:delText>
        </w:r>
      </w:del>
    </w:p>
    <w:p w14:paraId="2E8AD90F" w14:textId="20E8983C" w:rsidR="00DD76BC" w:rsidRPr="00B64EF7" w:rsidDel="00540109" w:rsidRDefault="00DD76BC" w:rsidP="001B1E5B">
      <w:pPr>
        <w:spacing w:after="0"/>
        <w:rPr>
          <w:del w:id="655" w:author="Salim ATALLA" w:date="2021-12-04T20:30:00Z"/>
          <w:rFonts w:ascii="Prestige Elite Std" w:hAnsi="Prestige Elite Std" w:cs="Adobe Naskh Medium"/>
          <w:sz w:val="18"/>
          <w:szCs w:val="18"/>
          <w:rPrChange w:id="656" w:author="Salim ATALLA" w:date="2021-03-09T20:32:00Z">
            <w:rPr>
              <w:del w:id="657" w:author="Salim ATALLA" w:date="2021-12-04T20:30:00Z"/>
              <w:rFonts w:ascii="Bookman Old Style" w:hAnsi="Bookman Old Style" w:cs="Adobe Naskh Medium"/>
              <w:sz w:val="18"/>
              <w:szCs w:val="18"/>
            </w:rPr>
          </w:rPrChange>
        </w:rPr>
      </w:pPr>
      <w:del w:id="658" w:author="Salim ATALLA" w:date="2021-12-04T20:30:00Z">
        <w:r w:rsidRPr="00B64EF7" w:rsidDel="00540109">
          <w:rPr>
            <w:rFonts w:ascii="Prestige Elite Std" w:hAnsi="Prestige Elite Std" w:cs="Adobe Naskh Medium"/>
            <w:sz w:val="18"/>
            <w:szCs w:val="18"/>
            <w:rPrChange w:id="659" w:author="Salim ATALLA" w:date="2021-03-09T20:32:00Z">
              <w:rPr>
                <w:rFonts w:ascii="Bookman Old Style" w:hAnsi="Bookman Old Style" w:cs="Adobe Naskh Medium"/>
                <w:sz w:val="18"/>
                <w:szCs w:val="18"/>
              </w:rPr>
            </w:rPrChange>
          </w:rPr>
          <w:tab/>
        </w:r>
        <w:r w:rsidRPr="00B64EF7" w:rsidDel="00540109">
          <w:rPr>
            <w:rFonts w:ascii="Prestige Elite Std" w:hAnsi="Prestige Elite Std" w:cs="Adobe Naskh Medium"/>
            <w:sz w:val="18"/>
            <w:szCs w:val="18"/>
            <w:rPrChange w:id="660" w:author="Salim ATALLA" w:date="2021-03-09T20:32:00Z">
              <w:rPr>
                <w:rFonts w:ascii="Bookman Old Style" w:hAnsi="Bookman Old Style" w:cs="Adobe Naskh Medium"/>
                <w:sz w:val="18"/>
                <w:szCs w:val="18"/>
              </w:rPr>
            </w:rPrChange>
          </w:rPr>
          <w:tab/>
          <w:delText xml:space="preserve">max </w:delText>
        </w:r>
      </w:del>
      <w:del w:id="661" w:author="Salim ATALLA" w:date="2021-03-10T20:52:00Z">
        <w:r w:rsidRPr="00B64EF7" w:rsidDel="000F0D79">
          <w:rPr>
            <w:rFonts w:ascii="Prestige Elite Std" w:hAnsi="Prestige Elite Std" w:cs="Adobe Naskh Medium"/>
            <w:sz w:val="18"/>
            <w:szCs w:val="18"/>
            <w:rPrChange w:id="662" w:author="Salim ATALLA" w:date="2021-03-09T20:32:00Z">
              <w:rPr>
                <w:rFonts w:ascii="Bookman Old Style" w:hAnsi="Bookman Old Style" w:cs="Adobe Naskh Medium"/>
                <w:sz w:val="18"/>
                <w:szCs w:val="18"/>
              </w:rPr>
            </w:rPrChange>
          </w:rPr>
          <w:delText>&lt;-</w:delText>
        </w:r>
      </w:del>
      <w:del w:id="663" w:author="Salim ATALLA" w:date="2021-12-04T20:30:00Z">
        <w:r w:rsidRPr="00B64EF7" w:rsidDel="00540109">
          <w:rPr>
            <w:rFonts w:ascii="Prestige Elite Std" w:hAnsi="Prestige Elite Std" w:cs="Adobe Naskh Medium"/>
            <w:sz w:val="18"/>
            <w:szCs w:val="18"/>
            <w:rPrChange w:id="664" w:author="Salim ATALLA" w:date="2021-03-09T20:32:00Z">
              <w:rPr>
                <w:rFonts w:ascii="Bookman Old Style" w:hAnsi="Bookman Old Style" w:cs="Adobe Naskh Medium"/>
                <w:sz w:val="18"/>
                <w:szCs w:val="18"/>
              </w:rPr>
            </w:rPrChange>
          </w:rPr>
          <w:delText xml:space="preserve"> x</w:delText>
        </w:r>
      </w:del>
    </w:p>
    <w:p w14:paraId="468F4516" w14:textId="25E43CC1" w:rsidR="00DD76BC" w:rsidRPr="00B64EF7" w:rsidDel="00540109" w:rsidRDefault="00DD76BC" w:rsidP="001B1E5B">
      <w:pPr>
        <w:spacing w:after="0"/>
        <w:rPr>
          <w:del w:id="665" w:author="Salim ATALLA" w:date="2021-12-04T20:30:00Z"/>
          <w:rFonts w:ascii="Prestige Elite Std" w:hAnsi="Prestige Elite Std" w:cs="Adobe Naskh Medium"/>
          <w:sz w:val="18"/>
          <w:szCs w:val="18"/>
          <w:rPrChange w:id="666" w:author="Salim ATALLA" w:date="2021-03-09T20:32:00Z">
            <w:rPr>
              <w:del w:id="667" w:author="Salim ATALLA" w:date="2021-12-04T20:30:00Z"/>
              <w:rFonts w:ascii="Bookman Old Style" w:hAnsi="Bookman Old Style" w:cs="Adobe Naskh Medium"/>
              <w:sz w:val="18"/>
              <w:szCs w:val="18"/>
            </w:rPr>
          </w:rPrChange>
        </w:rPr>
      </w:pPr>
      <w:del w:id="668" w:author="Salim ATALLA" w:date="2021-12-04T20:30:00Z">
        <w:r w:rsidRPr="00B64EF7" w:rsidDel="00540109">
          <w:rPr>
            <w:rFonts w:ascii="Prestige Elite Std" w:hAnsi="Prestige Elite Std" w:cs="Adobe Naskh Medium"/>
            <w:sz w:val="18"/>
            <w:szCs w:val="18"/>
            <w:rPrChange w:id="669" w:author="Salim ATALLA" w:date="2021-03-09T20:32:00Z">
              <w:rPr>
                <w:rFonts w:ascii="Bookman Old Style" w:hAnsi="Bookman Old Style" w:cs="Adobe Naskh Medium"/>
                <w:sz w:val="18"/>
                <w:szCs w:val="18"/>
              </w:rPr>
            </w:rPrChange>
          </w:rPr>
          <w:tab/>
        </w:r>
        <w:r w:rsidRPr="00B64EF7" w:rsidDel="00540109">
          <w:rPr>
            <w:rFonts w:ascii="Prestige Elite Std" w:hAnsi="Prestige Elite Std" w:cs="Adobe Naskh Medium"/>
            <w:sz w:val="18"/>
            <w:szCs w:val="18"/>
            <w:rPrChange w:id="670" w:author="Salim ATALLA" w:date="2021-03-09T20:32:00Z">
              <w:rPr>
                <w:rFonts w:ascii="Bookman Old Style" w:hAnsi="Bookman Old Style" w:cs="Adobe Naskh Medium"/>
                <w:sz w:val="18"/>
                <w:szCs w:val="18"/>
              </w:rPr>
            </w:rPrChange>
          </w:rPr>
          <w:tab/>
        </w:r>
      </w:del>
    </w:p>
    <w:p w14:paraId="7D3C7413" w14:textId="0B73D626" w:rsidR="001B1E5B" w:rsidRPr="00B64EF7" w:rsidDel="00540109" w:rsidRDefault="00DD76BC" w:rsidP="00DD76BC">
      <w:pPr>
        <w:spacing w:after="0"/>
        <w:ind w:left="708" w:firstLine="708"/>
        <w:rPr>
          <w:del w:id="671" w:author="Salim ATALLA" w:date="2021-12-04T20:30:00Z"/>
          <w:rFonts w:ascii="Prestige Elite Std" w:eastAsia="Adobe Fan Heiti Std B" w:hAnsi="Prestige Elite Std" w:cs="Adobe Naskh Medium"/>
          <w:sz w:val="18"/>
          <w:szCs w:val="18"/>
          <w:rPrChange w:id="672" w:author="Salim ATALLA" w:date="2021-03-09T20:32:00Z">
            <w:rPr>
              <w:del w:id="673" w:author="Salim ATALLA" w:date="2021-12-04T20:30:00Z"/>
              <w:rFonts w:ascii="Bookman Old Style" w:eastAsia="Adobe Fan Heiti Std B" w:hAnsi="Bookman Old Style" w:cs="Adobe Naskh Medium"/>
              <w:sz w:val="18"/>
              <w:szCs w:val="18"/>
            </w:rPr>
          </w:rPrChange>
        </w:rPr>
      </w:pPr>
      <w:del w:id="674" w:author="Salim ATALLA" w:date="2021-03-09T20:47:00Z">
        <w:r w:rsidRPr="00B64EF7" w:rsidDel="003602EA">
          <w:rPr>
            <w:rFonts w:ascii="Prestige Elite Std" w:eastAsia="Adobe Fan Heiti Std B" w:hAnsi="Prestige Elite Std" w:cs="Adobe Naskh Medium"/>
            <w:sz w:val="18"/>
            <w:szCs w:val="18"/>
            <w:rPrChange w:id="675" w:author="Salim ATALLA" w:date="2021-03-09T20:32:00Z">
              <w:rPr>
                <w:rFonts w:ascii="Bookman Old Style" w:eastAsia="Adobe Fan Heiti Std B" w:hAnsi="Bookman Old Style" w:cs="Adobe Naskh Medium"/>
                <w:sz w:val="18"/>
                <w:szCs w:val="18"/>
              </w:rPr>
            </w:rPrChange>
          </w:rPr>
          <w:delText xml:space="preserve">Tantque  </w:delText>
        </w:r>
      </w:del>
      <w:del w:id="676" w:author="Salim ATALLA" w:date="2021-12-04T20:30:00Z">
        <w:r w:rsidRPr="00B64EF7" w:rsidDel="00540109">
          <w:rPr>
            <w:rFonts w:ascii="Prestige Elite Std" w:eastAsia="Adobe Fan Heiti Std B" w:hAnsi="Prestige Elite Std" w:cs="Adobe Naskh Medium"/>
            <w:sz w:val="18"/>
            <w:szCs w:val="18"/>
            <w:rPrChange w:id="677" w:author="Salim ATALLA" w:date="2021-03-09T20:32:00Z">
              <w:rPr>
                <w:rFonts w:ascii="Bookman Old Style" w:eastAsia="Adobe Fan Heiti Std B" w:hAnsi="Bookman Old Style" w:cs="Adobe Naskh Medium"/>
                <w:sz w:val="18"/>
                <w:szCs w:val="18"/>
              </w:rPr>
            </w:rPrChange>
          </w:rPr>
          <w:delText xml:space="preserve">x </w:delText>
        </w:r>
        <w:r w:rsidRPr="006B2A97" w:rsidDel="00540109">
          <w:rPr>
            <w:rFonts w:ascii="Adobe Fan Heiti Std B" w:eastAsia="Adobe Fan Heiti Std B" w:hAnsi="Adobe Fan Heiti Std B" w:cs="Adobe Naskh Medium"/>
            <w:sz w:val="16"/>
            <w:szCs w:val="16"/>
            <w:rPrChange w:id="678" w:author="Salim ATALLA" w:date="2021-03-10T20:53:00Z">
              <w:rPr>
                <w:rFonts w:ascii="Bookman Old Style" w:eastAsia="Adobe Fan Heiti Std B" w:hAnsi="Bookman Old Style" w:cs="Adobe Naskh Medium"/>
                <w:sz w:val="18"/>
                <w:szCs w:val="18"/>
              </w:rPr>
            </w:rPrChange>
          </w:rPr>
          <w:delText>&lt;</w:delText>
        </w:r>
      </w:del>
      <w:del w:id="679" w:author="Salim ATALLA" w:date="2021-03-10T20:52:00Z">
        <w:r w:rsidRPr="00B64EF7" w:rsidDel="000F0D79">
          <w:rPr>
            <w:rFonts w:ascii="Prestige Elite Std" w:eastAsia="Adobe Fan Heiti Std B" w:hAnsi="Prestige Elite Std" w:cs="Adobe Naskh Medium"/>
            <w:sz w:val="18"/>
            <w:szCs w:val="18"/>
            <w:rPrChange w:id="680" w:author="Salim ATALLA" w:date="2021-03-09T20:32:00Z">
              <w:rPr>
                <w:rFonts w:ascii="Bookman Old Style" w:eastAsia="Adobe Fan Heiti Std B" w:hAnsi="Bookman Old Style" w:cs="Adobe Naskh Medium"/>
                <w:sz w:val="18"/>
                <w:szCs w:val="18"/>
              </w:rPr>
            </w:rPrChange>
          </w:rPr>
          <w:delText>=</w:delText>
        </w:r>
      </w:del>
      <w:del w:id="681" w:author="Salim ATALLA" w:date="2021-12-04T20:30:00Z">
        <w:r w:rsidRPr="00B64EF7" w:rsidDel="00540109">
          <w:rPr>
            <w:rFonts w:ascii="Prestige Elite Std" w:eastAsia="Adobe Fan Heiti Std B" w:hAnsi="Prestige Elite Std" w:cs="Adobe Naskh Medium"/>
            <w:sz w:val="18"/>
            <w:szCs w:val="18"/>
            <w:rPrChange w:id="682" w:author="Salim ATALLA" w:date="2021-03-09T20:32:00Z">
              <w:rPr>
                <w:rFonts w:ascii="Bookman Old Style" w:eastAsia="Adobe Fan Heiti Std B" w:hAnsi="Bookman Old Style" w:cs="Adobe Naskh Medium"/>
                <w:sz w:val="18"/>
                <w:szCs w:val="18"/>
              </w:rPr>
            </w:rPrChange>
          </w:rPr>
          <w:delText xml:space="preserve"> b</w:delText>
        </w:r>
      </w:del>
      <w:del w:id="683" w:author="Salim ATALLA" w:date="2021-03-09T20:47:00Z">
        <w:r w:rsidRPr="00B64EF7" w:rsidDel="003602EA">
          <w:rPr>
            <w:rFonts w:ascii="Prestige Elite Std" w:eastAsia="Adobe Fan Heiti Std B" w:hAnsi="Prestige Elite Std" w:cs="Adobe Naskh Medium"/>
            <w:sz w:val="18"/>
            <w:szCs w:val="18"/>
            <w:rPrChange w:id="684" w:author="Salim ATALLA" w:date="2021-03-09T20:32:00Z">
              <w:rPr>
                <w:rFonts w:ascii="Bookman Old Style" w:eastAsia="Adobe Fan Heiti Std B" w:hAnsi="Bookman Old Style" w:cs="Adobe Naskh Medium"/>
                <w:sz w:val="18"/>
                <w:szCs w:val="18"/>
              </w:rPr>
            </w:rPrChange>
          </w:rPr>
          <w:delText xml:space="preserve">   </w:delText>
        </w:r>
      </w:del>
      <w:del w:id="685" w:author="Salim ATALLA" w:date="2021-12-04T20:30:00Z">
        <w:r w:rsidRPr="00B64EF7" w:rsidDel="00540109">
          <w:rPr>
            <w:rFonts w:ascii="Prestige Elite Std" w:eastAsia="Adobe Fan Heiti Std B" w:hAnsi="Prestige Elite Std" w:cs="Adobe Naskh Medium"/>
            <w:sz w:val="18"/>
            <w:szCs w:val="18"/>
            <w:rPrChange w:id="686" w:author="Salim ATALLA" w:date="2021-03-09T20:32:00Z">
              <w:rPr>
                <w:rFonts w:ascii="Bookman Old Style" w:eastAsia="Adobe Fan Heiti Std B" w:hAnsi="Bookman Old Style" w:cs="Adobe Naskh Medium"/>
                <w:sz w:val="18"/>
                <w:szCs w:val="18"/>
              </w:rPr>
            </w:rPrChange>
          </w:rPr>
          <w:delText>faire:</w:delText>
        </w:r>
      </w:del>
    </w:p>
    <w:p w14:paraId="292B914A" w14:textId="279E33FF" w:rsidR="001B1E5B" w:rsidRPr="00B64EF7" w:rsidDel="00540109" w:rsidRDefault="001B1E5B" w:rsidP="00DD76BC">
      <w:pPr>
        <w:spacing w:after="0"/>
        <w:rPr>
          <w:del w:id="687" w:author="Salim ATALLA" w:date="2021-12-04T20:30:00Z"/>
          <w:rFonts w:ascii="Prestige Elite Std" w:eastAsia="Adobe Fan Heiti Std B" w:hAnsi="Prestige Elite Std" w:cs="Adobe Naskh Medium"/>
          <w:sz w:val="18"/>
          <w:szCs w:val="18"/>
          <w:rPrChange w:id="688" w:author="Salim ATALLA" w:date="2021-03-09T20:32:00Z">
            <w:rPr>
              <w:del w:id="689" w:author="Salim ATALLA" w:date="2021-12-04T20:30:00Z"/>
              <w:rFonts w:ascii="Bookman Old Style" w:eastAsia="Adobe Fan Heiti Std B" w:hAnsi="Bookman Old Style" w:cs="Adobe Naskh Medium"/>
              <w:sz w:val="18"/>
              <w:szCs w:val="18"/>
            </w:rPr>
          </w:rPrChange>
        </w:rPr>
      </w:pPr>
      <w:del w:id="690" w:author="Salim ATALLA" w:date="2021-12-04T20:30:00Z">
        <w:r w:rsidRPr="00B64EF7" w:rsidDel="00540109">
          <w:rPr>
            <w:rFonts w:ascii="Prestige Elite Std" w:eastAsia="Adobe Fan Heiti Std B" w:hAnsi="Prestige Elite Std" w:cs="Adobe Naskh Medium"/>
            <w:sz w:val="18"/>
            <w:szCs w:val="18"/>
            <w:rPrChange w:id="691" w:author="Salim ATALLA" w:date="2021-03-09T20:32:00Z">
              <w:rPr>
                <w:rFonts w:ascii="Bookman Old Style" w:eastAsia="Adobe Fan Heiti Std B" w:hAnsi="Bookman Old Style" w:cs="Adobe Naskh Medium"/>
                <w:sz w:val="18"/>
                <w:szCs w:val="18"/>
              </w:rPr>
            </w:rPrChange>
          </w:rPr>
          <w:tab/>
        </w:r>
        <w:r w:rsidRPr="00B64EF7" w:rsidDel="00540109">
          <w:rPr>
            <w:rFonts w:ascii="Prestige Elite Std" w:eastAsia="Adobe Fan Heiti Std B" w:hAnsi="Prestige Elite Std" w:cs="Adobe Naskh Medium"/>
            <w:sz w:val="18"/>
            <w:szCs w:val="18"/>
            <w:rPrChange w:id="692" w:author="Salim ATALLA" w:date="2021-03-09T20:32:00Z">
              <w:rPr>
                <w:rFonts w:ascii="Bookman Old Style" w:eastAsia="Adobe Fan Heiti Std B" w:hAnsi="Bookman Old Style" w:cs="Adobe Naskh Medium"/>
                <w:sz w:val="18"/>
                <w:szCs w:val="18"/>
              </w:rPr>
            </w:rPrChange>
          </w:rPr>
          <w:tab/>
        </w:r>
        <w:r w:rsidRPr="00B64EF7" w:rsidDel="00540109">
          <w:rPr>
            <w:rFonts w:ascii="Prestige Elite Std" w:eastAsia="Adobe Fan Heiti Std B" w:hAnsi="Prestige Elite Std" w:cs="Adobe Naskh Medium"/>
            <w:sz w:val="18"/>
            <w:szCs w:val="18"/>
            <w:rPrChange w:id="693" w:author="Salim ATALLA" w:date="2021-03-09T20:32:00Z">
              <w:rPr>
                <w:rFonts w:ascii="Bookman Old Style" w:eastAsia="Adobe Fan Heiti Std B" w:hAnsi="Bookman Old Style" w:cs="Adobe Naskh Medium"/>
                <w:sz w:val="18"/>
                <w:szCs w:val="18"/>
              </w:rPr>
            </w:rPrChange>
          </w:rPr>
          <w:tab/>
        </w:r>
        <w:r w:rsidR="00DD76BC" w:rsidRPr="00B64EF7" w:rsidDel="00540109">
          <w:rPr>
            <w:rFonts w:ascii="Prestige Elite Std" w:eastAsia="Adobe Fan Heiti Std B" w:hAnsi="Prestige Elite Std" w:cs="Adobe Naskh Medium"/>
            <w:sz w:val="18"/>
            <w:szCs w:val="18"/>
            <w:rPrChange w:id="694" w:author="Salim ATALLA" w:date="2021-03-09T20:32:00Z">
              <w:rPr>
                <w:rFonts w:ascii="Bookman Old Style" w:eastAsia="Adobe Fan Heiti Std B" w:hAnsi="Bookman Old Style" w:cs="Adobe Naskh Medium"/>
                <w:sz w:val="18"/>
                <w:szCs w:val="18"/>
              </w:rPr>
            </w:rPrChange>
          </w:rPr>
          <w:delText>Si f(x) &gt; f(max)</w:delText>
        </w:r>
      </w:del>
      <w:del w:id="695" w:author="Salim ATALLA" w:date="2021-03-09T20:47:00Z">
        <w:r w:rsidR="00DD76BC" w:rsidRPr="00B64EF7" w:rsidDel="005D3D5C">
          <w:rPr>
            <w:rFonts w:ascii="Prestige Elite Std" w:eastAsia="Adobe Fan Heiti Std B" w:hAnsi="Prestige Elite Std" w:cs="Adobe Naskh Medium"/>
            <w:sz w:val="18"/>
            <w:szCs w:val="18"/>
            <w:rPrChange w:id="696" w:author="Salim ATALLA" w:date="2021-03-09T20:32:00Z">
              <w:rPr>
                <w:rFonts w:ascii="Bookman Old Style" w:eastAsia="Adobe Fan Heiti Std B" w:hAnsi="Bookman Old Style" w:cs="Adobe Naskh Medium"/>
                <w:sz w:val="18"/>
                <w:szCs w:val="18"/>
              </w:rPr>
            </w:rPrChange>
          </w:rPr>
          <w:tab/>
        </w:r>
      </w:del>
      <w:del w:id="697" w:author="Salim ATALLA" w:date="2021-12-04T20:30:00Z">
        <w:r w:rsidR="00DD76BC" w:rsidRPr="00B64EF7" w:rsidDel="00540109">
          <w:rPr>
            <w:rFonts w:ascii="Prestige Elite Std" w:eastAsia="Adobe Fan Heiti Std B" w:hAnsi="Prestige Elite Std" w:cs="Adobe Naskh Medium"/>
            <w:sz w:val="18"/>
            <w:szCs w:val="18"/>
            <w:rPrChange w:id="698" w:author="Salim ATALLA" w:date="2021-03-09T20:32:00Z">
              <w:rPr>
                <w:rFonts w:ascii="Bookman Old Style" w:eastAsia="Adobe Fan Heiti Std B" w:hAnsi="Bookman Old Style" w:cs="Adobe Naskh Medium"/>
                <w:sz w:val="18"/>
                <w:szCs w:val="18"/>
              </w:rPr>
            </w:rPrChange>
          </w:rPr>
          <w:delText>alors</w:delText>
        </w:r>
      </w:del>
    </w:p>
    <w:p w14:paraId="3F888C23" w14:textId="0F729B6C" w:rsidR="00DD76BC" w:rsidRPr="00B64EF7" w:rsidDel="00540109" w:rsidRDefault="00DD76BC" w:rsidP="00DD76BC">
      <w:pPr>
        <w:spacing w:after="0"/>
        <w:rPr>
          <w:del w:id="699" w:author="Salim ATALLA" w:date="2021-12-04T20:30:00Z"/>
          <w:rFonts w:ascii="Prestige Elite Std" w:eastAsia="Adobe Fan Heiti Std B" w:hAnsi="Prestige Elite Std" w:cs="Adobe Naskh Medium"/>
          <w:sz w:val="18"/>
          <w:szCs w:val="18"/>
          <w:rPrChange w:id="700" w:author="Salim ATALLA" w:date="2021-03-09T20:32:00Z">
            <w:rPr>
              <w:del w:id="701" w:author="Salim ATALLA" w:date="2021-12-04T20:30:00Z"/>
              <w:rFonts w:ascii="Bookman Old Style" w:eastAsia="Adobe Fan Heiti Std B" w:hAnsi="Bookman Old Style" w:cs="Adobe Naskh Medium"/>
              <w:sz w:val="18"/>
              <w:szCs w:val="18"/>
            </w:rPr>
          </w:rPrChange>
        </w:rPr>
      </w:pPr>
      <w:del w:id="702" w:author="Salim ATALLA" w:date="2021-12-04T20:30:00Z">
        <w:r w:rsidRPr="00B64EF7" w:rsidDel="00540109">
          <w:rPr>
            <w:rFonts w:ascii="Prestige Elite Std" w:eastAsia="Adobe Fan Heiti Std B" w:hAnsi="Prestige Elite Std" w:cs="Adobe Naskh Medium"/>
            <w:sz w:val="18"/>
            <w:szCs w:val="18"/>
            <w:rPrChange w:id="703" w:author="Salim ATALLA" w:date="2021-03-09T20:32:00Z">
              <w:rPr>
                <w:rFonts w:ascii="Bookman Old Style" w:eastAsia="Adobe Fan Heiti Std B" w:hAnsi="Bookman Old Style" w:cs="Adobe Naskh Medium"/>
                <w:sz w:val="18"/>
                <w:szCs w:val="18"/>
              </w:rPr>
            </w:rPrChange>
          </w:rPr>
          <w:tab/>
        </w:r>
        <w:r w:rsidRPr="00B64EF7" w:rsidDel="00540109">
          <w:rPr>
            <w:rFonts w:ascii="Prestige Elite Std" w:eastAsia="Adobe Fan Heiti Std B" w:hAnsi="Prestige Elite Std" w:cs="Adobe Naskh Medium"/>
            <w:sz w:val="18"/>
            <w:szCs w:val="18"/>
            <w:rPrChange w:id="704" w:author="Salim ATALLA" w:date="2021-03-09T20:32:00Z">
              <w:rPr>
                <w:rFonts w:ascii="Bookman Old Style" w:eastAsia="Adobe Fan Heiti Std B" w:hAnsi="Bookman Old Style" w:cs="Adobe Naskh Medium"/>
                <w:sz w:val="18"/>
                <w:szCs w:val="18"/>
              </w:rPr>
            </w:rPrChange>
          </w:rPr>
          <w:tab/>
        </w:r>
        <w:r w:rsidRPr="00B64EF7" w:rsidDel="00540109">
          <w:rPr>
            <w:rFonts w:ascii="Prestige Elite Std" w:eastAsia="Adobe Fan Heiti Std B" w:hAnsi="Prestige Elite Std" w:cs="Adobe Naskh Medium"/>
            <w:sz w:val="18"/>
            <w:szCs w:val="18"/>
            <w:rPrChange w:id="705" w:author="Salim ATALLA" w:date="2021-03-09T20:32:00Z">
              <w:rPr>
                <w:rFonts w:ascii="Bookman Old Style" w:eastAsia="Adobe Fan Heiti Std B" w:hAnsi="Bookman Old Style" w:cs="Adobe Naskh Medium"/>
                <w:sz w:val="18"/>
                <w:szCs w:val="18"/>
              </w:rPr>
            </w:rPrChange>
          </w:rPr>
          <w:tab/>
        </w:r>
        <w:r w:rsidRPr="00B64EF7" w:rsidDel="00540109">
          <w:rPr>
            <w:rFonts w:ascii="Prestige Elite Std" w:eastAsia="Adobe Fan Heiti Std B" w:hAnsi="Prestige Elite Std" w:cs="Adobe Naskh Medium"/>
            <w:sz w:val="18"/>
            <w:szCs w:val="18"/>
            <w:rPrChange w:id="706" w:author="Salim ATALLA" w:date="2021-03-09T20:32:00Z">
              <w:rPr>
                <w:rFonts w:ascii="Bookman Old Style" w:eastAsia="Adobe Fan Heiti Std B" w:hAnsi="Bookman Old Style" w:cs="Adobe Naskh Medium"/>
                <w:sz w:val="18"/>
                <w:szCs w:val="18"/>
              </w:rPr>
            </w:rPrChange>
          </w:rPr>
          <w:tab/>
        </w:r>
        <w:r w:rsidR="00B52A36" w:rsidRPr="00B64EF7" w:rsidDel="00540109">
          <w:rPr>
            <w:rFonts w:ascii="Prestige Elite Std" w:eastAsia="Adobe Fan Heiti Std B" w:hAnsi="Prestige Elite Std" w:cs="Adobe Naskh Medium"/>
            <w:sz w:val="18"/>
            <w:szCs w:val="18"/>
            <w:rPrChange w:id="707" w:author="Salim ATALLA" w:date="2021-03-09T20:32:00Z">
              <w:rPr>
                <w:rFonts w:ascii="Bookman Old Style" w:eastAsia="Adobe Fan Heiti Std B" w:hAnsi="Bookman Old Style" w:cs="Adobe Naskh Medium"/>
                <w:sz w:val="18"/>
                <w:szCs w:val="18"/>
              </w:rPr>
            </w:rPrChange>
          </w:rPr>
          <w:delText>m</w:delText>
        </w:r>
        <w:r w:rsidRPr="00B64EF7" w:rsidDel="00540109">
          <w:rPr>
            <w:rFonts w:ascii="Prestige Elite Std" w:eastAsia="Adobe Fan Heiti Std B" w:hAnsi="Prestige Elite Std" w:cs="Adobe Naskh Medium"/>
            <w:sz w:val="18"/>
            <w:szCs w:val="18"/>
            <w:rPrChange w:id="708" w:author="Salim ATALLA" w:date="2021-03-09T20:32:00Z">
              <w:rPr>
                <w:rFonts w:ascii="Bookman Old Style" w:eastAsia="Adobe Fan Heiti Std B" w:hAnsi="Bookman Old Style" w:cs="Adobe Naskh Medium"/>
                <w:sz w:val="18"/>
                <w:szCs w:val="18"/>
              </w:rPr>
            </w:rPrChange>
          </w:rPr>
          <w:delText>ax &lt;- x</w:delText>
        </w:r>
      </w:del>
    </w:p>
    <w:p w14:paraId="65B7875E" w14:textId="2015CADF" w:rsidR="00DD76BC" w:rsidRPr="00B64EF7" w:rsidDel="00540109" w:rsidRDefault="00DD76BC" w:rsidP="00DD76BC">
      <w:pPr>
        <w:spacing w:after="0"/>
        <w:rPr>
          <w:del w:id="709" w:author="Salim ATALLA" w:date="2021-12-04T20:30:00Z"/>
          <w:rFonts w:ascii="Prestige Elite Std" w:eastAsia="Adobe Fan Heiti Std B" w:hAnsi="Prestige Elite Std" w:cs="Adobe Naskh Medium"/>
          <w:sz w:val="18"/>
          <w:szCs w:val="18"/>
          <w:rPrChange w:id="710" w:author="Salim ATALLA" w:date="2021-03-09T20:32:00Z">
            <w:rPr>
              <w:del w:id="711" w:author="Salim ATALLA" w:date="2021-12-04T20:30:00Z"/>
              <w:rFonts w:ascii="Bookman Old Style" w:eastAsia="Adobe Fan Heiti Std B" w:hAnsi="Bookman Old Style" w:cs="Adobe Naskh Medium"/>
              <w:sz w:val="18"/>
              <w:szCs w:val="18"/>
            </w:rPr>
          </w:rPrChange>
        </w:rPr>
      </w:pPr>
      <w:del w:id="712" w:author="Salim ATALLA" w:date="2021-12-04T20:30:00Z">
        <w:r w:rsidRPr="00B64EF7" w:rsidDel="00540109">
          <w:rPr>
            <w:rFonts w:ascii="Prestige Elite Std" w:eastAsia="Adobe Fan Heiti Std B" w:hAnsi="Prestige Elite Std" w:cs="Adobe Naskh Medium"/>
            <w:sz w:val="18"/>
            <w:szCs w:val="18"/>
            <w:rPrChange w:id="713" w:author="Salim ATALLA" w:date="2021-03-09T20:32:00Z">
              <w:rPr>
                <w:rFonts w:ascii="Bookman Old Style" w:eastAsia="Adobe Fan Heiti Std B" w:hAnsi="Bookman Old Style" w:cs="Adobe Naskh Medium"/>
                <w:sz w:val="18"/>
                <w:szCs w:val="18"/>
              </w:rPr>
            </w:rPrChange>
          </w:rPr>
          <w:tab/>
        </w:r>
        <w:r w:rsidRPr="00B64EF7" w:rsidDel="00540109">
          <w:rPr>
            <w:rFonts w:ascii="Prestige Elite Std" w:eastAsia="Adobe Fan Heiti Std B" w:hAnsi="Prestige Elite Std" w:cs="Adobe Naskh Medium"/>
            <w:sz w:val="18"/>
            <w:szCs w:val="18"/>
            <w:rPrChange w:id="714" w:author="Salim ATALLA" w:date="2021-03-09T20:32:00Z">
              <w:rPr>
                <w:rFonts w:ascii="Bookman Old Style" w:eastAsia="Adobe Fan Heiti Std B" w:hAnsi="Bookman Old Style" w:cs="Adobe Naskh Medium"/>
                <w:sz w:val="18"/>
                <w:szCs w:val="18"/>
              </w:rPr>
            </w:rPrChange>
          </w:rPr>
          <w:tab/>
        </w:r>
        <w:r w:rsidRPr="00B64EF7" w:rsidDel="00540109">
          <w:rPr>
            <w:rFonts w:ascii="Prestige Elite Std" w:eastAsia="Adobe Fan Heiti Std B" w:hAnsi="Prestige Elite Std" w:cs="Adobe Naskh Medium"/>
            <w:sz w:val="18"/>
            <w:szCs w:val="18"/>
            <w:rPrChange w:id="715" w:author="Salim ATALLA" w:date="2021-03-09T20:32:00Z">
              <w:rPr>
                <w:rFonts w:ascii="Bookman Old Style" w:eastAsia="Adobe Fan Heiti Std B" w:hAnsi="Bookman Old Style" w:cs="Adobe Naskh Medium"/>
                <w:sz w:val="18"/>
                <w:szCs w:val="18"/>
              </w:rPr>
            </w:rPrChange>
          </w:rPr>
          <w:tab/>
          <w:delText>finSi</w:delText>
        </w:r>
      </w:del>
    </w:p>
    <w:p w14:paraId="68FF8AEA" w14:textId="068BFC28" w:rsidR="00DD76BC" w:rsidRPr="00B64EF7" w:rsidDel="00540109" w:rsidRDefault="00DD76BC" w:rsidP="00DD76BC">
      <w:pPr>
        <w:spacing w:after="0"/>
        <w:rPr>
          <w:del w:id="716" w:author="Salim ATALLA" w:date="2021-12-04T20:30:00Z"/>
          <w:rFonts w:ascii="Prestige Elite Std" w:eastAsia="Adobe Fan Heiti Std B" w:hAnsi="Prestige Elite Std" w:cs="Adobe Naskh Medium"/>
          <w:sz w:val="18"/>
          <w:szCs w:val="18"/>
          <w:rPrChange w:id="717" w:author="Salim ATALLA" w:date="2021-03-09T20:32:00Z">
            <w:rPr>
              <w:del w:id="718" w:author="Salim ATALLA" w:date="2021-12-04T20:30:00Z"/>
              <w:rFonts w:ascii="Bookman Old Style" w:eastAsia="Adobe Fan Heiti Std B" w:hAnsi="Bookman Old Style" w:cs="Adobe Naskh Medium"/>
              <w:sz w:val="18"/>
              <w:szCs w:val="18"/>
            </w:rPr>
          </w:rPrChange>
        </w:rPr>
      </w:pPr>
      <w:del w:id="719" w:author="Salim ATALLA" w:date="2021-12-04T20:30:00Z">
        <w:r w:rsidRPr="00B64EF7" w:rsidDel="00540109">
          <w:rPr>
            <w:rFonts w:ascii="Prestige Elite Std" w:eastAsia="Adobe Fan Heiti Std B" w:hAnsi="Prestige Elite Std" w:cs="Adobe Naskh Medium"/>
            <w:sz w:val="18"/>
            <w:szCs w:val="18"/>
            <w:rPrChange w:id="720" w:author="Salim ATALLA" w:date="2021-03-09T20:32:00Z">
              <w:rPr>
                <w:rFonts w:ascii="Bookman Old Style" w:eastAsia="Adobe Fan Heiti Std B" w:hAnsi="Bookman Old Style" w:cs="Adobe Naskh Medium"/>
                <w:sz w:val="18"/>
                <w:szCs w:val="18"/>
              </w:rPr>
            </w:rPrChange>
          </w:rPr>
          <w:tab/>
        </w:r>
        <w:r w:rsidRPr="00B64EF7" w:rsidDel="00540109">
          <w:rPr>
            <w:rFonts w:ascii="Prestige Elite Std" w:eastAsia="Adobe Fan Heiti Std B" w:hAnsi="Prestige Elite Std" w:cs="Adobe Naskh Medium"/>
            <w:sz w:val="18"/>
            <w:szCs w:val="18"/>
            <w:rPrChange w:id="721" w:author="Salim ATALLA" w:date="2021-03-09T20:32:00Z">
              <w:rPr>
                <w:rFonts w:ascii="Bookman Old Style" w:eastAsia="Adobe Fan Heiti Std B" w:hAnsi="Bookman Old Style" w:cs="Adobe Naskh Medium"/>
                <w:sz w:val="18"/>
                <w:szCs w:val="18"/>
              </w:rPr>
            </w:rPrChange>
          </w:rPr>
          <w:tab/>
        </w:r>
        <w:r w:rsidRPr="00B64EF7" w:rsidDel="00540109">
          <w:rPr>
            <w:rFonts w:ascii="Prestige Elite Std" w:eastAsia="Adobe Fan Heiti Std B" w:hAnsi="Prestige Elite Std" w:cs="Adobe Naskh Medium"/>
            <w:sz w:val="18"/>
            <w:szCs w:val="18"/>
            <w:rPrChange w:id="722" w:author="Salim ATALLA" w:date="2021-03-09T20:32:00Z">
              <w:rPr>
                <w:rFonts w:ascii="Bookman Old Style" w:eastAsia="Adobe Fan Heiti Std B" w:hAnsi="Bookman Old Style" w:cs="Adobe Naskh Medium"/>
                <w:sz w:val="18"/>
                <w:szCs w:val="18"/>
              </w:rPr>
            </w:rPrChange>
          </w:rPr>
          <w:tab/>
          <w:delText xml:space="preserve">x </w:delText>
        </w:r>
      </w:del>
      <w:del w:id="723" w:author="Salim ATALLA" w:date="2021-03-10T20:53:00Z">
        <w:r w:rsidRPr="00B64EF7" w:rsidDel="00427CB2">
          <w:rPr>
            <w:rFonts w:ascii="Prestige Elite Std" w:eastAsia="Adobe Fan Heiti Std B" w:hAnsi="Prestige Elite Std" w:cs="Adobe Naskh Medium"/>
            <w:sz w:val="18"/>
            <w:szCs w:val="18"/>
            <w:rPrChange w:id="724" w:author="Salim ATALLA" w:date="2021-03-09T20:32:00Z">
              <w:rPr>
                <w:rFonts w:ascii="Bookman Old Style" w:eastAsia="Adobe Fan Heiti Std B" w:hAnsi="Bookman Old Style" w:cs="Adobe Naskh Medium"/>
                <w:sz w:val="18"/>
                <w:szCs w:val="18"/>
              </w:rPr>
            </w:rPrChange>
          </w:rPr>
          <w:delText>&lt;-</w:delText>
        </w:r>
      </w:del>
      <w:del w:id="725" w:author="Salim ATALLA" w:date="2021-12-04T20:30:00Z">
        <w:r w:rsidRPr="00B64EF7" w:rsidDel="00540109">
          <w:rPr>
            <w:rFonts w:ascii="Prestige Elite Std" w:eastAsia="Adobe Fan Heiti Std B" w:hAnsi="Prestige Elite Std" w:cs="Adobe Naskh Medium"/>
            <w:sz w:val="18"/>
            <w:szCs w:val="18"/>
            <w:rPrChange w:id="726" w:author="Salim ATALLA" w:date="2021-03-09T20:32:00Z">
              <w:rPr>
                <w:rFonts w:ascii="Bookman Old Style" w:eastAsia="Adobe Fan Heiti Std B" w:hAnsi="Bookman Old Style" w:cs="Adobe Naskh Medium"/>
                <w:sz w:val="18"/>
                <w:szCs w:val="18"/>
              </w:rPr>
            </w:rPrChange>
          </w:rPr>
          <w:delText xml:space="preserve"> </w:delText>
        </w:r>
        <w:r w:rsidR="00572D96" w:rsidRPr="00B64EF7" w:rsidDel="00540109">
          <w:rPr>
            <w:rFonts w:ascii="Prestige Elite Std" w:eastAsia="Adobe Fan Heiti Std B" w:hAnsi="Prestige Elite Std" w:cs="Adobe Naskh Medium"/>
            <w:sz w:val="18"/>
            <w:szCs w:val="18"/>
            <w:rPrChange w:id="727" w:author="Salim ATALLA" w:date="2021-03-09T20:32:00Z">
              <w:rPr>
                <w:rFonts w:ascii="Bookman Old Style" w:eastAsia="Adobe Fan Heiti Std B" w:hAnsi="Bookman Old Style" w:cs="Adobe Naskh Medium"/>
                <w:sz w:val="18"/>
                <w:szCs w:val="18"/>
              </w:rPr>
            </w:rPrChange>
          </w:rPr>
          <w:delText>x</w:delText>
        </w:r>
        <w:r w:rsidRPr="00B64EF7" w:rsidDel="00540109">
          <w:rPr>
            <w:rFonts w:ascii="Prestige Elite Std" w:eastAsia="Adobe Fan Heiti Std B" w:hAnsi="Prestige Elite Std" w:cs="Adobe Naskh Medium"/>
            <w:sz w:val="18"/>
            <w:szCs w:val="18"/>
            <w:rPrChange w:id="728" w:author="Salim ATALLA" w:date="2021-03-09T20:32:00Z">
              <w:rPr>
                <w:rFonts w:ascii="Bookman Old Style" w:eastAsia="Adobe Fan Heiti Std B" w:hAnsi="Bookman Old Style" w:cs="Adobe Naskh Medium"/>
                <w:sz w:val="18"/>
                <w:szCs w:val="18"/>
              </w:rPr>
            </w:rPrChange>
          </w:rPr>
          <w:delText xml:space="preserve"> + eps</w:delText>
        </w:r>
      </w:del>
    </w:p>
    <w:p w14:paraId="706F8DF0" w14:textId="3855631B" w:rsidR="00A442C0" w:rsidRPr="00B64EF7" w:rsidDel="00540109" w:rsidRDefault="00A442C0" w:rsidP="00DD76BC">
      <w:pPr>
        <w:spacing w:after="0"/>
        <w:rPr>
          <w:del w:id="729" w:author="Salim ATALLA" w:date="2021-12-04T20:30:00Z"/>
          <w:rFonts w:ascii="Prestige Elite Std" w:eastAsia="Adobe Fan Heiti Std B" w:hAnsi="Prestige Elite Std" w:cs="Adobe Naskh Medium"/>
          <w:sz w:val="18"/>
          <w:szCs w:val="18"/>
          <w:rPrChange w:id="730" w:author="Salim ATALLA" w:date="2021-03-09T20:32:00Z">
            <w:rPr>
              <w:del w:id="731" w:author="Salim ATALLA" w:date="2021-12-04T20:30:00Z"/>
              <w:rFonts w:ascii="Bookman Old Style" w:eastAsia="Adobe Fan Heiti Std B" w:hAnsi="Bookman Old Style" w:cs="Adobe Naskh Medium"/>
              <w:sz w:val="18"/>
              <w:szCs w:val="18"/>
            </w:rPr>
          </w:rPrChange>
        </w:rPr>
      </w:pPr>
      <w:del w:id="732" w:author="Salim ATALLA" w:date="2021-12-04T20:30:00Z">
        <w:r w:rsidRPr="00B64EF7" w:rsidDel="00540109">
          <w:rPr>
            <w:rFonts w:ascii="Prestige Elite Std" w:eastAsia="Adobe Fan Heiti Std B" w:hAnsi="Prestige Elite Std" w:cs="Adobe Naskh Medium"/>
            <w:sz w:val="18"/>
            <w:szCs w:val="18"/>
            <w:rPrChange w:id="733" w:author="Salim ATALLA" w:date="2021-03-09T20:32:00Z">
              <w:rPr>
                <w:rFonts w:ascii="Bookman Old Style" w:eastAsia="Adobe Fan Heiti Std B" w:hAnsi="Bookman Old Style" w:cs="Adobe Naskh Medium"/>
                <w:sz w:val="18"/>
                <w:szCs w:val="18"/>
              </w:rPr>
            </w:rPrChange>
          </w:rPr>
          <w:tab/>
        </w:r>
        <w:r w:rsidRPr="00B64EF7" w:rsidDel="00540109">
          <w:rPr>
            <w:rFonts w:ascii="Prestige Elite Std" w:eastAsia="Adobe Fan Heiti Std B" w:hAnsi="Prestige Elite Std" w:cs="Adobe Naskh Medium"/>
            <w:sz w:val="18"/>
            <w:szCs w:val="18"/>
            <w:rPrChange w:id="734" w:author="Salim ATALLA" w:date="2021-03-09T20:32:00Z">
              <w:rPr>
                <w:rFonts w:ascii="Bookman Old Style" w:eastAsia="Adobe Fan Heiti Std B" w:hAnsi="Bookman Old Style" w:cs="Adobe Naskh Medium"/>
                <w:sz w:val="18"/>
                <w:szCs w:val="18"/>
              </w:rPr>
            </w:rPrChange>
          </w:rPr>
          <w:tab/>
          <w:delText>finTanque</w:delText>
        </w:r>
      </w:del>
    </w:p>
    <w:p w14:paraId="1B53AB60" w14:textId="13EA23AB" w:rsidR="00A442C0" w:rsidRPr="00B64EF7" w:rsidDel="00540109" w:rsidRDefault="00A442C0" w:rsidP="00DD76BC">
      <w:pPr>
        <w:spacing w:after="0"/>
        <w:rPr>
          <w:del w:id="735" w:author="Salim ATALLA" w:date="2021-12-04T20:30:00Z"/>
          <w:rFonts w:ascii="Prestige Elite Std" w:eastAsia="Adobe Fan Heiti Std B" w:hAnsi="Prestige Elite Std" w:cs="Adobe Naskh Medium"/>
          <w:sz w:val="18"/>
          <w:szCs w:val="18"/>
          <w:rPrChange w:id="736" w:author="Salim ATALLA" w:date="2021-03-09T20:32:00Z">
            <w:rPr>
              <w:del w:id="737" w:author="Salim ATALLA" w:date="2021-12-04T20:30:00Z"/>
              <w:rFonts w:ascii="Bookman Old Style" w:eastAsia="Adobe Fan Heiti Std B" w:hAnsi="Bookman Old Style" w:cs="Adobe Naskh Medium"/>
              <w:sz w:val="18"/>
              <w:szCs w:val="18"/>
            </w:rPr>
          </w:rPrChange>
        </w:rPr>
      </w:pPr>
      <w:del w:id="738" w:author="Salim ATALLA" w:date="2021-12-04T20:30:00Z">
        <w:r w:rsidRPr="00B64EF7" w:rsidDel="00540109">
          <w:rPr>
            <w:rFonts w:ascii="Prestige Elite Std" w:eastAsia="Adobe Fan Heiti Std B" w:hAnsi="Prestige Elite Std" w:cs="Adobe Naskh Medium"/>
            <w:sz w:val="18"/>
            <w:szCs w:val="18"/>
            <w:rPrChange w:id="739" w:author="Salim ATALLA" w:date="2021-03-09T20:32:00Z">
              <w:rPr>
                <w:rFonts w:ascii="Bookman Old Style" w:eastAsia="Adobe Fan Heiti Std B" w:hAnsi="Bookman Old Style" w:cs="Adobe Naskh Medium"/>
                <w:sz w:val="18"/>
                <w:szCs w:val="18"/>
              </w:rPr>
            </w:rPrChange>
          </w:rPr>
          <w:tab/>
        </w:r>
        <w:r w:rsidRPr="00B64EF7" w:rsidDel="00540109">
          <w:rPr>
            <w:rFonts w:ascii="Prestige Elite Std" w:eastAsia="Adobe Fan Heiti Std B" w:hAnsi="Prestige Elite Std" w:cs="Adobe Naskh Medium"/>
            <w:sz w:val="18"/>
            <w:szCs w:val="18"/>
            <w:rPrChange w:id="740" w:author="Salim ATALLA" w:date="2021-03-09T20:32:00Z">
              <w:rPr>
                <w:rFonts w:ascii="Bookman Old Style" w:eastAsia="Adobe Fan Heiti Std B" w:hAnsi="Bookman Old Style" w:cs="Adobe Naskh Medium"/>
                <w:sz w:val="18"/>
                <w:szCs w:val="18"/>
              </w:rPr>
            </w:rPrChange>
          </w:rPr>
          <w:tab/>
        </w:r>
      </w:del>
    </w:p>
    <w:p w14:paraId="534B69A3" w14:textId="482A71EC" w:rsidR="00A442C0" w:rsidRPr="00B64EF7" w:rsidDel="00540109" w:rsidRDefault="00A442C0" w:rsidP="00DD76BC">
      <w:pPr>
        <w:spacing w:after="0"/>
        <w:rPr>
          <w:del w:id="741" w:author="Salim ATALLA" w:date="2021-12-04T20:30:00Z"/>
          <w:rFonts w:ascii="Prestige Elite Std" w:eastAsia="Adobe Fan Heiti Std B" w:hAnsi="Prestige Elite Std" w:cs="Adobe Naskh Medium"/>
          <w:sz w:val="18"/>
          <w:szCs w:val="18"/>
          <w:rPrChange w:id="742" w:author="Salim ATALLA" w:date="2021-03-09T20:32:00Z">
            <w:rPr>
              <w:del w:id="743" w:author="Salim ATALLA" w:date="2021-12-04T20:30:00Z"/>
              <w:rFonts w:ascii="Bookman Old Style" w:eastAsia="Adobe Fan Heiti Std B" w:hAnsi="Bookman Old Style" w:cs="Adobe Naskh Medium"/>
              <w:sz w:val="18"/>
              <w:szCs w:val="18"/>
            </w:rPr>
          </w:rPrChange>
        </w:rPr>
      </w:pPr>
      <w:del w:id="744" w:author="Salim ATALLA" w:date="2021-12-04T20:30:00Z">
        <w:r w:rsidRPr="00B64EF7" w:rsidDel="00540109">
          <w:rPr>
            <w:rFonts w:ascii="Prestige Elite Std" w:eastAsia="Adobe Fan Heiti Std B" w:hAnsi="Prestige Elite Std" w:cs="Adobe Naskh Medium"/>
            <w:sz w:val="18"/>
            <w:szCs w:val="18"/>
            <w:rPrChange w:id="745" w:author="Salim ATALLA" w:date="2021-03-09T20:32:00Z">
              <w:rPr>
                <w:rFonts w:ascii="Bookman Old Style" w:eastAsia="Adobe Fan Heiti Std B" w:hAnsi="Bookman Old Style" w:cs="Adobe Naskh Medium"/>
                <w:sz w:val="18"/>
                <w:szCs w:val="18"/>
              </w:rPr>
            </w:rPrChange>
          </w:rPr>
          <w:tab/>
        </w:r>
        <w:r w:rsidRPr="00B64EF7" w:rsidDel="00540109">
          <w:rPr>
            <w:rFonts w:ascii="Prestige Elite Std" w:eastAsia="Adobe Fan Heiti Std B" w:hAnsi="Prestige Elite Std" w:cs="Adobe Naskh Medium"/>
            <w:sz w:val="18"/>
            <w:szCs w:val="18"/>
            <w:rPrChange w:id="746" w:author="Salim ATALLA" w:date="2021-03-09T20:32:00Z">
              <w:rPr>
                <w:rFonts w:ascii="Bookman Old Style" w:eastAsia="Adobe Fan Heiti Std B" w:hAnsi="Bookman Old Style" w:cs="Adobe Naskh Medium"/>
                <w:sz w:val="18"/>
                <w:szCs w:val="18"/>
              </w:rPr>
            </w:rPrChange>
          </w:rPr>
          <w:tab/>
          <w:delText>retourner max</w:delText>
        </w:r>
      </w:del>
    </w:p>
    <w:p w14:paraId="3393D0EB" w14:textId="2BA9F9AA" w:rsidR="008355A2" w:rsidRPr="00011EDA" w:rsidDel="00540109" w:rsidRDefault="001B1E5B" w:rsidP="001B1E5B">
      <w:pPr>
        <w:rPr>
          <w:del w:id="747" w:author="Salim ATALLA" w:date="2021-12-04T20:30:00Z"/>
          <w:rFonts w:ascii="High Tower Text" w:hAnsi="High Tower Text" w:cs="Arabic Typesetting"/>
          <w:rPrChange w:id="748" w:author="Salim ATALLA" w:date="2021-03-10T20:18:00Z">
            <w:rPr>
              <w:del w:id="749" w:author="Salim ATALLA" w:date="2021-12-04T20:30:00Z"/>
              <w:rFonts w:ascii="High Tower Text" w:hAnsi="High Tower Text" w:cs="Arabic Typesetting"/>
              <w:u w:val="single"/>
            </w:rPr>
          </w:rPrChange>
        </w:rPr>
      </w:pPr>
      <w:del w:id="750" w:author="Salim ATALLA" w:date="2021-12-04T20:30:00Z">
        <w:r w:rsidDel="00540109">
          <w:rPr>
            <w:rFonts w:ascii="Consolas" w:eastAsia="Adobe Fan Heiti Std B" w:hAnsi="Consolas" w:cs="Arabic Typesetting"/>
            <w:sz w:val="20"/>
            <w:szCs w:val="20"/>
          </w:rPr>
          <w:tab/>
        </w:r>
        <w:r w:rsidRPr="00985D74" w:rsidDel="00540109">
          <w:rPr>
            <w:rFonts w:ascii="High Tower Text" w:hAnsi="High Tower Text" w:cs="Arabic Typesetting"/>
            <w:u w:val="single"/>
          </w:rPr>
          <w:delText>Fin</w:delText>
        </w:r>
      </w:del>
    </w:p>
    <w:p w14:paraId="75420ED1" w14:textId="323E391D" w:rsidR="001B1E5B" w:rsidRPr="008355A2" w:rsidDel="00540109" w:rsidRDefault="001B1E5B">
      <w:pPr>
        <w:rPr>
          <w:del w:id="751" w:author="Salim ATALLA" w:date="2021-12-04T20:30:00Z"/>
          <w:rFonts w:ascii="High Tower Text" w:hAnsi="High Tower Text"/>
          <w:rPrChange w:id="752" w:author="Salim ATALLA" w:date="2021-03-10T20:17:00Z">
            <w:rPr>
              <w:del w:id="753" w:author="Salim ATALLA" w:date="2021-12-04T20:30:00Z"/>
              <w:rFonts w:ascii="High Tower Text" w:hAnsi="High Tower Text" w:cs="Arabic Typesetting"/>
              <w:u w:val="single"/>
            </w:rPr>
          </w:rPrChange>
        </w:rPr>
      </w:pPr>
    </w:p>
    <w:p w14:paraId="58D1EF41" w14:textId="77777777" w:rsidR="00635378" w:rsidDel="001F55B8" w:rsidRDefault="00635378" w:rsidP="00B368F3">
      <w:pPr>
        <w:rPr>
          <w:del w:id="754" w:author="Salim ATALLA" w:date="2021-03-09T20:41:00Z"/>
          <w:rFonts w:ascii="High Tower Text" w:hAnsi="High Tower Text" w:cs="Arabic Typesetting"/>
          <w:u w:val="single"/>
        </w:rPr>
      </w:pPr>
    </w:p>
    <w:p w14:paraId="0885B03B" w14:textId="2C9A2290" w:rsidR="001F55B8" w:rsidRPr="000928BE" w:rsidDel="00540109" w:rsidRDefault="00103A02" w:rsidP="000928BE">
      <w:pPr>
        <w:rPr>
          <w:del w:id="755" w:author="Salim ATALLA" w:date="2021-12-04T20:30:00Z"/>
          <w:rFonts w:ascii="High Tower Text" w:hAnsi="High Tower Text" w:cs="Arabic Typesetting"/>
        </w:rPr>
      </w:pPr>
      <w:del w:id="756" w:author="Salim ATALLA" w:date="2021-03-09T20:41:00Z">
        <w:r w:rsidRPr="00B64EF7" w:rsidDel="001F55B8">
          <w:rPr>
            <w:rFonts w:ascii="Prestige Elite Std" w:hAnsi="Prestige Elite Std" w:cs="Arabic Typesetting"/>
            <w:sz w:val="18"/>
            <w:szCs w:val="18"/>
            <w:rPrChange w:id="757" w:author="Salim ATALLA" w:date="2021-03-09T20:33:00Z">
              <w:rPr>
                <w:rFonts w:ascii="High Tower Text" w:hAnsi="High Tower Text" w:cs="Arabic Typesetting"/>
              </w:rPr>
            </w:rPrChange>
          </w:rPr>
          <w:delText xml:space="preserve">Fonction </w:delText>
        </w:r>
        <w:r w:rsidRPr="00B64EF7" w:rsidDel="001F55B8">
          <w:rPr>
            <w:rFonts w:ascii="Prestige Elite Std" w:hAnsi="Prestige Elite Std" w:cs="Arabic Typesetting"/>
            <w:i/>
            <w:iCs/>
            <w:sz w:val="18"/>
            <w:szCs w:val="18"/>
            <w:rPrChange w:id="758" w:author="Salim ATALLA" w:date="2021-03-09T20:33:00Z">
              <w:rPr>
                <w:rFonts w:ascii="High Tower Text" w:hAnsi="High Tower Text" w:cs="Arabic Typesetting"/>
                <w:i/>
                <w:iCs/>
              </w:rPr>
            </w:rPrChange>
          </w:rPr>
          <w:delText>Fx_i_Max</w:delText>
        </w:r>
        <w:r w:rsidRPr="00B64EF7" w:rsidDel="001F55B8">
          <w:rPr>
            <w:rFonts w:ascii="Prestige Elite Std" w:hAnsi="Prestige Elite Std" w:cs="Arabic Typesetting"/>
            <w:sz w:val="18"/>
            <w:szCs w:val="18"/>
            <w:rPrChange w:id="759" w:author="Salim ATALLA" w:date="2021-03-09T20:33:00Z">
              <w:rPr>
                <w:rFonts w:ascii="High Tower Text" w:hAnsi="High Tower Text" w:cs="Arabic Typesetting"/>
              </w:rPr>
            </w:rPrChange>
          </w:rPr>
          <w:delText xml:space="preserve"> (pointeur vers une fonction </w:delText>
        </w:r>
        <w:r w:rsidRPr="00B64EF7" w:rsidDel="001F55B8">
          <w:rPr>
            <w:rFonts w:ascii="Prestige Elite Std" w:hAnsi="Prestige Elite Std" w:cs="Arabic Typesetting"/>
            <w:sz w:val="18"/>
            <w:szCs w:val="18"/>
            <w:u w:val="single"/>
            <w:rPrChange w:id="760" w:author="Salim ATALLA" w:date="2021-03-09T20:33:00Z">
              <w:rPr>
                <w:rFonts w:ascii="High Tower Text" w:hAnsi="High Tower Text" w:cs="Arabic Typesetting"/>
                <w:u w:val="single"/>
              </w:rPr>
            </w:rPrChange>
          </w:rPr>
          <w:delText>d</w:delText>
        </w:r>
        <w:r w:rsidRPr="00B64EF7" w:rsidDel="001F55B8">
          <w:rPr>
            <w:rFonts w:ascii="Prestige Elite Std" w:hAnsi="Prestige Elite Std" w:cs="Arabic Typesetting"/>
            <w:sz w:val="18"/>
            <w:szCs w:val="18"/>
            <w:rPrChange w:id="761" w:author="Salim ATALLA" w:date="2021-03-09T20:33:00Z">
              <w:rPr>
                <w:rFonts w:ascii="High Tower Text" w:hAnsi="High Tower Text" w:cs="Arabic Typesetting"/>
              </w:rPr>
            </w:rPrChange>
          </w:rPr>
          <w:delText xml:space="preserve"> f, réel </w:delText>
        </w:r>
        <w:r w:rsidRPr="00B64EF7" w:rsidDel="001F55B8">
          <w:rPr>
            <w:rFonts w:ascii="Prestige Elite Std" w:hAnsi="Prestige Elite Std" w:cs="Arabic Typesetting"/>
            <w:sz w:val="18"/>
            <w:szCs w:val="18"/>
            <w:u w:val="single"/>
            <w:rPrChange w:id="762" w:author="Salim ATALLA" w:date="2021-03-09T20:33:00Z">
              <w:rPr>
                <w:rFonts w:ascii="High Tower Text" w:hAnsi="High Tower Text" w:cs="Arabic Typesetting"/>
                <w:u w:val="single"/>
              </w:rPr>
            </w:rPrChange>
          </w:rPr>
          <w:delText>d</w:delText>
        </w:r>
        <w:r w:rsidRPr="00B64EF7" w:rsidDel="001F55B8">
          <w:rPr>
            <w:rFonts w:ascii="Prestige Elite Std" w:hAnsi="Prestige Elite Std" w:cs="Arabic Typesetting"/>
            <w:sz w:val="18"/>
            <w:szCs w:val="18"/>
            <w:rPrChange w:id="763" w:author="Salim ATALLA" w:date="2021-03-09T20:33:00Z">
              <w:rPr>
                <w:rFonts w:ascii="High Tower Text" w:hAnsi="High Tower Text" w:cs="Arabic Typesetting"/>
              </w:rPr>
            </w:rPrChange>
          </w:rPr>
          <w:delText xml:space="preserve"> a, réel </w:delText>
        </w:r>
        <w:r w:rsidRPr="00B64EF7" w:rsidDel="001F55B8">
          <w:rPr>
            <w:rFonts w:ascii="Prestige Elite Std" w:hAnsi="Prestige Elite Std" w:cs="Arabic Typesetting"/>
            <w:sz w:val="18"/>
            <w:szCs w:val="18"/>
            <w:u w:val="single"/>
            <w:rPrChange w:id="764" w:author="Salim ATALLA" w:date="2021-03-09T20:33:00Z">
              <w:rPr>
                <w:rFonts w:ascii="High Tower Text" w:hAnsi="High Tower Text" w:cs="Arabic Typesetting"/>
                <w:u w:val="single"/>
              </w:rPr>
            </w:rPrChange>
          </w:rPr>
          <w:delText>d</w:delText>
        </w:r>
        <w:r w:rsidRPr="00B64EF7" w:rsidDel="001F55B8">
          <w:rPr>
            <w:rFonts w:ascii="Prestige Elite Std" w:hAnsi="Prestige Elite Std" w:cs="Arabic Typesetting"/>
            <w:sz w:val="18"/>
            <w:szCs w:val="18"/>
            <w:rPrChange w:id="765" w:author="Salim ATALLA" w:date="2021-03-09T20:33:00Z">
              <w:rPr>
                <w:rFonts w:ascii="High Tower Text" w:hAnsi="High Tower Text" w:cs="Arabic Typesetting"/>
              </w:rPr>
            </w:rPrChange>
          </w:rPr>
          <w:delText xml:space="preserve"> b) : réel</w:delText>
        </w:r>
      </w:del>
    </w:p>
    <w:p w14:paraId="131F2B82" w14:textId="0DAE3224" w:rsidR="00103A02" w:rsidRPr="0054007B" w:rsidDel="00540109" w:rsidRDefault="00103A02" w:rsidP="00B368F3">
      <w:pPr>
        <w:rPr>
          <w:del w:id="766" w:author="Salim ATALLA" w:date="2021-12-04T20:30:00Z"/>
          <w:rFonts w:ascii="High Tower Text" w:hAnsi="High Tower Text" w:cs="Arabic Typesetting"/>
        </w:rPr>
      </w:pPr>
      <w:del w:id="767" w:author="Salim ATALLA" w:date="2021-12-04T20:30:00Z">
        <w:r w:rsidRPr="00E43240" w:rsidDel="00540109">
          <w:rPr>
            <w:rFonts w:ascii="High Tower Text" w:hAnsi="High Tower Text" w:cs="Arabic Typesetting"/>
          </w:rPr>
          <w:tab/>
        </w:r>
        <w:r w:rsidRPr="0054007B" w:rsidDel="00540109">
          <w:rPr>
            <w:rFonts w:ascii="High Tower Text" w:hAnsi="High Tower Text" w:cs="Arabic Typesetting"/>
          </w:rPr>
          <w:delText>// pré : b&gt;a</w:delText>
        </w:r>
      </w:del>
    </w:p>
    <w:p w14:paraId="520DD84C" w14:textId="192E6353" w:rsidR="00103A02" w:rsidDel="00540109" w:rsidRDefault="00103A02" w:rsidP="00B368F3">
      <w:pPr>
        <w:rPr>
          <w:del w:id="768" w:author="Salim ATALLA" w:date="2021-12-04T20:30:00Z"/>
          <w:rFonts w:ascii="High Tower Text" w:hAnsi="High Tower Text" w:cs="Arabic Typesetting"/>
          <w:u w:val="single"/>
        </w:rPr>
      </w:pPr>
      <w:del w:id="769" w:author="Salim ATALLA" w:date="2021-12-04T20:30:00Z">
        <w:r w:rsidDel="00540109">
          <w:rPr>
            <w:rFonts w:ascii="High Tower Text" w:hAnsi="High Tower Text" w:cs="Arabic Typesetting"/>
          </w:rPr>
          <w:tab/>
        </w:r>
        <w:r w:rsidR="0025080A" w:rsidRPr="00985D74" w:rsidDel="00540109">
          <w:rPr>
            <w:rFonts w:ascii="High Tower Text" w:hAnsi="High Tower Text" w:cs="Arabic Typesetting"/>
            <w:u w:val="single"/>
          </w:rPr>
          <w:delText>Début</w:delText>
        </w:r>
        <w:r w:rsidR="0025080A" w:rsidDel="00540109">
          <w:rPr>
            <w:rFonts w:ascii="High Tower Text" w:hAnsi="High Tower Text" w:cs="Arabic Typesetting"/>
          </w:rPr>
          <w:delText> :</w:delText>
        </w:r>
      </w:del>
    </w:p>
    <w:p w14:paraId="2B9549EE" w14:textId="5E0698E7" w:rsidR="00103A02" w:rsidRPr="00B64EF7" w:rsidDel="00540109" w:rsidRDefault="00103A02" w:rsidP="00B368F3">
      <w:pPr>
        <w:rPr>
          <w:del w:id="770" w:author="Salim ATALLA" w:date="2021-12-04T20:30:00Z"/>
          <w:rFonts w:ascii="Prestige Elite Std" w:eastAsia="Adobe Fan Heiti Std B" w:hAnsi="Prestige Elite Std" w:cs="Adobe Naskh Medium"/>
          <w:sz w:val="18"/>
          <w:szCs w:val="18"/>
          <w:rPrChange w:id="771" w:author="Salim ATALLA" w:date="2021-03-09T20:33:00Z">
            <w:rPr>
              <w:del w:id="772" w:author="Salim ATALLA" w:date="2021-12-04T20:30:00Z"/>
              <w:rFonts w:ascii="Bookman Old Style" w:eastAsia="Adobe Fan Heiti Std B" w:hAnsi="Bookman Old Style" w:cs="Adobe Naskh Medium"/>
              <w:sz w:val="18"/>
              <w:szCs w:val="18"/>
            </w:rPr>
          </w:rPrChange>
        </w:rPr>
      </w:pPr>
      <w:del w:id="773" w:author="Salim ATALLA" w:date="2021-12-04T20:30:00Z">
        <w:r w:rsidRPr="00B64EF7" w:rsidDel="00540109">
          <w:rPr>
            <w:rFonts w:ascii="Prestige Elite Std" w:hAnsi="Prestige Elite Std" w:cs="Arabic Typesetting"/>
            <w:sz w:val="18"/>
            <w:szCs w:val="18"/>
            <w:rPrChange w:id="774" w:author="Salim ATALLA" w:date="2021-03-09T20:33:00Z">
              <w:rPr>
                <w:rFonts w:ascii="High Tower Text" w:hAnsi="High Tower Text" w:cs="Arabic Typesetting"/>
                <w:sz w:val="18"/>
                <w:szCs w:val="18"/>
              </w:rPr>
            </w:rPrChange>
          </w:rPr>
          <w:tab/>
        </w:r>
        <w:r w:rsidRPr="00B64EF7" w:rsidDel="00540109">
          <w:rPr>
            <w:rFonts w:ascii="Prestige Elite Std" w:hAnsi="Prestige Elite Std" w:cs="Arabic Typesetting"/>
            <w:sz w:val="18"/>
            <w:szCs w:val="18"/>
            <w:rPrChange w:id="775" w:author="Salim ATALLA" w:date="2021-03-09T20:33:00Z">
              <w:rPr>
                <w:rFonts w:ascii="High Tower Text" w:hAnsi="High Tower Text" w:cs="Arabic Typesetting"/>
                <w:sz w:val="18"/>
                <w:szCs w:val="18"/>
              </w:rPr>
            </w:rPrChange>
          </w:rPr>
          <w:tab/>
        </w:r>
        <w:r w:rsidRPr="00B64EF7" w:rsidDel="00540109">
          <w:rPr>
            <w:rFonts w:ascii="Prestige Elite Std" w:eastAsia="Adobe Fan Heiti Std B" w:hAnsi="Prestige Elite Std" w:cs="Adobe Naskh Medium"/>
            <w:sz w:val="18"/>
            <w:szCs w:val="18"/>
            <w:rPrChange w:id="776" w:author="Salim ATALLA" w:date="2021-03-09T20:33:00Z">
              <w:rPr>
                <w:rFonts w:ascii="Bookman Old Style" w:eastAsia="Adobe Fan Heiti Std B" w:hAnsi="Bookman Old Style" w:cs="Adobe Naskh Medium"/>
                <w:sz w:val="18"/>
                <w:szCs w:val="18"/>
              </w:rPr>
            </w:rPrChange>
          </w:rPr>
          <w:delText>retourner f</w:delText>
        </w:r>
      </w:del>
      <w:del w:id="777" w:author="Salim ATALLA" w:date="2021-03-09T20:41:00Z">
        <w:r w:rsidR="007138CB" w:rsidRPr="00B64EF7" w:rsidDel="00A62F08">
          <w:rPr>
            <w:rFonts w:ascii="Prestige Elite Std" w:eastAsia="Adobe Fan Heiti Std B" w:hAnsi="Prestige Elite Std" w:cs="Adobe Naskh Medium"/>
            <w:sz w:val="18"/>
            <w:szCs w:val="18"/>
            <w:rPrChange w:id="778" w:author="Salim ATALLA" w:date="2021-03-09T20:33:00Z">
              <w:rPr>
                <w:rFonts w:ascii="Bookman Old Style" w:eastAsia="Adobe Fan Heiti Std B" w:hAnsi="Bookman Old Style" w:cs="Adobe Naskh Medium"/>
                <w:sz w:val="18"/>
                <w:szCs w:val="18"/>
              </w:rPr>
            </w:rPrChange>
          </w:rPr>
          <w:delText xml:space="preserve"> </w:delText>
        </w:r>
      </w:del>
      <w:del w:id="779" w:author="Salim ATALLA" w:date="2021-12-04T20:30:00Z">
        <w:r w:rsidRPr="00B64EF7" w:rsidDel="00540109">
          <w:rPr>
            <w:rFonts w:ascii="Prestige Elite Std" w:eastAsia="Adobe Fan Heiti Std B" w:hAnsi="Prestige Elite Std" w:cs="Adobe Naskh Medium"/>
            <w:sz w:val="18"/>
            <w:szCs w:val="18"/>
            <w:rPrChange w:id="780" w:author="Salim ATALLA" w:date="2021-03-09T20:33:00Z">
              <w:rPr>
                <w:rFonts w:ascii="Bookman Old Style" w:eastAsia="Adobe Fan Heiti Std B" w:hAnsi="Bookman Old Style" w:cs="Adobe Naskh Medium"/>
                <w:sz w:val="18"/>
                <w:szCs w:val="18"/>
              </w:rPr>
            </w:rPrChange>
          </w:rPr>
          <w:delText>(</w:delText>
        </w:r>
      </w:del>
      <w:del w:id="781" w:author="Salim ATALLA" w:date="2021-03-09T20:41:00Z">
        <w:r w:rsidR="007138CB" w:rsidRPr="00B64EF7" w:rsidDel="00A62F08">
          <w:rPr>
            <w:rFonts w:ascii="Prestige Elite Std" w:eastAsia="Adobe Fan Heiti Std B" w:hAnsi="Prestige Elite Std" w:cs="Adobe Naskh Medium"/>
            <w:sz w:val="18"/>
            <w:szCs w:val="18"/>
            <w:rPrChange w:id="782" w:author="Salim ATALLA" w:date="2021-03-09T20:33:00Z">
              <w:rPr>
                <w:rFonts w:ascii="Bookman Old Style" w:eastAsia="Adobe Fan Heiti Std B" w:hAnsi="Bookman Old Style" w:cs="Adobe Naskh Medium"/>
                <w:sz w:val="18"/>
                <w:szCs w:val="18"/>
              </w:rPr>
            </w:rPrChange>
          </w:rPr>
          <w:delText xml:space="preserve"> </w:delText>
        </w:r>
      </w:del>
      <w:del w:id="783" w:author="Salim ATALLA" w:date="2021-12-04T20:30:00Z">
        <w:r w:rsidRPr="00B64EF7" w:rsidDel="00540109">
          <w:rPr>
            <w:rFonts w:ascii="Prestige Elite Std" w:eastAsia="Adobe Fan Heiti Std B" w:hAnsi="Prestige Elite Std" w:cs="Adobe Naskh Medium"/>
            <w:sz w:val="18"/>
            <w:szCs w:val="18"/>
            <w:rPrChange w:id="784" w:author="Salim ATALLA" w:date="2021-03-09T20:33:00Z">
              <w:rPr>
                <w:rFonts w:ascii="Bookman Old Style" w:eastAsia="Adobe Fan Heiti Std B" w:hAnsi="Bookman Old Style" w:cs="Adobe Naskh Medium"/>
                <w:sz w:val="18"/>
                <w:szCs w:val="18"/>
              </w:rPr>
            </w:rPrChange>
          </w:rPr>
          <w:delText>X_i_Max</w:delText>
        </w:r>
      </w:del>
      <w:del w:id="785" w:author="Salim ATALLA" w:date="2021-03-09T20:41:00Z">
        <w:r w:rsidR="007138CB" w:rsidRPr="00B64EF7" w:rsidDel="00A62F08">
          <w:rPr>
            <w:rFonts w:ascii="Prestige Elite Std" w:eastAsia="Adobe Fan Heiti Std B" w:hAnsi="Prestige Elite Std" w:cs="Adobe Naskh Medium"/>
            <w:sz w:val="18"/>
            <w:szCs w:val="18"/>
            <w:rPrChange w:id="786" w:author="Salim ATALLA" w:date="2021-03-09T20:33:00Z">
              <w:rPr>
                <w:rFonts w:ascii="Bookman Old Style" w:eastAsia="Adobe Fan Heiti Std B" w:hAnsi="Bookman Old Style" w:cs="Adobe Naskh Medium"/>
                <w:sz w:val="18"/>
                <w:szCs w:val="18"/>
              </w:rPr>
            </w:rPrChange>
          </w:rPr>
          <w:delText xml:space="preserve"> </w:delText>
        </w:r>
      </w:del>
      <w:del w:id="787" w:author="Salim ATALLA" w:date="2021-12-04T20:30:00Z">
        <w:r w:rsidRPr="00B64EF7" w:rsidDel="00540109">
          <w:rPr>
            <w:rFonts w:ascii="Prestige Elite Std" w:eastAsia="Adobe Fan Heiti Std B" w:hAnsi="Prestige Elite Std" w:cs="Adobe Naskh Medium"/>
            <w:sz w:val="18"/>
            <w:szCs w:val="18"/>
            <w:rPrChange w:id="788" w:author="Salim ATALLA" w:date="2021-03-09T20:33:00Z">
              <w:rPr>
                <w:rFonts w:ascii="Bookman Old Style" w:eastAsia="Adobe Fan Heiti Std B" w:hAnsi="Bookman Old Style" w:cs="Adobe Naskh Medium"/>
                <w:sz w:val="18"/>
                <w:szCs w:val="18"/>
              </w:rPr>
            </w:rPrChange>
          </w:rPr>
          <w:delText>(f,</w:delText>
        </w:r>
      </w:del>
      <w:del w:id="789" w:author="Salim ATALLA" w:date="2021-03-09T20:41:00Z">
        <w:r w:rsidRPr="00B64EF7" w:rsidDel="00A62F08">
          <w:rPr>
            <w:rFonts w:ascii="Prestige Elite Std" w:eastAsia="Adobe Fan Heiti Std B" w:hAnsi="Prestige Elite Std" w:cs="Adobe Naskh Medium"/>
            <w:sz w:val="18"/>
            <w:szCs w:val="18"/>
            <w:rPrChange w:id="790" w:author="Salim ATALLA" w:date="2021-03-09T20:33:00Z">
              <w:rPr>
                <w:rFonts w:ascii="Bookman Old Style" w:eastAsia="Adobe Fan Heiti Std B" w:hAnsi="Bookman Old Style" w:cs="Adobe Naskh Medium"/>
                <w:sz w:val="18"/>
                <w:szCs w:val="18"/>
              </w:rPr>
            </w:rPrChange>
          </w:rPr>
          <w:delText xml:space="preserve"> </w:delText>
        </w:r>
        <w:r w:rsidR="007138CB" w:rsidRPr="00B64EF7" w:rsidDel="00A62F08">
          <w:rPr>
            <w:rFonts w:ascii="Prestige Elite Std" w:eastAsia="Adobe Fan Heiti Std B" w:hAnsi="Prestige Elite Std" w:cs="Adobe Naskh Medium"/>
            <w:sz w:val="18"/>
            <w:szCs w:val="18"/>
            <w:rPrChange w:id="791" w:author="Salim ATALLA" w:date="2021-03-09T20:33:00Z">
              <w:rPr>
                <w:rFonts w:ascii="Bookman Old Style" w:eastAsia="Adobe Fan Heiti Std B" w:hAnsi="Bookman Old Style" w:cs="Adobe Naskh Medium"/>
                <w:sz w:val="18"/>
                <w:szCs w:val="18"/>
              </w:rPr>
            </w:rPrChange>
          </w:rPr>
          <w:delText xml:space="preserve"> </w:delText>
        </w:r>
      </w:del>
      <w:del w:id="792" w:author="Salim ATALLA" w:date="2021-12-04T20:30:00Z">
        <w:r w:rsidRPr="00B64EF7" w:rsidDel="00540109">
          <w:rPr>
            <w:rFonts w:ascii="Prestige Elite Std" w:eastAsia="Adobe Fan Heiti Std B" w:hAnsi="Prestige Elite Std" w:cs="Adobe Naskh Medium"/>
            <w:sz w:val="18"/>
            <w:szCs w:val="18"/>
            <w:rPrChange w:id="793" w:author="Salim ATALLA" w:date="2021-03-09T20:33:00Z">
              <w:rPr>
                <w:rFonts w:ascii="Bookman Old Style" w:eastAsia="Adobe Fan Heiti Std B" w:hAnsi="Bookman Old Style" w:cs="Adobe Naskh Medium"/>
                <w:sz w:val="18"/>
                <w:szCs w:val="18"/>
              </w:rPr>
            </w:rPrChange>
          </w:rPr>
          <w:delText>a,</w:delText>
        </w:r>
      </w:del>
      <w:del w:id="794" w:author="Salim ATALLA" w:date="2021-03-09T20:41:00Z">
        <w:r w:rsidRPr="00B64EF7" w:rsidDel="00A62F08">
          <w:rPr>
            <w:rFonts w:ascii="Prestige Elite Std" w:eastAsia="Adobe Fan Heiti Std B" w:hAnsi="Prestige Elite Std" w:cs="Adobe Naskh Medium"/>
            <w:sz w:val="18"/>
            <w:szCs w:val="18"/>
            <w:rPrChange w:id="795" w:author="Salim ATALLA" w:date="2021-03-09T20:33:00Z">
              <w:rPr>
                <w:rFonts w:ascii="Bookman Old Style" w:eastAsia="Adobe Fan Heiti Std B" w:hAnsi="Bookman Old Style" w:cs="Adobe Naskh Medium"/>
                <w:sz w:val="18"/>
                <w:szCs w:val="18"/>
              </w:rPr>
            </w:rPrChange>
          </w:rPr>
          <w:delText xml:space="preserve"> </w:delText>
        </w:r>
        <w:r w:rsidR="007138CB" w:rsidRPr="00B64EF7" w:rsidDel="00A62F08">
          <w:rPr>
            <w:rFonts w:ascii="Prestige Elite Std" w:eastAsia="Adobe Fan Heiti Std B" w:hAnsi="Prestige Elite Std" w:cs="Adobe Naskh Medium"/>
            <w:sz w:val="18"/>
            <w:szCs w:val="18"/>
            <w:rPrChange w:id="796" w:author="Salim ATALLA" w:date="2021-03-09T20:33:00Z">
              <w:rPr>
                <w:rFonts w:ascii="Bookman Old Style" w:eastAsia="Adobe Fan Heiti Std B" w:hAnsi="Bookman Old Style" w:cs="Adobe Naskh Medium"/>
                <w:sz w:val="18"/>
                <w:szCs w:val="18"/>
              </w:rPr>
            </w:rPrChange>
          </w:rPr>
          <w:delText xml:space="preserve"> </w:delText>
        </w:r>
      </w:del>
      <w:del w:id="797" w:author="Salim ATALLA" w:date="2021-12-04T20:30:00Z">
        <w:r w:rsidRPr="00B64EF7" w:rsidDel="00540109">
          <w:rPr>
            <w:rFonts w:ascii="Prestige Elite Std" w:eastAsia="Adobe Fan Heiti Std B" w:hAnsi="Prestige Elite Std" w:cs="Adobe Naskh Medium"/>
            <w:sz w:val="18"/>
            <w:szCs w:val="18"/>
            <w:rPrChange w:id="798" w:author="Salim ATALLA" w:date="2021-03-09T20:33:00Z">
              <w:rPr>
                <w:rFonts w:ascii="Bookman Old Style" w:eastAsia="Adobe Fan Heiti Std B" w:hAnsi="Bookman Old Style" w:cs="Adobe Naskh Medium"/>
                <w:sz w:val="18"/>
                <w:szCs w:val="18"/>
              </w:rPr>
            </w:rPrChange>
          </w:rPr>
          <w:delText>b)</w:delText>
        </w:r>
      </w:del>
      <w:del w:id="799" w:author="Salim ATALLA" w:date="2021-03-09T20:41:00Z">
        <w:r w:rsidR="007138CB" w:rsidRPr="00B64EF7" w:rsidDel="00A62F08">
          <w:rPr>
            <w:rFonts w:ascii="Prestige Elite Std" w:eastAsia="Adobe Fan Heiti Std B" w:hAnsi="Prestige Elite Std" w:cs="Adobe Naskh Medium"/>
            <w:sz w:val="18"/>
            <w:szCs w:val="18"/>
            <w:rPrChange w:id="800" w:author="Salim ATALLA" w:date="2021-03-09T20:33:00Z">
              <w:rPr>
                <w:rFonts w:ascii="Bookman Old Style" w:eastAsia="Adobe Fan Heiti Std B" w:hAnsi="Bookman Old Style" w:cs="Adobe Naskh Medium"/>
                <w:sz w:val="18"/>
                <w:szCs w:val="18"/>
              </w:rPr>
            </w:rPrChange>
          </w:rPr>
          <w:delText xml:space="preserve"> </w:delText>
        </w:r>
      </w:del>
      <w:del w:id="801" w:author="Salim ATALLA" w:date="2021-12-04T20:30:00Z">
        <w:r w:rsidRPr="00B64EF7" w:rsidDel="00540109">
          <w:rPr>
            <w:rFonts w:ascii="Prestige Elite Std" w:eastAsia="Adobe Fan Heiti Std B" w:hAnsi="Prestige Elite Std" w:cs="Adobe Naskh Medium"/>
            <w:sz w:val="18"/>
            <w:szCs w:val="18"/>
            <w:rPrChange w:id="802" w:author="Salim ATALLA" w:date="2021-03-09T20:33:00Z">
              <w:rPr>
                <w:rFonts w:ascii="Bookman Old Style" w:eastAsia="Adobe Fan Heiti Std B" w:hAnsi="Bookman Old Style" w:cs="Adobe Naskh Medium"/>
                <w:sz w:val="18"/>
                <w:szCs w:val="18"/>
              </w:rPr>
            </w:rPrChange>
          </w:rPr>
          <w:delText>)</w:delText>
        </w:r>
      </w:del>
    </w:p>
    <w:p w14:paraId="73242E5C" w14:textId="21A269B3" w:rsidR="00103A02" w:rsidDel="00F74685" w:rsidRDefault="00103A02" w:rsidP="00F74685">
      <w:pPr>
        <w:rPr>
          <w:del w:id="803" w:author="Salim ATALLA" w:date="2021-03-10T20:56:00Z"/>
          <w:rFonts w:ascii="High Tower Text" w:hAnsi="High Tower Text" w:cs="Arabic Typesetting"/>
          <w:u w:val="single"/>
        </w:rPr>
      </w:pPr>
      <w:del w:id="804" w:author="Salim ATALLA" w:date="2021-12-04T20:30:00Z">
        <w:r w:rsidDel="00540109">
          <w:rPr>
            <w:rFonts w:ascii="Bookman Old Style" w:eastAsia="Adobe Fan Heiti Std B" w:hAnsi="Bookman Old Style" w:cs="Adobe Naskh Medium"/>
            <w:sz w:val="16"/>
            <w:szCs w:val="16"/>
          </w:rPr>
          <w:tab/>
        </w:r>
        <w:r w:rsidRPr="00985D74" w:rsidDel="00540109">
          <w:rPr>
            <w:rFonts w:ascii="High Tower Text" w:hAnsi="High Tower Text" w:cs="Arabic Typesetting"/>
            <w:u w:val="single"/>
          </w:rPr>
          <w:delText>Fin</w:delText>
        </w:r>
      </w:del>
    </w:p>
    <w:p w14:paraId="26FFF1CB" w14:textId="6EBDCAD2" w:rsidR="00C10A8F" w:rsidRPr="00985D74" w:rsidDel="00540109" w:rsidRDefault="00C10A8F">
      <w:pPr>
        <w:rPr>
          <w:del w:id="805" w:author="Salim ATALLA" w:date="2021-12-04T20:30:00Z"/>
          <w:rFonts w:ascii="Consolas" w:eastAsia="Adobe Fan Heiti Std B" w:hAnsi="Consolas" w:cs="Arabic Typesetting"/>
          <w:sz w:val="20"/>
          <w:szCs w:val="20"/>
          <w:u w:val="single"/>
        </w:rPr>
      </w:pPr>
    </w:p>
    <w:p w14:paraId="63577E73" w14:textId="002CB11B" w:rsidR="00AB67DF" w:rsidDel="00705D6C" w:rsidRDefault="00985D74" w:rsidP="00553A72">
      <w:pPr>
        <w:rPr>
          <w:del w:id="806" w:author="Salim ATALLA" w:date="2021-03-09T20:50:00Z"/>
          <w:rFonts w:ascii="High Tower Text" w:hAnsi="High Tower Text"/>
        </w:rPr>
      </w:pPr>
      <w:del w:id="807" w:author="Salim ATALLA" w:date="2021-03-10T20:18:00Z">
        <w:r w:rsidDel="009501E4">
          <w:rPr>
            <w:rFonts w:ascii="Consolas" w:eastAsia="Adobe Fan Heiti Std B" w:hAnsi="Consolas" w:cs="Arabic Typesetting"/>
          </w:rPr>
          <w:tab/>
        </w:r>
      </w:del>
    </w:p>
    <w:p w14:paraId="545D4429" w14:textId="361D1C11" w:rsidR="00ED41DE" w:rsidRPr="000E4113" w:rsidDel="001247B3" w:rsidRDefault="00ED41DE">
      <w:pPr>
        <w:rPr>
          <w:del w:id="808" w:author="Salim ATALLA" w:date="2021-03-09T20:49:00Z"/>
          <w:rFonts w:ascii="High Tower Text" w:hAnsi="High Tower Text" w:cs="Arabic Typesetting"/>
          <w:rPrChange w:id="809" w:author="Salim ATALLA" w:date="2021-03-11T21:30:00Z">
            <w:rPr>
              <w:del w:id="810" w:author="Salim ATALLA" w:date="2021-03-09T20:49:00Z"/>
              <w:rFonts w:ascii="Consolas" w:eastAsia="Adobe Fan Heiti Std B" w:hAnsi="Consolas" w:cs="Arabic Typesetting"/>
            </w:rPr>
          </w:rPrChange>
        </w:rPr>
      </w:pPr>
    </w:p>
    <w:p w14:paraId="17964372" w14:textId="6D88A85B" w:rsidR="00ED41DE" w:rsidRPr="002F58C7" w:rsidDel="00A57D34" w:rsidRDefault="00ED41DE">
      <w:pPr>
        <w:pStyle w:val="Heading2"/>
        <w:rPr>
          <w:del w:id="811" w:author="Salim ATALLA" w:date="2021-03-09T20:49:00Z"/>
          <w:rFonts w:ascii="High Tower Text" w:hAnsi="High Tower Text"/>
          <w:sz w:val="24"/>
          <w:szCs w:val="24"/>
          <w:rPrChange w:id="812" w:author="Salim ATALLA" w:date="2021-03-11T21:31:00Z">
            <w:rPr>
              <w:del w:id="813" w:author="Salim ATALLA" w:date="2021-03-09T20:49:00Z"/>
              <w:color w:val="auto"/>
              <w:sz w:val="22"/>
              <w:szCs w:val="22"/>
            </w:rPr>
          </w:rPrChange>
        </w:rPr>
      </w:pPr>
    </w:p>
    <w:p w14:paraId="5372905E" w14:textId="3C24B4D8" w:rsidR="00ED41DE" w:rsidDel="00C049A3" w:rsidRDefault="00ED41DE" w:rsidP="00EF5E25">
      <w:pPr>
        <w:rPr>
          <w:del w:id="814" w:author="Salim ATALLA" w:date="2021-03-09T20:49:00Z"/>
          <w:rFonts w:ascii="Consolas" w:eastAsia="Adobe Fan Heiti Std B" w:hAnsi="Consolas" w:cs="Arabic Typesetting"/>
        </w:rPr>
      </w:pPr>
    </w:p>
    <w:p w14:paraId="7F2582A5" w14:textId="42A4DD09" w:rsidR="00ED41DE" w:rsidDel="00553A72" w:rsidRDefault="00ED41DE" w:rsidP="00B368F3">
      <w:pPr>
        <w:rPr>
          <w:del w:id="815" w:author="Salim ATALLA" w:date="2021-03-09T20:49:00Z"/>
          <w:rFonts w:ascii="Consolas" w:eastAsia="Adobe Fan Heiti Std B" w:hAnsi="Consolas" w:cs="Arabic Typesetting"/>
        </w:rPr>
      </w:pPr>
    </w:p>
    <w:p w14:paraId="13998F29" w14:textId="49C0852D" w:rsidR="00ED41DE" w:rsidDel="00553A72" w:rsidRDefault="00ED41DE" w:rsidP="00B368F3">
      <w:pPr>
        <w:rPr>
          <w:del w:id="816" w:author="Salim ATALLA" w:date="2021-03-09T20:49:00Z"/>
          <w:rFonts w:ascii="Consolas" w:eastAsia="Adobe Fan Heiti Std B" w:hAnsi="Consolas" w:cs="Arabic Typesetting"/>
        </w:rPr>
      </w:pPr>
    </w:p>
    <w:p w14:paraId="2ED77C51" w14:textId="79C1E031" w:rsidR="00ED41DE" w:rsidDel="00553A72" w:rsidRDefault="00ED41DE" w:rsidP="00B368F3">
      <w:pPr>
        <w:rPr>
          <w:del w:id="817" w:author="Salim ATALLA" w:date="2021-03-09T20:49:00Z"/>
          <w:rFonts w:ascii="Consolas" w:eastAsia="Adobe Fan Heiti Std B" w:hAnsi="Consolas" w:cs="Arabic Typesetting"/>
        </w:rPr>
      </w:pPr>
    </w:p>
    <w:p w14:paraId="07E8C4BC" w14:textId="1DC2B7A2" w:rsidR="00ED41DE" w:rsidDel="00553A72" w:rsidRDefault="00ED41DE" w:rsidP="00B368F3">
      <w:pPr>
        <w:rPr>
          <w:del w:id="818" w:author="Salim ATALLA" w:date="2021-03-09T20:49:00Z"/>
          <w:rFonts w:ascii="Consolas" w:eastAsia="Adobe Fan Heiti Std B" w:hAnsi="Consolas" w:cs="Arabic Typesetting"/>
        </w:rPr>
      </w:pPr>
    </w:p>
    <w:p w14:paraId="56B86BE6" w14:textId="520B70D5" w:rsidR="00ED41DE" w:rsidDel="00553A72" w:rsidRDefault="00ED41DE" w:rsidP="00B368F3">
      <w:pPr>
        <w:rPr>
          <w:del w:id="819" w:author="Salim ATALLA" w:date="2021-03-09T20:49:00Z"/>
          <w:rFonts w:ascii="Consolas" w:eastAsia="Adobe Fan Heiti Std B" w:hAnsi="Consolas" w:cs="Arabic Typesetting"/>
        </w:rPr>
      </w:pPr>
    </w:p>
    <w:p w14:paraId="16D22533" w14:textId="1BF470F3" w:rsidR="00ED41DE" w:rsidDel="00553A72" w:rsidRDefault="00ED41DE" w:rsidP="00B368F3">
      <w:pPr>
        <w:rPr>
          <w:del w:id="820" w:author="Salim ATALLA" w:date="2021-03-09T20:49:00Z"/>
          <w:rFonts w:ascii="Consolas" w:eastAsia="Adobe Fan Heiti Std B" w:hAnsi="Consolas" w:cs="Arabic Typesetting"/>
        </w:rPr>
      </w:pPr>
    </w:p>
    <w:p w14:paraId="22667650" w14:textId="0B9DDE64" w:rsidR="00ED41DE" w:rsidDel="00553A72" w:rsidRDefault="00ED41DE" w:rsidP="00B368F3">
      <w:pPr>
        <w:rPr>
          <w:del w:id="821" w:author="Salim ATALLA" w:date="2021-03-09T20:49:00Z"/>
          <w:rFonts w:ascii="Consolas" w:eastAsia="Adobe Fan Heiti Std B" w:hAnsi="Consolas" w:cs="Arabic Typesetting"/>
        </w:rPr>
      </w:pPr>
    </w:p>
    <w:p w14:paraId="758FEAF7" w14:textId="6A5A3373" w:rsidR="002B1CF5" w:rsidDel="00EF5E25" w:rsidRDefault="002B1CF5" w:rsidP="009F5D53">
      <w:pPr>
        <w:pStyle w:val="Heading2"/>
        <w:rPr>
          <w:del w:id="822" w:author="Salim ATALLA" w:date="2021-03-10T20:14:00Z"/>
          <w:rFonts w:ascii="Bradley Hand ITC" w:hAnsi="Bradley Hand ITC"/>
          <w:b/>
          <w:bCs/>
        </w:rPr>
      </w:pPr>
    </w:p>
    <w:p w14:paraId="403D52CE" w14:textId="4673D4ED" w:rsidR="00AB67DF" w:rsidRPr="00202F4B" w:rsidDel="00305F61" w:rsidRDefault="00780BDD">
      <w:pPr>
        <w:rPr>
          <w:del w:id="823" w:author="Salim ATALLA" w:date="2021-03-10T19:57:00Z"/>
          <w:rFonts w:ascii="High Tower Text" w:hAnsi="High Tower Text"/>
          <w:rPrChange w:id="824" w:author="Salim ATALLA" w:date="2021-03-10T20:35:00Z">
            <w:rPr>
              <w:del w:id="825" w:author="Salim ATALLA" w:date="2021-03-10T19:57:00Z"/>
            </w:rPr>
          </w:rPrChange>
        </w:rPr>
      </w:pPr>
      <w:del w:id="826" w:author="Salim ATALLA" w:date="2021-03-10T19:57:00Z">
        <w:r w:rsidRPr="00202F4B" w:rsidDel="009F5D53">
          <w:rPr>
            <w:rFonts w:ascii="High Tower Text" w:hAnsi="High Tower Text"/>
            <w:rPrChange w:id="827" w:author="Salim ATALLA" w:date="2021-03-10T20:35:00Z">
              <w:rPr/>
            </w:rPrChange>
          </w:rPr>
          <w:delText>4</w:delText>
        </w:r>
        <w:r w:rsidR="00AB67DF" w:rsidRPr="00202F4B" w:rsidDel="009F5D53">
          <w:rPr>
            <w:rFonts w:ascii="High Tower Text" w:hAnsi="High Tower Text"/>
            <w:rPrChange w:id="828" w:author="Salim ATALLA" w:date="2021-03-10T20:35:00Z">
              <w:rPr/>
            </w:rPrChange>
          </w:rPr>
          <w:delText>\</w:delText>
        </w:r>
      </w:del>
    </w:p>
    <w:p w14:paraId="44B5F0E0" w14:textId="039C11CA" w:rsidR="00AB67DF" w:rsidDel="00540109" w:rsidRDefault="00AB67DF" w:rsidP="00AB67DF">
      <w:pPr>
        <w:rPr>
          <w:del w:id="829" w:author="Salim ATALLA" w:date="2021-12-04T20:30:00Z"/>
          <w:rFonts w:ascii="High Tower Text" w:hAnsi="High Tower Text" w:cs="Arabic Typesetting"/>
        </w:rPr>
      </w:pPr>
      <w:del w:id="830" w:author="Salim ATALLA" w:date="2021-12-04T20:30:00Z">
        <w:r w:rsidRPr="00551835" w:rsidDel="00540109">
          <w:rPr>
            <w:rFonts w:ascii="High Tower Text" w:hAnsi="High Tower Text" w:cs="Arabic Typesetting"/>
          </w:rPr>
          <w:delText>Fonction</w:delText>
        </w:r>
        <w:r w:rsidDel="00540109">
          <w:rPr>
            <w:rFonts w:ascii="High Tower Text" w:hAnsi="High Tower Text" w:cs="Arabic Typesetting"/>
          </w:rPr>
          <w:delText xml:space="preserve"> </w:delText>
        </w:r>
        <w:r w:rsidDel="00540109">
          <w:rPr>
            <w:rFonts w:ascii="High Tower Text" w:hAnsi="High Tower Text" w:cs="Arabic Typesetting"/>
            <w:i/>
            <w:iCs/>
          </w:rPr>
          <w:delText>Z_i_Max</w:delText>
        </w:r>
        <w:r w:rsidDel="00540109">
          <w:rPr>
            <w:rFonts w:ascii="High Tower Text" w:hAnsi="High Tower Text" w:cs="Arabic Typesetting"/>
          </w:rPr>
          <w:delText xml:space="preserve"> (pointeur vers une fonction </w:delText>
        </w:r>
        <w:r w:rsidRPr="00551835" w:rsidDel="00540109">
          <w:rPr>
            <w:rFonts w:ascii="High Tower Text" w:hAnsi="High Tower Text" w:cs="Arabic Typesetting"/>
            <w:u w:val="single"/>
          </w:rPr>
          <w:delText>d</w:delText>
        </w:r>
        <w:r w:rsidDel="00540109">
          <w:rPr>
            <w:rFonts w:ascii="High Tower Text" w:hAnsi="High Tower Text" w:cs="Arabic Typesetting"/>
          </w:rPr>
          <w:delText xml:space="preserve"> f, </w:delText>
        </w:r>
      </w:del>
    </w:p>
    <w:p w14:paraId="0393D97D" w14:textId="31707A31" w:rsidR="00AB67DF" w:rsidDel="00540109" w:rsidRDefault="00AB67DF" w:rsidP="00AB67DF">
      <w:pPr>
        <w:ind w:left="1416" w:firstLine="708"/>
        <w:rPr>
          <w:del w:id="831" w:author="Salim ATALLA" w:date="2021-12-04T20:30:00Z"/>
          <w:rFonts w:ascii="High Tower Text" w:hAnsi="High Tower Text" w:cs="Arabic Typesetting"/>
        </w:rPr>
      </w:pPr>
      <w:del w:id="832" w:author="Salim ATALLA" w:date="2021-12-04T20:30:00Z">
        <w:r w:rsidDel="00540109">
          <w:rPr>
            <w:rFonts w:ascii="High Tower Text" w:hAnsi="High Tower Text" w:cs="Arabic Typesetting"/>
          </w:rPr>
          <w:delText xml:space="preserve">pointeur vers une tableau de réels </w:delText>
        </w:r>
        <w:r w:rsidRPr="008C5136" w:rsidDel="00540109">
          <w:rPr>
            <w:rFonts w:ascii="High Tower Text" w:hAnsi="High Tower Text" w:cs="Arabic Typesetting"/>
            <w:u w:val="single"/>
          </w:rPr>
          <w:delText>d</w:delText>
        </w:r>
        <w:r w:rsidDel="00540109">
          <w:rPr>
            <w:rFonts w:ascii="High Tower Text" w:hAnsi="High Tower Text" w:cs="Arabic Typesetting"/>
          </w:rPr>
          <w:delText xml:space="preserve"> </w:delText>
        </w:r>
        <w:r w:rsidRPr="00AB67DF" w:rsidDel="00540109">
          <w:rPr>
            <w:rFonts w:ascii="High Tower Text" w:hAnsi="High Tower Text" w:cs="Arabic Typesetting"/>
          </w:rPr>
          <w:delText>x_i</w:delText>
        </w:r>
        <w:r w:rsidDel="00540109">
          <w:rPr>
            <w:rFonts w:ascii="High Tower Text" w:hAnsi="High Tower Text" w:cs="Arabic Typesetting"/>
          </w:rPr>
          <w:delText>,</w:delText>
        </w:r>
      </w:del>
    </w:p>
    <w:p w14:paraId="0B9E7411" w14:textId="34265722" w:rsidR="00AB67DF" w:rsidDel="00540109" w:rsidRDefault="00AB67DF" w:rsidP="00AB67DF">
      <w:pPr>
        <w:ind w:left="2124" w:firstLine="708"/>
        <w:rPr>
          <w:del w:id="833" w:author="Salim ATALLA" w:date="2021-12-04T20:30:00Z"/>
          <w:rFonts w:ascii="High Tower Text" w:hAnsi="High Tower Text" w:cs="Arabic Typesetting"/>
        </w:rPr>
      </w:pPr>
      <w:del w:id="834" w:author="Salim ATALLA" w:date="2021-12-04T20:30:00Z">
        <w:r w:rsidDel="00540109">
          <w:rPr>
            <w:rFonts w:ascii="High Tower Text" w:hAnsi="High Tower Text" w:cs="Arabic Typesetting"/>
          </w:rPr>
          <w:delText xml:space="preserve"> entier </w:delText>
        </w:r>
        <w:r w:rsidRPr="008C5136" w:rsidDel="00540109">
          <w:rPr>
            <w:rFonts w:ascii="High Tower Text" w:hAnsi="High Tower Text" w:cs="Arabic Typesetting"/>
            <w:u w:val="single"/>
          </w:rPr>
          <w:delText>d</w:delText>
        </w:r>
        <w:r w:rsidDel="00540109">
          <w:rPr>
            <w:rFonts w:ascii="High Tower Text" w:hAnsi="High Tower Text" w:cs="Arabic Typesetting"/>
          </w:rPr>
          <w:delText xml:space="preserve"> n) : pointeur vers une tableau de réels </w:delText>
        </w:r>
      </w:del>
    </w:p>
    <w:p w14:paraId="58D771BD" w14:textId="65399CE4" w:rsidR="00AB67DF" w:rsidRPr="0054007B" w:rsidDel="00540109" w:rsidRDefault="00AB67DF" w:rsidP="00AB67DF">
      <w:pPr>
        <w:rPr>
          <w:del w:id="835" w:author="Salim ATALLA" w:date="2021-12-04T20:30:00Z"/>
          <w:rFonts w:ascii="High Tower Text" w:hAnsi="High Tower Text" w:cs="Arabic Typesetting"/>
        </w:rPr>
      </w:pPr>
      <w:del w:id="836" w:author="Salim ATALLA" w:date="2021-12-04T20:30:00Z">
        <w:r w:rsidRPr="000928BE" w:rsidDel="00540109">
          <w:rPr>
            <w:rFonts w:ascii="High Tower Text" w:hAnsi="High Tower Text" w:cs="Arabic Typesetting"/>
          </w:rPr>
          <w:tab/>
          <w:delText>// pré </w:delText>
        </w:r>
        <w:r w:rsidRPr="00E43240" w:rsidDel="00540109">
          <w:rPr>
            <w:rFonts w:ascii="High Tower Text" w:hAnsi="High Tower Text" w:cs="Arabic Typesetting"/>
          </w:rPr>
          <w:delText xml:space="preserve">: </w:delText>
        </w:r>
        <w:r w:rsidR="001F588D" w:rsidRPr="0054007B" w:rsidDel="00540109">
          <w:rPr>
            <w:rFonts w:ascii="High Tower Text" w:hAnsi="High Tower Text" w:cs="Arabic Typesetting"/>
          </w:rPr>
          <w:delText xml:space="preserve">  </w:delText>
        </w:r>
        <w:r w:rsidR="00E23BE6" w:rsidRPr="0054007B" w:rsidDel="00540109">
          <w:rPr>
            <w:rFonts w:ascii="High Tower Text" w:hAnsi="High Tower Text" w:cs="Arabic Typesetting"/>
          </w:rPr>
          <w:delText>n&gt;=3</w:delText>
        </w:r>
      </w:del>
    </w:p>
    <w:p w14:paraId="5C333706" w14:textId="7A701F0E" w:rsidR="00AB67DF" w:rsidDel="00540109" w:rsidRDefault="00AB67DF" w:rsidP="00AB67DF">
      <w:pPr>
        <w:rPr>
          <w:del w:id="837" w:author="Salim ATALLA" w:date="2021-12-04T20:30:00Z"/>
          <w:rFonts w:ascii="High Tower Text" w:hAnsi="High Tower Text" w:cs="Arabic Typesetting"/>
        </w:rPr>
      </w:pPr>
      <w:del w:id="838" w:author="Salim ATALLA" w:date="2021-12-04T20:30:00Z">
        <w:r w:rsidDel="00540109">
          <w:rPr>
            <w:rFonts w:ascii="High Tower Text" w:hAnsi="High Tower Text" w:cs="Arabic Typesetting"/>
          </w:rPr>
          <w:tab/>
        </w:r>
        <w:r w:rsidRPr="007420EF" w:rsidDel="00540109">
          <w:rPr>
            <w:rFonts w:ascii="High Tower Text" w:hAnsi="High Tower Text" w:cs="Arabic Typesetting"/>
            <w:u w:val="single"/>
          </w:rPr>
          <w:delText>Variables</w:delText>
        </w:r>
        <w:r w:rsidRPr="0014747A" w:rsidDel="00540109">
          <w:rPr>
            <w:rFonts w:ascii="High Tower Text" w:hAnsi="High Tower Text" w:cs="Arabic Typesetting"/>
          </w:rPr>
          <w:delText> :</w:delText>
        </w:r>
        <w:r w:rsidR="001F588D" w:rsidDel="00540109">
          <w:rPr>
            <w:rFonts w:ascii="High Tower Text" w:hAnsi="High Tower Text" w:cs="Arabic Typesetting"/>
          </w:rPr>
          <w:delText xml:space="preserve">   </w:delText>
        </w:r>
        <w:r w:rsidR="00E23BE6" w:rsidRPr="00F82A02" w:rsidDel="00540109">
          <w:rPr>
            <w:rFonts w:ascii="Prestige Elite Std" w:hAnsi="Prestige Elite Std" w:cs="Arabic Typesetting"/>
            <w:sz w:val="18"/>
            <w:szCs w:val="18"/>
            <w:rPrChange w:id="839" w:author="Salim ATALLA" w:date="2021-03-09T20:33:00Z">
              <w:rPr>
                <w:rFonts w:ascii="High Tower Text" w:hAnsi="High Tower Text" w:cs="Arabic Typesetting"/>
              </w:rPr>
            </w:rPrChange>
          </w:rPr>
          <w:delText xml:space="preserve">pointeur vers une tableau de réels : </w:delText>
        </w:r>
        <w:r w:rsidR="005C1614" w:rsidRPr="00F82A02" w:rsidDel="00540109">
          <w:rPr>
            <w:rFonts w:ascii="Prestige Elite Std" w:hAnsi="Prestige Elite Std" w:cs="Arabic Typesetting"/>
            <w:sz w:val="18"/>
            <w:szCs w:val="18"/>
            <w:rPrChange w:id="840" w:author="Salim ATALLA" w:date="2021-03-09T20:33:00Z">
              <w:rPr>
                <w:rFonts w:ascii="High Tower Text" w:hAnsi="High Tower Text" w:cs="Arabic Typesetting"/>
              </w:rPr>
            </w:rPrChange>
          </w:rPr>
          <w:delText>z</w:delText>
        </w:r>
        <w:r w:rsidR="00E23BE6" w:rsidRPr="00F82A02" w:rsidDel="00540109">
          <w:rPr>
            <w:rFonts w:ascii="Prestige Elite Std" w:hAnsi="Prestige Elite Std" w:cs="Arabic Typesetting"/>
            <w:sz w:val="18"/>
            <w:szCs w:val="18"/>
            <w:rPrChange w:id="841" w:author="Salim ATALLA" w:date="2021-03-09T20:33:00Z">
              <w:rPr>
                <w:rFonts w:ascii="High Tower Text" w:hAnsi="High Tower Text" w:cs="Arabic Typesetting"/>
              </w:rPr>
            </w:rPrChange>
          </w:rPr>
          <w:delText>_i</w:delText>
        </w:r>
      </w:del>
      <w:del w:id="842" w:author="Salim ATALLA" w:date="2021-03-09T20:33:00Z">
        <w:r w:rsidR="00E23BE6" w:rsidRPr="00F82A02" w:rsidDel="00F82A02">
          <w:rPr>
            <w:rFonts w:ascii="Prestige Elite Std" w:hAnsi="Prestige Elite Std" w:cs="Arabic Typesetting"/>
            <w:sz w:val="18"/>
            <w:szCs w:val="18"/>
            <w:rPrChange w:id="843" w:author="Salim ATALLA" w:date="2021-03-09T20:33:00Z">
              <w:rPr>
                <w:rFonts w:ascii="High Tower Text" w:hAnsi="High Tower Text" w:cs="Arabic Typesetting"/>
              </w:rPr>
            </w:rPrChange>
          </w:rPr>
          <w:delText> </w:delText>
        </w:r>
      </w:del>
      <w:del w:id="844" w:author="Salim ATALLA" w:date="2021-12-04T20:30:00Z">
        <w:r w:rsidR="00E23BE6" w:rsidRPr="00F82A02" w:rsidDel="00540109">
          <w:rPr>
            <w:rFonts w:ascii="Prestige Elite Std" w:hAnsi="Prestige Elite Std" w:cs="Arabic Typesetting"/>
            <w:sz w:val="18"/>
            <w:szCs w:val="18"/>
            <w:rPrChange w:id="845" w:author="Salim ATALLA" w:date="2021-03-09T20:33:00Z">
              <w:rPr>
                <w:rFonts w:ascii="High Tower Text" w:hAnsi="High Tower Text" w:cs="Arabic Typesetting"/>
              </w:rPr>
            </w:rPrChange>
          </w:rPr>
          <w:delText>,</w:delText>
        </w:r>
      </w:del>
      <w:del w:id="846" w:author="Salim ATALLA" w:date="2021-03-09T20:33:00Z">
        <w:r w:rsidR="00E23BE6" w:rsidRPr="00F82A02" w:rsidDel="00F82A02">
          <w:rPr>
            <w:rFonts w:ascii="Prestige Elite Std" w:hAnsi="Prestige Elite Std" w:cs="Arabic Typesetting"/>
            <w:sz w:val="18"/>
            <w:szCs w:val="18"/>
            <w:rPrChange w:id="847" w:author="Salim ATALLA" w:date="2021-03-09T20:33:00Z">
              <w:rPr>
                <w:rFonts w:ascii="High Tower Text" w:hAnsi="High Tower Text" w:cs="Arabic Typesetting"/>
              </w:rPr>
            </w:rPrChange>
          </w:rPr>
          <w:delText xml:space="preserve">     </w:delText>
        </w:r>
      </w:del>
      <w:del w:id="848" w:author="Salim ATALLA" w:date="2021-12-04T20:30:00Z">
        <w:r w:rsidR="00E23BE6" w:rsidRPr="00F82A02" w:rsidDel="00540109">
          <w:rPr>
            <w:rFonts w:ascii="Prestige Elite Std" w:hAnsi="Prestige Elite Std" w:cs="Arabic Typesetting"/>
            <w:sz w:val="18"/>
            <w:szCs w:val="18"/>
            <w:rPrChange w:id="849" w:author="Salim ATALLA" w:date="2021-03-09T20:33:00Z">
              <w:rPr>
                <w:rFonts w:ascii="High Tower Text" w:hAnsi="High Tower Text" w:cs="Arabic Typesetting"/>
              </w:rPr>
            </w:rPrChange>
          </w:rPr>
          <w:delText>entier : i</w:delText>
        </w:r>
      </w:del>
    </w:p>
    <w:p w14:paraId="33D2D971" w14:textId="4085FF13" w:rsidR="00AB67DF" w:rsidRPr="00985D74" w:rsidDel="00540109" w:rsidRDefault="00AB67DF" w:rsidP="00AB67DF">
      <w:pPr>
        <w:rPr>
          <w:del w:id="850" w:author="Salim ATALLA" w:date="2021-12-04T20:30:00Z"/>
          <w:rFonts w:ascii="High Tower Text" w:hAnsi="High Tower Text" w:cs="Arabic Typesetting"/>
          <w:u w:val="single"/>
        </w:rPr>
      </w:pPr>
      <w:del w:id="851" w:author="Salim ATALLA" w:date="2021-12-04T20:30:00Z">
        <w:r w:rsidDel="00540109">
          <w:rPr>
            <w:rFonts w:ascii="High Tower Text" w:hAnsi="High Tower Text" w:cs="Arabic Typesetting"/>
          </w:rPr>
          <w:tab/>
        </w:r>
        <w:r w:rsidR="007420EF" w:rsidRPr="00985D74" w:rsidDel="00540109">
          <w:rPr>
            <w:rFonts w:ascii="High Tower Text" w:hAnsi="High Tower Text" w:cs="Arabic Typesetting"/>
            <w:u w:val="single"/>
          </w:rPr>
          <w:delText>Début</w:delText>
        </w:r>
        <w:r w:rsidR="007420EF" w:rsidDel="00540109">
          <w:rPr>
            <w:rFonts w:ascii="High Tower Text" w:hAnsi="High Tower Text" w:cs="Arabic Typesetting"/>
          </w:rPr>
          <w:delText> :</w:delText>
        </w:r>
      </w:del>
    </w:p>
    <w:p w14:paraId="3AEC8BFC" w14:textId="4CD9C4BF" w:rsidR="00AB67DF" w:rsidRPr="002422C3" w:rsidDel="00540109" w:rsidRDefault="00AB67DF" w:rsidP="00AB67DF">
      <w:pPr>
        <w:spacing w:after="0"/>
        <w:rPr>
          <w:del w:id="852" w:author="Salim ATALLA" w:date="2021-12-04T20:30:00Z"/>
          <w:rFonts w:ascii="Prestige Elite Std" w:hAnsi="Prestige Elite Std" w:cs="Adobe Naskh Medium"/>
          <w:sz w:val="18"/>
          <w:szCs w:val="18"/>
          <w:rPrChange w:id="853" w:author="Salim ATALLA" w:date="2021-03-09T20:33:00Z">
            <w:rPr>
              <w:del w:id="854" w:author="Salim ATALLA" w:date="2021-12-04T20:30:00Z"/>
              <w:rFonts w:ascii="Bookman Old Style" w:hAnsi="Bookman Old Style" w:cs="Adobe Naskh Medium"/>
              <w:sz w:val="18"/>
              <w:szCs w:val="18"/>
            </w:rPr>
          </w:rPrChange>
        </w:rPr>
      </w:pPr>
      <w:del w:id="855" w:author="Salim ATALLA" w:date="2021-12-04T20:30:00Z">
        <w:r w:rsidRPr="002422C3" w:rsidDel="00540109">
          <w:rPr>
            <w:rFonts w:ascii="Prestige Elite Std" w:hAnsi="Prestige Elite Std" w:cs="Adobe Naskh Medium"/>
            <w:sz w:val="18"/>
            <w:szCs w:val="18"/>
            <w:rPrChange w:id="856" w:author="Salim ATALLA" w:date="2021-03-09T20:33:00Z">
              <w:rPr>
                <w:rFonts w:ascii="Bookman Old Style" w:hAnsi="Bookman Old Style" w:cs="Adobe Naskh Medium"/>
                <w:sz w:val="18"/>
                <w:szCs w:val="18"/>
              </w:rPr>
            </w:rPrChange>
          </w:rPr>
          <w:tab/>
        </w:r>
        <w:r w:rsidRPr="002422C3" w:rsidDel="00540109">
          <w:rPr>
            <w:rFonts w:ascii="Prestige Elite Std" w:hAnsi="Prestige Elite Std" w:cs="Adobe Naskh Medium"/>
            <w:sz w:val="18"/>
            <w:szCs w:val="18"/>
            <w:rPrChange w:id="857" w:author="Salim ATALLA" w:date="2021-03-09T20:33:00Z">
              <w:rPr>
                <w:rFonts w:ascii="Bookman Old Style" w:hAnsi="Bookman Old Style" w:cs="Adobe Naskh Medium"/>
                <w:sz w:val="18"/>
                <w:szCs w:val="18"/>
              </w:rPr>
            </w:rPrChange>
          </w:rPr>
          <w:tab/>
        </w:r>
        <w:r w:rsidR="00796B1A" w:rsidRPr="002422C3" w:rsidDel="00540109">
          <w:rPr>
            <w:rFonts w:ascii="Prestige Elite Std" w:eastAsia="Adobe Fan Heiti Std B" w:hAnsi="Prestige Elite Std" w:cs="Adobe Naskh Medium"/>
            <w:sz w:val="18"/>
            <w:szCs w:val="18"/>
            <w:rPrChange w:id="858" w:author="Salim ATALLA" w:date="2021-03-09T20:33:00Z">
              <w:rPr>
                <w:rFonts w:ascii="Bookman Old Style" w:eastAsia="Adobe Fan Heiti Std B" w:hAnsi="Bookman Old Style" w:cs="Adobe Naskh Medium"/>
                <w:sz w:val="18"/>
                <w:szCs w:val="18"/>
              </w:rPr>
            </w:rPrChange>
          </w:rPr>
          <w:delText xml:space="preserve">z_i </w:delText>
        </w:r>
      </w:del>
      <w:del w:id="859" w:author="Salim ATALLA" w:date="2021-03-10T20:53:00Z">
        <w:r w:rsidR="00796B1A" w:rsidRPr="002422C3" w:rsidDel="00746791">
          <w:rPr>
            <w:rFonts w:ascii="Prestige Elite Std" w:eastAsia="Adobe Fan Heiti Std B" w:hAnsi="Prestige Elite Std" w:cs="Adobe Naskh Medium"/>
            <w:sz w:val="18"/>
            <w:szCs w:val="18"/>
            <w:rPrChange w:id="860" w:author="Salim ATALLA" w:date="2021-03-09T20:33:00Z">
              <w:rPr>
                <w:rFonts w:ascii="Bookman Old Style" w:eastAsia="Adobe Fan Heiti Std B" w:hAnsi="Bookman Old Style" w:cs="Adobe Naskh Medium"/>
                <w:sz w:val="18"/>
                <w:szCs w:val="18"/>
              </w:rPr>
            </w:rPrChange>
          </w:rPr>
          <w:delText>&lt;-</w:delText>
        </w:r>
      </w:del>
      <w:del w:id="861" w:author="Salim ATALLA" w:date="2021-12-04T20:30:00Z">
        <w:r w:rsidR="00796B1A" w:rsidRPr="002422C3" w:rsidDel="00540109">
          <w:rPr>
            <w:rFonts w:ascii="Prestige Elite Std" w:eastAsia="Adobe Fan Heiti Std B" w:hAnsi="Prestige Elite Std" w:cs="Adobe Naskh Medium"/>
            <w:sz w:val="18"/>
            <w:szCs w:val="18"/>
            <w:rPrChange w:id="862" w:author="Salim ATALLA" w:date="2021-03-09T20:33:00Z">
              <w:rPr>
                <w:rFonts w:ascii="Bookman Old Style" w:eastAsia="Adobe Fan Heiti Std B" w:hAnsi="Bookman Old Style" w:cs="Adobe Naskh Medium"/>
                <w:sz w:val="18"/>
                <w:szCs w:val="18"/>
              </w:rPr>
            </w:rPrChange>
          </w:rPr>
          <w:delText xml:space="preserve"> allocation</w:delText>
        </w:r>
      </w:del>
      <w:del w:id="863" w:author="Salim ATALLA" w:date="2021-03-09T20:48:00Z">
        <w:r w:rsidR="00796B1A" w:rsidRPr="002422C3" w:rsidDel="004444B6">
          <w:rPr>
            <w:rFonts w:ascii="Prestige Elite Std" w:eastAsia="Adobe Fan Heiti Std B" w:hAnsi="Prestige Elite Std" w:cs="Adobe Naskh Medium"/>
            <w:sz w:val="18"/>
            <w:szCs w:val="18"/>
            <w:rPrChange w:id="864" w:author="Salim ATALLA" w:date="2021-03-09T20:33:00Z">
              <w:rPr>
                <w:rFonts w:ascii="Bookman Old Style" w:eastAsia="Adobe Fan Heiti Std B" w:hAnsi="Bookman Old Style" w:cs="Adobe Naskh Medium"/>
                <w:sz w:val="18"/>
                <w:szCs w:val="18"/>
              </w:rPr>
            </w:rPrChange>
          </w:rPr>
          <w:delText xml:space="preserve"> </w:delText>
        </w:r>
      </w:del>
      <w:del w:id="865" w:author="Salim ATALLA" w:date="2021-12-04T20:30:00Z">
        <w:r w:rsidR="00796B1A" w:rsidRPr="002422C3" w:rsidDel="00540109">
          <w:rPr>
            <w:rFonts w:ascii="Prestige Elite Std" w:eastAsia="Adobe Fan Heiti Std B" w:hAnsi="Prestige Elite Std" w:cs="Adobe Naskh Medium"/>
            <w:sz w:val="18"/>
            <w:szCs w:val="18"/>
            <w:rPrChange w:id="866" w:author="Salim ATALLA" w:date="2021-03-09T20:33:00Z">
              <w:rPr>
                <w:rFonts w:ascii="Bookman Old Style" w:eastAsia="Adobe Fan Heiti Std B" w:hAnsi="Bookman Old Style" w:cs="Adobe Naskh Medium"/>
                <w:sz w:val="18"/>
                <w:szCs w:val="18"/>
              </w:rPr>
            </w:rPrChange>
          </w:rPr>
          <w:delText>(tableau de réels </w:delText>
        </w:r>
      </w:del>
      <w:del w:id="867" w:author="Salim ATALLA" w:date="2021-03-10T14:09:00Z">
        <w:r w:rsidR="00796B1A" w:rsidRPr="002422C3" w:rsidDel="007A73B7">
          <w:rPr>
            <w:rFonts w:ascii="Prestige Elite Std" w:eastAsia="Adobe Fan Heiti Std B" w:hAnsi="Prestige Elite Std" w:cs="Adobe Naskh Medium"/>
            <w:sz w:val="18"/>
            <w:szCs w:val="18"/>
            <w:rPrChange w:id="868" w:author="Salim ATALLA" w:date="2021-03-09T20:33:00Z">
              <w:rPr>
                <w:rFonts w:ascii="Bookman Old Style" w:eastAsia="Adobe Fan Heiti Std B" w:hAnsi="Bookman Old Style" w:cs="Adobe Naskh Medium"/>
                <w:sz w:val="18"/>
                <w:szCs w:val="18"/>
              </w:rPr>
            </w:rPrChange>
          </w:rPr>
          <w:delText>: n-1</w:delText>
        </w:r>
      </w:del>
      <w:del w:id="869" w:author="Salim ATALLA" w:date="2021-12-04T20:30:00Z">
        <w:r w:rsidR="00796B1A" w:rsidRPr="002422C3" w:rsidDel="00540109">
          <w:rPr>
            <w:rFonts w:ascii="Prestige Elite Std" w:eastAsia="Adobe Fan Heiti Std B" w:hAnsi="Prestige Elite Std" w:cs="Adobe Naskh Medium"/>
            <w:sz w:val="18"/>
            <w:szCs w:val="18"/>
            <w:rPrChange w:id="870" w:author="Salim ATALLA" w:date="2021-03-09T20:33:00Z">
              <w:rPr>
                <w:rFonts w:ascii="Bookman Old Style" w:eastAsia="Adobe Fan Heiti Std B" w:hAnsi="Bookman Old Style" w:cs="Adobe Naskh Medium"/>
                <w:sz w:val="18"/>
                <w:szCs w:val="18"/>
              </w:rPr>
            </w:rPrChange>
          </w:rPr>
          <w:delText>)</w:delText>
        </w:r>
      </w:del>
    </w:p>
    <w:p w14:paraId="1FC30469" w14:textId="7C15C15B" w:rsidR="00AB67DF" w:rsidRPr="002422C3" w:rsidDel="00540109" w:rsidRDefault="00AB67DF" w:rsidP="00AB67DF">
      <w:pPr>
        <w:spacing w:after="0"/>
        <w:rPr>
          <w:del w:id="871" w:author="Salim ATALLA" w:date="2021-12-04T20:30:00Z"/>
          <w:rFonts w:ascii="Prestige Elite Std" w:hAnsi="Prestige Elite Std" w:cs="Adobe Naskh Medium"/>
          <w:sz w:val="18"/>
          <w:szCs w:val="18"/>
          <w:rPrChange w:id="872" w:author="Salim ATALLA" w:date="2021-03-09T20:33:00Z">
            <w:rPr>
              <w:del w:id="873" w:author="Salim ATALLA" w:date="2021-12-04T20:30:00Z"/>
              <w:rFonts w:ascii="Bookman Old Style" w:hAnsi="Bookman Old Style" w:cs="Adobe Naskh Medium"/>
              <w:sz w:val="18"/>
              <w:szCs w:val="18"/>
            </w:rPr>
          </w:rPrChange>
        </w:rPr>
      </w:pPr>
      <w:del w:id="874" w:author="Salim ATALLA" w:date="2021-12-04T20:30:00Z">
        <w:r w:rsidRPr="002422C3" w:rsidDel="00540109">
          <w:rPr>
            <w:rFonts w:ascii="Prestige Elite Std" w:hAnsi="Prestige Elite Std" w:cs="Adobe Naskh Medium"/>
            <w:sz w:val="18"/>
            <w:szCs w:val="18"/>
            <w:rPrChange w:id="875" w:author="Salim ATALLA" w:date="2021-03-09T20:33:00Z">
              <w:rPr>
                <w:rFonts w:ascii="Bookman Old Style" w:hAnsi="Bookman Old Style" w:cs="Adobe Naskh Medium"/>
                <w:sz w:val="18"/>
                <w:szCs w:val="18"/>
              </w:rPr>
            </w:rPrChange>
          </w:rPr>
          <w:tab/>
        </w:r>
        <w:r w:rsidRPr="002422C3" w:rsidDel="00540109">
          <w:rPr>
            <w:rFonts w:ascii="Prestige Elite Std" w:hAnsi="Prestige Elite Std" w:cs="Adobe Naskh Medium"/>
            <w:sz w:val="18"/>
            <w:szCs w:val="18"/>
            <w:rPrChange w:id="876" w:author="Salim ATALLA" w:date="2021-03-09T20:33:00Z">
              <w:rPr>
                <w:rFonts w:ascii="Bookman Old Style" w:hAnsi="Bookman Old Style" w:cs="Adobe Naskh Medium"/>
                <w:sz w:val="18"/>
                <w:szCs w:val="18"/>
              </w:rPr>
            </w:rPrChange>
          </w:rPr>
          <w:tab/>
        </w:r>
      </w:del>
    </w:p>
    <w:p w14:paraId="4A363E61" w14:textId="4E80A035" w:rsidR="00C31E8D" w:rsidRPr="002422C3" w:rsidDel="00540109" w:rsidRDefault="00C31E8D" w:rsidP="00C31E8D">
      <w:pPr>
        <w:spacing w:after="0"/>
        <w:ind w:left="708" w:firstLine="708"/>
        <w:rPr>
          <w:del w:id="877" w:author="Salim ATALLA" w:date="2021-12-04T20:30:00Z"/>
          <w:rFonts w:ascii="Prestige Elite Std" w:eastAsia="Adobe Fan Heiti Std B" w:hAnsi="Prestige Elite Std" w:cs="Adobe Naskh Medium"/>
          <w:sz w:val="18"/>
          <w:szCs w:val="18"/>
          <w:rPrChange w:id="878" w:author="Salim ATALLA" w:date="2021-03-09T20:33:00Z">
            <w:rPr>
              <w:del w:id="879" w:author="Salim ATALLA" w:date="2021-12-04T20:30:00Z"/>
              <w:rFonts w:ascii="Bookman Old Style" w:eastAsia="Adobe Fan Heiti Std B" w:hAnsi="Bookman Old Style" w:cs="Adobe Naskh Medium"/>
              <w:sz w:val="18"/>
              <w:szCs w:val="18"/>
            </w:rPr>
          </w:rPrChange>
        </w:rPr>
      </w:pPr>
      <w:del w:id="880" w:author="Salim ATALLA" w:date="2021-03-09T20:48:00Z">
        <w:r w:rsidRPr="002422C3" w:rsidDel="004444B6">
          <w:rPr>
            <w:rFonts w:ascii="Prestige Elite Std" w:eastAsia="Adobe Fan Heiti Std B" w:hAnsi="Prestige Elite Std" w:cs="Adobe Naskh Medium"/>
            <w:sz w:val="18"/>
            <w:szCs w:val="18"/>
            <w:rPrChange w:id="881" w:author="Salim ATALLA" w:date="2021-03-09T20:33:00Z">
              <w:rPr>
                <w:rFonts w:ascii="Bookman Old Style" w:eastAsia="Adobe Fan Heiti Std B" w:hAnsi="Bookman Old Style" w:cs="Adobe Naskh Medium"/>
                <w:sz w:val="18"/>
                <w:szCs w:val="18"/>
              </w:rPr>
            </w:rPrChange>
          </w:rPr>
          <w:delText xml:space="preserve">Pour  </w:delText>
        </w:r>
      </w:del>
      <w:del w:id="882" w:author="Salim ATALLA" w:date="2021-12-04T20:30:00Z">
        <w:r w:rsidRPr="002422C3" w:rsidDel="00540109">
          <w:rPr>
            <w:rFonts w:ascii="Prestige Elite Std" w:eastAsia="Adobe Fan Heiti Std B" w:hAnsi="Prestige Elite Std" w:cs="Adobe Naskh Medium"/>
            <w:sz w:val="18"/>
            <w:szCs w:val="18"/>
            <w:rPrChange w:id="883" w:author="Salim ATALLA" w:date="2021-03-09T20:33:00Z">
              <w:rPr>
                <w:rFonts w:ascii="Bookman Old Style" w:eastAsia="Adobe Fan Heiti Std B" w:hAnsi="Bookman Old Style" w:cs="Adobe Naskh Medium"/>
                <w:sz w:val="18"/>
                <w:szCs w:val="18"/>
              </w:rPr>
            </w:rPrChange>
          </w:rPr>
          <w:delText xml:space="preserve">i de </w:delText>
        </w:r>
      </w:del>
      <w:del w:id="884" w:author="Salim ATALLA" w:date="2021-03-10T14:14:00Z">
        <w:r w:rsidRPr="002422C3" w:rsidDel="00CD1399">
          <w:rPr>
            <w:rFonts w:ascii="Prestige Elite Std" w:eastAsia="Adobe Fan Heiti Std B" w:hAnsi="Prestige Elite Std" w:cs="Adobe Naskh Medium"/>
            <w:sz w:val="18"/>
            <w:szCs w:val="18"/>
            <w:rPrChange w:id="885" w:author="Salim ATALLA" w:date="2021-03-09T20:33:00Z">
              <w:rPr>
                <w:rFonts w:ascii="Bookman Old Style" w:eastAsia="Adobe Fan Heiti Std B" w:hAnsi="Bookman Old Style" w:cs="Adobe Naskh Medium"/>
                <w:sz w:val="18"/>
                <w:szCs w:val="18"/>
              </w:rPr>
            </w:rPrChange>
          </w:rPr>
          <w:delText>0</w:delText>
        </w:r>
      </w:del>
      <w:del w:id="886" w:author="Salim ATALLA" w:date="2021-12-04T20:30:00Z">
        <w:r w:rsidRPr="002422C3" w:rsidDel="00540109">
          <w:rPr>
            <w:rFonts w:ascii="Prestige Elite Std" w:eastAsia="Adobe Fan Heiti Std B" w:hAnsi="Prestige Elite Std" w:cs="Adobe Naskh Medium"/>
            <w:sz w:val="18"/>
            <w:szCs w:val="18"/>
            <w:rPrChange w:id="887" w:author="Salim ATALLA" w:date="2021-03-09T20:33:00Z">
              <w:rPr>
                <w:rFonts w:ascii="Bookman Old Style" w:eastAsia="Adobe Fan Heiti Std B" w:hAnsi="Bookman Old Style" w:cs="Adobe Naskh Medium"/>
                <w:sz w:val="18"/>
                <w:szCs w:val="18"/>
              </w:rPr>
            </w:rPrChange>
          </w:rPr>
          <w:delText xml:space="preserve"> à n-</w:delText>
        </w:r>
      </w:del>
      <w:del w:id="888" w:author="Salim ATALLA" w:date="2021-03-10T14:14:00Z">
        <w:r w:rsidRPr="002422C3" w:rsidDel="00CD1399">
          <w:rPr>
            <w:rFonts w:ascii="Prestige Elite Std" w:eastAsia="Adobe Fan Heiti Std B" w:hAnsi="Prestige Elite Std" w:cs="Adobe Naskh Medium"/>
            <w:sz w:val="18"/>
            <w:szCs w:val="18"/>
            <w:rPrChange w:id="889" w:author="Salim ATALLA" w:date="2021-03-09T20:33:00Z">
              <w:rPr>
                <w:rFonts w:ascii="Bookman Old Style" w:eastAsia="Adobe Fan Heiti Std B" w:hAnsi="Bookman Old Style" w:cs="Adobe Naskh Medium"/>
                <w:sz w:val="18"/>
                <w:szCs w:val="18"/>
              </w:rPr>
            </w:rPrChange>
          </w:rPr>
          <w:delText>2</w:delText>
        </w:r>
      </w:del>
      <w:del w:id="890" w:author="Salim ATALLA" w:date="2021-03-09T20:48:00Z">
        <w:r w:rsidRPr="002422C3" w:rsidDel="004444B6">
          <w:rPr>
            <w:rFonts w:ascii="Prestige Elite Std" w:eastAsia="Adobe Fan Heiti Std B" w:hAnsi="Prestige Elite Std" w:cs="Adobe Naskh Medium"/>
            <w:sz w:val="18"/>
            <w:szCs w:val="18"/>
            <w:rPrChange w:id="891" w:author="Salim ATALLA" w:date="2021-03-09T20:33:00Z">
              <w:rPr>
                <w:rFonts w:ascii="Bookman Old Style" w:eastAsia="Adobe Fan Heiti Std B" w:hAnsi="Bookman Old Style" w:cs="Adobe Naskh Medium"/>
                <w:sz w:val="18"/>
                <w:szCs w:val="18"/>
              </w:rPr>
            </w:rPrChange>
          </w:rPr>
          <w:tab/>
        </w:r>
      </w:del>
      <w:del w:id="892" w:author="Salim ATALLA" w:date="2021-12-04T20:30:00Z">
        <w:r w:rsidRPr="002422C3" w:rsidDel="00540109">
          <w:rPr>
            <w:rFonts w:ascii="Prestige Elite Std" w:eastAsia="Adobe Fan Heiti Std B" w:hAnsi="Prestige Elite Std" w:cs="Adobe Naskh Medium"/>
            <w:sz w:val="18"/>
            <w:szCs w:val="18"/>
            <w:rPrChange w:id="893" w:author="Salim ATALLA" w:date="2021-03-09T20:33:00Z">
              <w:rPr>
                <w:rFonts w:ascii="Bookman Old Style" w:eastAsia="Adobe Fan Heiti Std B" w:hAnsi="Bookman Old Style" w:cs="Adobe Naskh Medium"/>
                <w:sz w:val="18"/>
                <w:szCs w:val="18"/>
              </w:rPr>
            </w:rPrChange>
          </w:rPr>
          <w:delText xml:space="preserve"> faire :</w:delText>
        </w:r>
      </w:del>
    </w:p>
    <w:p w14:paraId="1E03FE82" w14:textId="5A9D0E81" w:rsidR="00C31E8D" w:rsidRPr="00235F89" w:rsidDel="00540109" w:rsidRDefault="00C31E8D" w:rsidP="00C31E8D">
      <w:pPr>
        <w:spacing w:after="0"/>
        <w:rPr>
          <w:del w:id="894" w:author="Salim ATALLA" w:date="2021-12-04T20:30:00Z"/>
          <w:rFonts w:ascii="Prestige Elite Std" w:eastAsia="Adobe Fan Heiti Std B" w:hAnsi="Prestige Elite Std" w:cs="Adobe Naskh Medium"/>
          <w:sz w:val="18"/>
          <w:szCs w:val="18"/>
          <w:rPrChange w:id="895" w:author="Salim ATALLA" w:date="2021-12-04T20:31:00Z">
            <w:rPr>
              <w:del w:id="896" w:author="Salim ATALLA" w:date="2021-12-04T20:30:00Z"/>
              <w:rFonts w:ascii="Bookman Old Style" w:eastAsia="Adobe Fan Heiti Std B" w:hAnsi="Bookman Old Style" w:cs="Adobe Naskh Medium"/>
              <w:sz w:val="18"/>
              <w:szCs w:val="18"/>
            </w:rPr>
          </w:rPrChange>
        </w:rPr>
      </w:pPr>
      <w:del w:id="897" w:author="Salim ATALLA" w:date="2021-12-04T20:30:00Z">
        <w:r w:rsidRPr="002422C3" w:rsidDel="00540109">
          <w:rPr>
            <w:rFonts w:ascii="Prestige Elite Std" w:eastAsia="Adobe Fan Heiti Std B" w:hAnsi="Prestige Elite Std" w:cs="Adobe Naskh Medium"/>
            <w:sz w:val="18"/>
            <w:szCs w:val="18"/>
            <w:rPrChange w:id="898" w:author="Salim ATALLA" w:date="2021-03-09T20:33:00Z">
              <w:rPr>
                <w:rFonts w:ascii="Bookman Old Style" w:eastAsia="Adobe Fan Heiti Std B" w:hAnsi="Bookman Old Style" w:cs="Adobe Naskh Medium"/>
                <w:sz w:val="18"/>
                <w:szCs w:val="18"/>
              </w:rPr>
            </w:rPrChange>
          </w:rPr>
          <w:tab/>
        </w:r>
        <w:r w:rsidRPr="002422C3" w:rsidDel="00540109">
          <w:rPr>
            <w:rFonts w:ascii="Prestige Elite Std" w:eastAsia="Adobe Fan Heiti Std B" w:hAnsi="Prestige Elite Std" w:cs="Adobe Naskh Medium"/>
            <w:sz w:val="18"/>
            <w:szCs w:val="18"/>
            <w:rPrChange w:id="899" w:author="Salim ATALLA" w:date="2021-03-09T20:33:00Z">
              <w:rPr>
                <w:rFonts w:ascii="Bookman Old Style" w:eastAsia="Adobe Fan Heiti Std B" w:hAnsi="Bookman Old Style" w:cs="Adobe Naskh Medium"/>
                <w:sz w:val="18"/>
                <w:szCs w:val="18"/>
              </w:rPr>
            </w:rPrChange>
          </w:rPr>
          <w:tab/>
        </w:r>
        <w:r w:rsidRPr="002422C3" w:rsidDel="00540109">
          <w:rPr>
            <w:rFonts w:ascii="Prestige Elite Std" w:eastAsia="Adobe Fan Heiti Std B" w:hAnsi="Prestige Elite Std" w:cs="Adobe Naskh Medium"/>
            <w:sz w:val="18"/>
            <w:szCs w:val="18"/>
            <w:rPrChange w:id="900" w:author="Salim ATALLA" w:date="2021-03-09T20:33:00Z">
              <w:rPr>
                <w:rFonts w:ascii="Bookman Old Style" w:eastAsia="Adobe Fan Heiti Std B" w:hAnsi="Bookman Old Style" w:cs="Adobe Naskh Medium"/>
                <w:sz w:val="18"/>
                <w:szCs w:val="18"/>
              </w:rPr>
            </w:rPrChange>
          </w:rPr>
          <w:tab/>
        </w:r>
        <w:r w:rsidR="00271EB2" w:rsidRPr="00235F89" w:rsidDel="00540109">
          <w:rPr>
            <w:rFonts w:ascii="Prestige Elite Std" w:eastAsia="Adobe Fan Heiti Std B" w:hAnsi="Prestige Elite Std" w:cs="Adobe Naskh Medium"/>
            <w:sz w:val="18"/>
            <w:szCs w:val="18"/>
            <w:rPrChange w:id="901" w:author="Salim ATALLA" w:date="2021-12-04T20:31:00Z">
              <w:rPr>
                <w:rFonts w:ascii="Bookman Old Style" w:eastAsia="Adobe Fan Heiti Std B" w:hAnsi="Bookman Old Style" w:cs="Adobe Naskh Medium"/>
                <w:sz w:val="18"/>
                <w:szCs w:val="18"/>
              </w:rPr>
            </w:rPrChange>
          </w:rPr>
          <w:delText>z</w:delText>
        </w:r>
        <w:r w:rsidRPr="00235F89" w:rsidDel="00540109">
          <w:rPr>
            <w:rFonts w:ascii="Prestige Elite Std" w:eastAsia="Adobe Fan Heiti Std B" w:hAnsi="Prestige Elite Std" w:cs="Adobe Naskh Medium"/>
            <w:sz w:val="18"/>
            <w:szCs w:val="18"/>
            <w:rPrChange w:id="902" w:author="Salim ATALLA" w:date="2021-12-04T20:31:00Z">
              <w:rPr>
                <w:rFonts w:ascii="Bookman Old Style" w:eastAsia="Adobe Fan Heiti Std B" w:hAnsi="Bookman Old Style" w:cs="Adobe Naskh Medium"/>
                <w:sz w:val="18"/>
                <w:szCs w:val="18"/>
              </w:rPr>
            </w:rPrChange>
          </w:rPr>
          <w:delText>_i</w:delText>
        </w:r>
      </w:del>
      <w:del w:id="903" w:author="Salim ATALLA" w:date="2021-03-09T20:42:00Z">
        <w:r w:rsidR="00271EB2" w:rsidRPr="00235F89" w:rsidDel="007F3B9B">
          <w:rPr>
            <w:rFonts w:ascii="Prestige Elite Std" w:eastAsia="Adobe Fan Heiti Std B" w:hAnsi="Prestige Elite Std" w:cs="Adobe Naskh Medium"/>
            <w:sz w:val="18"/>
            <w:szCs w:val="18"/>
            <w:rPrChange w:id="904" w:author="Salim ATALLA" w:date="2021-12-04T20:31:00Z">
              <w:rPr>
                <w:rFonts w:ascii="Bookman Old Style" w:eastAsia="Adobe Fan Heiti Std B" w:hAnsi="Bookman Old Style" w:cs="Adobe Naskh Medium"/>
                <w:sz w:val="18"/>
                <w:szCs w:val="18"/>
              </w:rPr>
            </w:rPrChange>
          </w:rPr>
          <w:delText xml:space="preserve"> </w:delText>
        </w:r>
      </w:del>
      <w:del w:id="905" w:author="Salim ATALLA" w:date="2021-03-11T00:24:00Z">
        <w:r w:rsidRPr="00235F89" w:rsidDel="008A33EC">
          <w:rPr>
            <w:rFonts w:ascii="Prestige Elite Std" w:eastAsia="Adobe Fan Heiti Std B" w:hAnsi="Prestige Elite Std" w:cs="Adobe Naskh Medium"/>
            <w:sz w:val="18"/>
            <w:szCs w:val="18"/>
            <w:rPrChange w:id="906" w:author="Salim ATALLA" w:date="2021-12-04T20:31:00Z">
              <w:rPr>
                <w:rFonts w:ascii="Bookman Old Style" w:eastAsia="Adobe Fan Heiti Std B" w:hAnsi="Bookman Old Style" w:cs="Adobe Naskh Medium"/>
                <w:sz w:val="18"/>
                <w:szCs w:val="18"/>
              </w:rPr>
            </w:rPrChange>
          </w:rPr>
          <w:delText>:</w:delText>
        </w:r>
      </w:del>
      <w:del w:id="907" w:author="Salim ATALLA" w:date="2021-12-04T20:30:00Z">
        <w:r w:rsidRPr="00235F89" w:rsidDel="00540109">
          <w:rPr>
            <w:rFonts w:ascii="Prestige Elite Std" w:eastAsia="Adobe Fan Heiti Std B" w:hAnsi="Prestige Elite Std" w:cs="Adobe Naskh Medium"/>
            <w:sz w:val="18"/>
            <w:szCs w:val="18"/>
            <w:rPrChange w:id="908" w:author="Salim ATALLA" w:date="2021-12-04T20:31:00Z">
              <w:rPr>
                <w:rFonts w:ascii="Bookman Old Style" w:eastAsia="Adobe Fan Heiti Std B" w:hAnsi="Bookman Old Style" w:cs="Adobe Naskh Medium"/>
                <w:sz w:val="18"/>
                <w:szCs w:val="18"/>
              </w:rPr>
            </w:rPrChange>
          </w:rPr>
          <w:delText xml:space="preserve">i </w:delText>
        </w:r>
      </w:del>
      <w:del w:id="909" w:author="Salim ATALLA" w:date="2021-03-10T20:53:00Z">
        <w:r w:rsidRPr="00235F89" w:rsidDel="00746791">
          <w:rPr>
            <w:rFonts w:ascii="Prestige Elite Std" w:eastAsia="Adobe Fan Heiti Std B" w:hAnsi="Prestige Elite Std" w:cs="Adobe Naskh Medium"/>
            <w:sz w:val="18"/>
            <w:szCs w:val="18"/>
            <w:rPrChange w:id="910" w:author="Salim ATALLA" w:date="2021-12-04T20:31:00Z">
              <w:rPr>
                <w:rFonts w:ascii="Bookman Old Style" w:eastAsia="Adobe Fan Heiti Std B" w:hAnsi="Bookman Old Style" w:cs="Adobe Naskh Medium"/>
                <w:sz w:val="18"/>
                <w:szCs w:val="18"/>
              </w:rPr>
            </w:rPrChange>
          </w:rPr>
          <w:delText>&lt;-</w:delText>
        </w:r>
      </w:del>
      <w:del w:id="911" w:author="Salim ATALLA" w:date="2021-12-04T20:30:00Z">
        <w:r w:rsidRPr="00235F89" w:rsidDel="00540109">
          <w:rPr>
            <w:rFonts w:ascii="Prestige Elite Std" w:eastAsia="Adobe Fan Heiti Std B" w:hAnsi="Prestige Elite Std" w:cs="Adobe Naskh Medium"/>
            <w:sz w:val="18"/>
            <w:szCs w:val="18"/>
            <w:rPrChange w:id="912" w:author="Salim ATALLA" w:date="2021-12-04T20:31:00Z">
              <w:rPr>
                <w:rFonts w:ascii="Bookman Old Style" w:eastAsia="Adobe Fan Heiti Std B" w:hAnsi="Bookman Old Style" w:cs="Adobe Naskh Medium"/>
                <w:sz w:val="18"/>
                <w:szCs w:val="18"/>
              </w:rPr>
            </w:rPrChange>
          </w:rPr>
          <w:delText xml:space="preserve"> </w:delText>
        </w:r>
        <w:r w:rsidR="00271EB2" w:rsidRPr="00235F89" w:rsidDel="00540109">
          <w:rPr>
            <w:rFonts w:ascii="Prestige Elite Std" w:eastAsia="Adobe Fan Heiti Std B" w:hAnsi="Prestige Elite Std" w:cs="Adobe Naskh Medium"/>
            <w:sz w:val="18"/>
            <w:szCs w:val="18"/>
            <w:rPrChange w:id="913" w:author="Salim ATALLA" w:date="2021-12-04T20:31:00Z">
              <w:rPr>
                <w:rFonts w:ascii="Bookman Old Style" w:eastAsia="Adobe Fan Heiti Std B" w:hAnsi="Bookman Old Style" w:cs="Adobe Naskh Medium"/>
                <w:sz w:val="18"/>
                <w:szCs w:val="18"/>
              </w:rPr>
            </w:rPrChange>
          </w:rPr>
          <w:delText>Fx_i_Max</w:delText>
        </w:r>
      </w:del>
      <w:del w:id="914" w:author="Salim ATALLA" w:date="2021-03-09T20:42:00Z">
        <w:r w:rsidR="00271EB2" w:rsidRPr="00235F89" w:rsidDel="00EE4D3B">
          <w:rPr>
            <w:rFonts w:ascii="Prestige Elite Std" w:eastAsia="Adobe Fan Heiti Std B" w:hAnsi="Prestige Elite Std" w:cs="Adobe Naskh Medium"/>
            <w:sz w:val="18"/>
            <w:szCs w:val="18"/>
            <w:rPrChange w:id="915" w:author="Salim ATALLA" w:date="2021-12-04T20:31:00Z">
              <w:rPr>
                <w:rFonts w:ascii="Bookman Old Style" w:eastAsia="Adobe Fan Heiti Std B" w:hAnsi="Bookman Old Style" w:cs="Adobe Naskh Medium"/>
                <w:sz w:val="18"/>
                <w:szCs w:val="18"/>
              </w:rPr>
            </w:rPrChange>
          </w:rPr>
          <w:delText xml:space="preserve"> </w:delText>
        </w:r>
      </w:del>
      <w:del w:id="916" w:author="Salim ATALLA" w:date="2021-12-04T20:30:00Z">
        <w:r w:rsidR="00271EB2" w:rsidRPr="00235F89" w:rsidDel="00540109">
          <w:rPr>
            <w:rFonts w:ascii="Prestige Elite Std" w:eastAsia="Adobe Fan Heiti Std B" w:hAnsi="Prestige Elite Std" w:cs="Adobe Naskh Medium"/>
            <w:sz w:val="18"/>
            <w:szCs w:val="18"/>
            <w:rPrChange w:id="917" w:author="Salim ATALLA" w:date="2021-12-04T20:31:00Z">
              <w:rPr>
                <w:rFonts w:ascii="Bookman Old Style" w:eastAsia="Adobe Fan Heiti Std B" w:hAnsi="Bookman Old Style" w:cs="Adobe Naskh Medium"/>
                <w:sz w:val="18"/>
                <w:szCs w:val="18"/>
              </w:rPr>
            </w:rPrChange>
          </w:rPr>
          <w:delText>(</w:delText>
        </w:r>
      </w:del>
      <w:del w:id="918" w:author="Salim ATALLA" w:date="2021-03-09T20:42:00Z">
        <w:r w:rsidR="00271EB2" w:rsidRPr="00235F89" w:rsidDel="00EE4D3B">
          <w:rPr>
            <w:rFonts w:ascii="Prestige Elite Std" w:eastAsia="Adobe Fan Heiti Std B" w:hAnsi="Prestige Elite Std" w:cs="Adobe Naskh Medium"/>
            <w:sz w:val="18"/>
            <w:szCs w:val="18"/>
            <w:rPrChange w:id="919" w:author="Salim ATALLA" w:date="2021-12-04T20:31:00Z">
              <w:rPr>
                <w:rFonts w:ascii="Bookman Old Style" w:eastAsia="Adobe Fan Heiti Std B" w:hAnsi="Bookman Old Style" w:cs="Adobe Naskh Medium"/>
                <w:sz w:val="18"/>
                <w:szCs w:val="18"/>
              </w:rPr>
            </w:rPrChange>
          </w:rPr>
          <w:delText xml:space="preserve"> </w:delText>
        </w:r>
      </w:del>
      <w:del w:id="920" w:author="Salim ATALLA" w:date="2021-12-04T20:30:00Z">
        <w:r w:rsidR="00271EB2" w:rsidRPr="00235F89" w:rsidDel="00540109">
          <w:rPr>
            <w:rFonts w:ascii="Prestige Elite Std" w:eastAsia="Adobe Fan Heiti Std B" w:hAnsi="Prestige Elite Std" w:cs="Adobe Naskh Medium"/>
            <w:sz w:val="18"/>
            <w:szCs w:val="18"/>
            <w:rPrChange w:id="921" w:author="Salim ATALLA" w:date="2021-12-04T20:31:00Z">
              <w:rPr>
                <w:rFonts w:ascii="Bookman Old Style" w:eastAsia="Adobe Fan Heiti Std B" w:hAnsi="Bookman Old Style" w:cs="Adobe Naskh Medium"/>
                <w:sz w:val="18"/>
                <w:szCs w:val="18"/>
              </w:rPr>
            </w:rPrChange>
          </w:rPr>
          <w:delText>f,</w:delText>
        </w:r>
      </w:del>
      <w:del w:id="922" w:author="Salim ATALLA" w:date="2021-03-09T20:42:00Z">
        <w:r w:rsidR="00271EB2" w:rsidRPr="00235F89" w:rsidDel="00EE4D3B">
          <w:rPr>
            <w:rFonts w:ascii="Prestige Elite Std" w:eastAsia="Adobe Fan Heiti Std B" w:hAnsi="Prestige Elite Std" w:cs="Adobe Naskh Medium"/>
            <w:sz w:val="18"/>
            <w:szCs w:val="18"/>
            <w:rPrChange w:id="923" w:author="Salim ATALLA" w:date="2021-12-04T20:31:00Z">
              <w:rPr>
                <w:rFonts w:ascii="Bookman Old Style" w:eastAsia="Adobe Fan Heiti Std B" w:hAnsi="Bookman Old Style" w:cs="Adobe Naskh Medium"/>
                <w:sz w:val="18"/>
                <w:szCs w:val="18"/>
              </w:rPr>
            </w:rPrChange>
          </w:rPr>
          <w:delText xml:space="preserve">  </w:delText>
        </w:r>
      </w:del>
      <w:del w:id="924" w:author="Salim ATALLA" w:date="2021-12-04T20:30:00Z">
        <w:r w:rsidR="00271EB2" w:rsidRPr="00235F89" w:rsidDel="00540109">
          <w:rPr>
            <w:rFonts w:ascii="Prestige Elite Std" w:eastAsia="Adobe Fan Heiti Std B" w:hAnsi="Prestige Elite Std" w:cs="Adobe Naskh Medium"/>
            <w:sz w:val="18"/>
            <w:szCs w:val="18"/>
            <w:rPrChange w:id="925" w:author="Salim ATALLA" w:date="2021-12-04T20:31:00Z">
              <w:rPr>
                <w:rFonts w:ascii="Bookman Old Style" w:eastAsia="Adobe Fan Heiti Std B" w:hAnsi="Bookman Old Style" w:cs="Adobe Naskh Medium"/>
                <w:sz w:val="18"/>
                <w:szCs w:val="18"/>
              </w:rPr>
            </w:rPrChange>
          </w:rPr>
          <w:delText>x_i</w:delText>
        </w:r>
      </w:del>
      <w:del w:id="926" w:author="Salim ATALLA" w:date="2021-03-09T20:42:00Z">
        <w:r w:rsidR="00271EB2" w:rsidRPr="00235F89" w:rsidDel="00EE4D3B">
          <w:rPr>
            <w:rFonts w:ascii="Prestige Elite Std" w:eastAsia="Adobe Fan Heiti Std B" w:hAnsi="Prestige Elite Std" w:cs="Adobe Naskh Medium"/>
            <w:sz w:val="18"/>
            <w:szCs w:val="18"/>
            <w:rPrChange w:id="927" w:author="Salim ATALLA" w:date="2021-12-04T20:31:00Z">
              <w:rPr>
                <w:rFonts w:ascii="Bookman Old Style" w:eastAsia="Adobe Fan Heiti Std B" w:hAnsi="Bookman Old Style" w:cs="Adobe Naskh Medium"/>
                <w:sz w:val="18"/>
                <w:szCs w:val="18"/>
              </w:rPr>
            </w:rPrChange>
          </w:rPr>
          <w:delText> </w:delText>
        </w:r>
      </w:del>
      <w:del w:id="928" w:author="Salim ATALLA" w:date="2021-03-11T00:24:00Z">
        <w:r w:rsidR="00271EB2" w:rsidRPr="00235F89" w:rsidDel="008A33EC">
          <w:rPr>
            <w:rFonts w:ascii="Prestige Elite Std" w:eastAsia="Adobe Fan Heiti Std B" w:hAnsi="Prestige Elite Std" w:cs="Adobe Naskh Medium"/>
            <w:sz w:val="18"/>
            <w:szCs w:val="18"/>
            <w:rPrChange w:id="929" w:author="Salim ATALLA" w:date="2021-12-04T20:31:00Z">
              <w:rPr>
                <w:rFonts w:ascii="Bookman Old Style" w:eastAsia="Adobe Fan Heiti Std B" w:hAnsi="Bookman Old Style" w:cs="Adobe Naskh Medium"/>
                <w:sz w:val="18"/>
                <w:szCs w:val="18"/>
              </w:rPr>
            </w:rPrChange>
          </w:rPr>
          <w:delText>:</w:delText>
        </w:r>
      </w:del>
      <w:del w:id="930" w:author="Salim ATALLA" w:date="2021-12-04T20:30:00Z">
        <w:r w:rsidR="00271EB2" w:rsidRPr="00235F89" w:rsidDel="00540109">
          <w:rPr>
            <w:rFonts w:ascii="Prestige Elite Std" w:eastAsia="Adobe Fan Heiti Std B" w:hAnsi="Prestige Elite Std" w:cs="Adobe Naskh Medium"/>
            <w:sz w:val="18"/>
            <w:szCs w:val="18"/>
            <w:rPrChange w:id="931" w:author="Salim ATALLA" w:date="2021-12-04T20:31:00Z">
              <w:rPr>
                <w:rFonts w:ascii="Bookman Old Style" w:eastAsia="Adobe Fan Heiti Std B" w:hAnsi="Bookman Old Style" w:cs="Adobe Naskh Medium"/>
                <w:sz w:val="18"/>
                <w:szCs w:val="18"/>
              </w:rPr>
            </w:rPrChange>
          </w:rPr>
          <w:delText>i,</w:delText>
        </w:r>
      </w:del>
      <w:del w:id="932" w:author="Salim ATALLA" w:date="2021-03-09T20:42:00Z">
        <w:r w:rsidR="00271EB2" w:rsidRPr="00235F89" w:rsidDel="00EE4D3B">
          <w:rPr>
            <w:rFonts w:ascii="Prestige Elite Std" w:eastAsia="Adobe Fan Heiti Std B" w:hAnsi="Prestige Elite Std" w:cs="Adobe Naskh Medium"/>
            <w:sz w:val="18"/>
            <w:szCs w:val="18"/>
            <w:rPrChange w:id="933" w:author="Salim ATALLA" w:date="2021-12-04T20:31:00Z">
              <w:rPr>
                <w:rFonts w:ascii="Bookman Old Style" w:eastAsia="Adobe Fan Heiti Std B" w:hAnsi="Bookman Old Style" w:cs="Adobe Naskh Medium"/>
                <w:sz w:val="18"/>
                <w:szCs w:val="18"/>
              </w:rPr>
            </w:rPrChange>
          </w:rPr>
          <w:delText xml:space="preserve">  </w:delText>
        </w:r>
      </w:del>
      <w:del w:id="934" w:author="Salim ATALLA" w:date="2021-12-04T20:30:00Z">
        <w:r w:rsidR="00271EB2" w:rsidRPr="00235F89" w:rsidDel="00540109">
          <w:rPr>
            <w:rFonts w:ascii="Prestige Elite Std" w:eastAsia="Adobe Fan Heiti Std B" w:hAnsi="Prestige Elite Std" w:cs="Adobe Naskh Medium"/>
            <w:sz w:val="18"/>
            <w:szCs w:val="18"/>
            <w:rPrChange w:id="935" w:author="Salim ATALLA" w:date="2021-12-04T20:31:00Z">
              <w:rPr>
                <w:rFonts w:ascii="Bookman Old Style" w:eastAsia="Adobe Fan Heiti Std B" w:hAnsi="Bookman Old Style" w:cs="Adobe Naskh Medium"/>
                <w:sz w:val="18"/>
                <w:szCs w:val="18"/>
              </w:rPr>
            </w:rPrChange>
          </w:rPr>
          <w:delText>x_i</w:delText>
        </w:r>
      </w:del>
      <w:del w:id="936" w:author="Salim ATALLA" w:date="2021-03-09T20:42:00Z">
        <w:r w:rsidR="00271EB2" w:rsidRPr="00235F89" w:rsidDel="00EE4D3B">
          <w:rPr>
            <w:rFonts w:ascii="Prestige Elite Std" w:eastAsia="Adobe Fan Heiti Std B" w:hAnsi="Prestige Elite Std" w:cs="Adobe Naskh Medium"/>
            <w:sz w:val="18"/>
            <w:szCs w:val="18"/>
            <w:rPrChange w:id="937" w:author="Salim ATALLA" w:date="2021-12-04T20:31:00Z">
              <w:rPr>
                <w:rFonts w:ascii="Bookman Old Style" w:eastAsia="Adobe Fan Heiti Std B" w:hAnsi="Bookman Old Style" w:cs="Adobe Naskh Medium"/>
                <w:sz w:val="18"/>
                <w:szCs w:val="18"/>
              </w:rPr>
            </w:rPrChange>
          </w:rPr>
          <w:delText> </w:delText>
        </w:r>
      </w:del>
      <w:del w:id="938" w:author="Salim ATALLA" w:date="2021-03-11T00:24:00Z">
        <w:r w:rsidR="00271EB2" w:rsidRPr="00235F89" w:rsidDel="008A33EC">
          <w:rPr>
            <w:rFonts w:ascii="Prestige Elite Std" w:eastAsia="Adobe Fan Heiti Std B" w:hAnsi="Prestige Elite Std" w:cs="Adobe Naskh Medium"/>
            <w:sz w:val="18"/>
            <w:szCs w:val="18"/>
            <w:rPrChange w:id="939" w:author="Salim ATALLA" w:date="2021-12-04T20:31:00Z">
              <w:rPr>
                <w:rFonts w:ascii="Bookman Old Style" w:eastAsia="Adobe Fan Heiti Std B" w:hAnsi="Bookman Old Style" w:cs="Adobe Naskh Medium"/>
                <w:sz w:val="18"/>
                <w:szCs w:val="18"/>
              </w:rPr>
            </w:rPrChange>
          </w:rPr>
          <w:delText>:</w:delText>
        </w:r>
      </w:del>
      <w:del w:id="940" w:author="Salim ATALLA" w:date="2021-12-04T20:30:00Z">
        <w:r w:rsidR="00271EB2" w:rsidRPr="00235F89" w:rsidDel="00540109">
          <w:rPr>
            <w:rFonts w:ascii="Prestige Elite Std" w:eastAsia="Adobe Fan Heiti Std B" w:hAnsi="Prestige Elite Std" w:cs="Adobe Naskh Medium"/>
            <w:sz w:val="18"/>
            <w:szCs w:val="18"/>
            <w:rPrChange w:id="941" w:author="Salim ATALLA" w:date="2021-12-04T20:31:00Z">
              <w:rPr>
                <w:rFonts w:ascii="Bookman Old Style" w:eastAsia="Adobe Fan Heiti Std B" w:hAnsi="Bookman Old Style" w:cs="Adobe Naskh Medium"/>
                <w:sz w:val="18"/>
                <w:szCs w:val="18"/>
              </w:rPr>
            </w:rPrChange>
          </w:rPr>
          <w:delText>i+1</w:delText>
        </w:r>
      </w:del>
      <w:del w:id="942" w:author="Salim ATALLA" w:date="2021-03-09T20:42:00Z">
        <w:r w:rsidR="00271EB2" w:rsidRPr="00235F89" w:rsidDel="00EE4D3B">
          <w:rPr>
            <w:rFonts w:ascii="Prestige Elite Std" w:eastAsia="Adobe Fan Heiti Std B" w:hAnsi="Prestige Elite Std" w:cs="Adobe Naskh Medium"/>
            <w:sz w:val="18"/>
            <w:szCs w:val="18"/>
            <w:rPrChange w:id="943" w:author="Salim ATALLA" w:date="2021-12-04T20:31:00Z">
              <w:rPr>
                <w:rFonts w:ascii="Bookman Old Style" w:eastAsia="Adobe Fan Heiti Std B" w:hAnsi="Bookman Old Style" w:cs="Adobe Naskh Medium"/>
                <w:sz w:val="18"/>
                <w:szCs w:val="18"/>
              </w:rPr>
            </w:rPrChange>
          </w:rPr>
          <w:delText xml:space="preserve"> </w:delText>
        </w:r>
      </w:del>
      <w:del w:id="944" w:author="Salim ATALLA" w:date="2021-12-04T20:30:00Z">
        <w:r w:rsidR="00271EB2" w:rsidRPr="00235F89" w:rsidDel="00540109">
          <w:rPr>
            <w:rFonts w:ascii="Prestige Elite Std" w:eastAsia="Adobe Fan Heiti Std B" w:hAnsi="Prestige Elite Std" w:cs="Adobe Naskh Medium"/>
            <w:sz w:val="18"/>
            <w:szCs w:val="18"/>
            <w:rPrChange w:id="945" w:author="Salim ATALLA" w:date="2021-12-04T20:31:00Z">
              <w:rPr>
                <w:rFonts w:ascii="Bookman Old Style" w:eastAsia="Adobe Fan Heiti Std B" w:hAnsi="Bookman Old Style" w:cs="Adobe Naskh Medium"/>
                <w:sz w:val="18"/>
                <w:szCs w:val="18"/>
              </w:rPr>
            </w:rPrChange>
          </w:rPr>
          <w:delText>)</w:delText>
        </w:r>
      </w:del>
    </w:p>
    <w:p w14:paraId="1A4790F4" w14:textId="1511F5EB" w:rsidR="00C31E8D" w:rsidRPr="002422C3" w:rsidDel="00540109" w:rsidRDefault="00C31E8D" w:rsidP="00C31E8D">
      <w:pPr>
        <w:spacing w:after="0"/>
        <w:rPr>
          <w:del w:id="946" w:author="Salim ATALLA" w:date="2021-12-04T20:30:00Z"/>
          <w:rFonts w:ascii="Prestige Elite Std" w:eastAsia="Adobe Fan Heiti Std B" w:hAnsi="Prestige Elite Std" w:cs="Adobe Naskh Medium"/>
          <w:sz w:val="18"/>
          <w:szCs w:val="18"/>
          <w:rPrChange w:id="947" w:author="Salim ATALLA" w:date="2021-03-09T20:33:00Z">
            <w:rPr>
              <w:del w:id="948" w:author="Salim ATALLA" w:date="2021-12-04T20:30:00Z"/>
              <w:rFonts w:ascii="Bookman Old Style" w:eastAsia="Adobe Fan Heiti Std B" w:hAnsi="Bookman Old Style" w:cs="Adobe Naskh Medium"/>
              <w:sz w:val="18"/>
              <w:szCs w:val="18"/>
            </w:rPr>
          </w:rPrChange>
        </w:rPr>
      </w:pPr>
      <w:del w:id="949" w:author="Salim ATALLA" w:date="2021-12-04T20:30:00Z">
        <w:r w:rsidRPr="00235F89" w:rsidDel="00540109">
          <w:rPr>
            <w:rFonts w:ascii="Prestige Elite Std" w:eastAsia="Adobe Fan Heiti Std B" w:hAnsi="Prestige Elite Std" w:cs="Adobe Naskh Medium"/>
            <w:sz w:val="18"/>
            <w:szCs w:val="18"/>
            <w:rPrChange w:id="950" w:author="Salim ATALLA" w:date="2021-12-04T20:31:00Z">
              <w:rPr>
                <w:rFonts w:ascii="Bookman Old Style" w:eastAsia="Adobe Fan Heiti Std B" w:hAnsi="Bookman Old Style" w:cs="Adobe Naskh Medium"/>
                <w:sz w:val="18"/>
                <w:szCs w:val="18"/>
              </w:rPr>
            </w:rPrChange>
          </w:rPr>
          <w:tab/>
        </w:r>
        <w:r w:rsidRPr="00235F89" w:rsidDel="00540109">
          <w:rPr>
            <w:rFonts w:ascii="Prestige Elite Std" w:eastAsia="Adobe Fan Heiti Std B" w:hAnsi="Prestige Elite Std" w:cs="Adobe Naskh Medium"/>
            <w:sz w:val="18"/>
            <w:szCs w:val="18"/>
            <w:rPrChange w:id="951" w:author="Salim ATALLA" w:date="2021-12-04T20:31:00Z">
              <w:rPr>
                <w:rFonts w:ascii="Bookman Old Style" w:eastAsia="Adobe Fan Heiti Std B" w:hAnsi="Bookman Old Style" w:cs="Adobe Naskh Medium"/>
                <w:sz w:val="18"/>
                <w:szCs w:val="18"/>
              </w:rPr>
            </w:rPrChange>
          </w:rPr>
          <w:tab/>
        </w:r>
        <w:r w:rsidRPr="002422C3" w:rsidDel="00540109">
          <w:rPr>
            <w:rFonts w:ascii="Prestige Elite Std" w:eastAsia="Adobe Fan Heiti Std B" w:hAnsi="Prestige Elite Std" w:cs="Adobe Naskh Medium"/>
            <w:sz w:val="18"/>
            <w:szCs w:val="18"/>
            <w:rPrChange w:id="952" w:author="Salim ATALLA" w:date="2021-03-09T20:33:00Z">
              <w:rPr>
                <w:rFonts w:ascii="Bookman Old Style" w:eastAsia="Adobe Fan Heiti Std B" w:hAnsi="Bookman Old Style" w:cs="Adobe Naskh Medium"/>
                <w:sz w:val="18"/>
                <w:szCs w:val="18"/>
              </w:rPr>
            </w:rPrChange>
          </w:rPr>
          <w:delText>finPour</w:delText>
        </w:r>
      </w:del>
    </w:p>
    <w:p w14:paraId="6F01C740" w14:textId="329BDADD" w:rsidR="00AB67DF" w:rsidRPr="002422C3" w:rsidDel="00540109" w:rsidRDefault="00AB67DF" w:rsidP="00AB67DF">
      <w:pPr>
        <w:spacing w:after="0"/>
        <w:rPr>
          <w:del w:id="953" w:author="Salim ATALLA" w:date="2021-12-04T20:30:00Z"/>
          <w:rFonts w:ascii="Prestige Elite Std" w:eastAsia="Adobe Fan Heiti Std B" w:hAnsi="Prestige Elite Std" w:cs="Adobe Naskh Medium"/>
          <w:sz w:val="18"/>
          <w:szCs w:val="18"/>
          <w:rPrChange w:id="954" w:author="Salim ATALLA" w:date="2021-03-09T20:33:00Z">
            <w:rPr>
              <w:del w:id="955" w:author="Salim ATALLA" w:date="2021-12-04T20:30:00Z"/>
              <w:rFonts w:ascii="Bookman Old Style" w:eastAsia="Adobe Fan Heiti Std B" w:hAnsi="Bookman Old Style" w:cs="Adobe Naskh Medium"/>
              <w:sz w:val="18"/>
              <w:szCs w:val="18"/>
            </w:rPr>
          </w:rPrChange>
        </w:rPr>
      </w:pPr>
      <w:del w:id="956" w:author="Salim ATALLA" w:date="2021-12-04T20:30:00Z">
        <w:r w:rsidRPr="002422C3" w:rsidDel="00540109">
          <w:rPr>
            <w:rFonts w:ascii="Prestige Elite Std" w:eastAsia="Adobe Fan Heiti Std B" w:hAnsi="Prestige Elite Std" w:cs="Adobe Naskh Medium"/>
            <w:sz w:val="18"/>
            <w:szCs w:val="18"/>
            <w:rPrChange w:id="957" w:author="Salim ATALLA" w:date="2021-03-09T20:33:00Z">
              <w:rPr>
                <w:rFonts w:ascii="Bookman Old Style" w:eastAsia="Adobe Fan Heiti Std B" w:hAnsi="Bookman Old Style" w:cs="Adobe Naskh Medium"/>
                <w:sz w:val="18"/>
                <w:szCs w:val="18"/>
              </w:rPr>
            </w:rPrChange>
          </w:rPr>
          <w:tab/>
        </w:r>
        <w:r w:rsidRPr="002422C3" w:rsidDel="00540109">
          <w:rPr>
            <w:rFonts w:ascii="Prestige Elite Std" w:eastAsia="Adobe Fan Heiti Std B" w:hAnsi="Prestige Elite Std" w:cs="Adobe Naskh Medium"/>
            <w:sz w:val="18"/>
            <w:szCs w:val="18"/>
            <w:rPrChange w:id="958" w:author="Salim ATALLA" w:date="2021-03-09T20:33:00Z">
              <w:rPr>
                <w:rFonts w:ascii="Bookman Old Style" w:eastAsia="Adobe Fan Heiti Std B" w:hAnsi="Bookman Old Style" w:cs="Adobe Naskh Medium"/>
                <w:sz w:val="18"/>
                <w:szCs w:val="18"/>
              </w:rPr>
            </w:rPrChange>
          </w:rPr>
          <w:tab/>
        </w:r>
      </w:del>
    </w:p>
    <w:p w14:paraId="3245CAC7" w14:textId="468977DF" w:rsidR="00AB67DF" w:rsidRPr="002422C3" w:rsidDel="00540109" w:rsidRDefault="00AB67DF" w:rsidP="00AB67DF">
      <w:pPr>
        <w:spacing w:after="0"/>
        <w:rPr>
          <w:del w:id="959" w:author="Salim ATALLA" w:date="2021-12-04T20:30:00Z"/>
          <w:rFonts w:ascii="Prestige Elite Std" w:eastAsia="Adobe Fan Heiti Std B" w:hAnsi="Prestige Elite Std" w:cs="Adobe Naskh Medium"/>
          <w:sz w:val="18"/>
          <w:szCs w:val="18"/>
          <w:rPrChange w:id="960" w:author="Salim ATALLA" w:date="2021-03-09T20:33:00Z">
            <w:rPr>
              <w:del w:id="961" w:author="Salim ATALLA" w:date="2021-12-04T20:30:00Z"/>
              <w:rFonts w:ascii="Bookman Old Style" w:eastAsia="Adobe Fan Heiti Std B" w:hAnsi="Bookman Old Style" w:cs="Adobe Naskh Medium"/>
              <w:sz w:val="18"/>
              <w:szCs w:val="18"/>
            </w:rPr>
          </w:rPrChange>
        </w:rPr>
      </w:pPr>
      <w:del w:id="962" w:author="Salim ATALLA" w:date="2021-12-04T20:30:00Z">
        <w:r w:rsidRPr="002422C3" w:rsidDel="00540109">
          <w:rPr>
            <w:rFonts w:ascii="Prestige Elite Std" w:eastAsia="Adobe Fan Heiti Std B" w:hAnsi="Prestige Elite Std" w:cs="Adobe Naskh Medium"/>
            <w:sz w:val="18"/>
            <w:szCs w:val="18"/>
            <w:rPrChange w:id="963" w:author="Salim ATALLA" w:date="2021-03-09T20:33:00Z">
              <w:rPr>
                <w:rFonts w:ascii="Bookman Old Style" w:eastAsia="Adobe Fan Heiti Std B" w:hAnsi="Bookman Old Style" w:cs="Adobe Naskh Medium"/>
                <w:sz w:val="18"/>
                <w:szCs w:val="18"/>
              </w:rPr>
            </w:rPrChange>
          </w:rPr>
          <w:tab/>
        </w:r>
        <w:r w:rsidRPr="002422C3" w:rsidDel="00540109">
          <w:rPr>
            <w:rFonts w:ascii="Prestige Elite Std" w:eastAsia="Adobe Fan Heiti Std B" w:hAnsi="Prestige Elite Std" w:cs="Adobe Naskh Medium"/>
            <w:sz w:val="18"/>
            <w:szCs w:val="18"/>
            <w:rPrChange w:id="964" w:author="Salim ATALLA" w:date="2021-03-09T20:33:00Z">
              <w:rPr>
                <w:rFonts w:ascii="Bookman Old Style" w:eastAsia="Adobe Fan Heiti Std B" w:hAnsi="Bookman Old Style" w:cs="Adobe Naskh Medium"/>
                <w:sz w:val="18"/>
                <w:szCs w:val="18"/>
              </w:rPr>
            </w:rPrChange>
          </w:rPr>
          <w:tab/>
          <w:delText xml:space="preserve">retourner </w:delText>
        </w:r>
        <w:r w:rsidR="00896A1C" w:rsidRPr="002422C3" w:rsidDel="00540109">
          <w:rPr>
            <w:rFonts w:ascii="Prestige Elite Std" w:eastAsia="Adobe Fan Heiti Std B" w:hAnsi="Prestige Elite Std" w:cs="Adobe Naskh Medium"/>
            <w:sz w:val="18"/>
            <w:szCs w:val="18"/>
            <w:rPrChange w:id="965" w:author="Salim ATALLA" w:date="2021-03-09T20:33:00Z">
              <w:rPr>
                <w:rFonts w:ascii="Bookman Old Style" w:eastAsia="Adobe Fan Heiti Std B" w:hAnsi="Bookman Old Style" w:cs="Adobe Naskh Medium"/>
                <w:sz w:val="18"/>
                <w:szCs w:val="18"/>
              </w:rPr>
            </w:rPrChange>
          </w:rPr>
          <w:delText>z_i</w:delText>
        </w:r>
      </w:del>
    </w:p>
    <w:p w14:paraId="3A80F6C1" w14:textId="00D50042" w:rsidR="00AB67DF" w:rsidRPr="008C5136" w:rsidDel="001247B3" w:rsidRDefault="00AB67DF" w:rsidP="00AB67DF">
      <w:pPr>
        <w:rPr>
          <w:del w:id="966" w:author="Salim ATALLA" w:date="2021-03-09T20:57:00Z"/>
          <w:rFonts w:ascii="High Tower Text" w:hAnsi="High Tower Text" w:cs="Arabic Typesetting"/>
        </w:rPr>
      </w:pPr>
      <w:del w:id="967" w:author="Salim ATALLA" w:date="2021-12-04T20:30:00Z">
        <w:r w:rsidDel="00540109">
          <w:rPr>
            <w:rFonts w:ascii="Consolas" w:eastAsia="Adobe Fan Heiti Std B" w:hAnsi="Consolas" w:cs="Arabic Typesetting"/>
            <w:sz w:val="20"/>
            <w:szCs w:val="20"/>
          </w:rPr>
          <w:tab/>
        </w:r>
        <w:r w:rsidRPr="00985D74" w:rsidDel="00540109">
          <w:rPr>
            <w:rFonts w:ascii="High Tower Text" w:hAnsi="High Tower Text" w:cs="Arabic Typesetting"/>
            <w:u w:val="single"/>
          </w:rPr>
          <w:delText>Fin</w:delText>
        </w:r>
      </w:del>
    </w:p>
    <w:p w14:paraId="40559518" w14:textId="469BD5C6" w:rsidR="00531112" w:rsidDel="001247B3" w:rsidRDefault="00531112" w:rsidP="00531112">
      <w:pPr>
        <w:rPr>
          <w:del w:id="968" w:author="Salim ATALLA" w:date="2021-03-09T20:57:00Z"/>
          <w:rFonts w:ascii="Consolas" w:eastAsia="Adobe Fan Heiti Std B" w:hAnsi="Consolas" w:cs="Arabic Typesetting"/>
        </w:rPr>
      </w:pPr>
    </w:p>
    <w:p w14:paraId="3F4A3602" w14:textId="6364F8F9" w:rsidR="00B27A98" w:rsidDel="001247B3" w:rsidRDefault="00B27A98" w:rsidP="00531112">
      <w:pPr>
        <w:rPr>
          <w:del w:id="969" w:author="Salim ATALLA" w:date="2021-03-09T20:57:00Z"/>
          <w:rFonts w:ascii="Arabic Typesetting" w:hAnsi="Arabic Typesetting" w:cs="Arabic Typesetting"/>
          <w:sz w:val="32"/>
          <w:szCs w:val="32"/>
        </w:rPr>
      </w:pPr>
    </w:p>
    <w:p w14:paraId="57DB5E10" w14:textId="33B065D0" w:rsidR="00ED41DE" w:rsidDel="001247B3" w:rsidRDefault="00ED41DE" w:rsidP="00531112">
      <w:pPr>
        <w:rPr>
          <w:del w:id="970" w:author="Salim ATALLA" w:date="2021-03-09T20:57:00Z"/>
          <w:rFonts w:ascii="Arabic Typesetting" w:hAnsi="Arabic Typesetting" w:cs="Arabic Typesetting"/>
          <w:sz w:val="32"/>
          <w:szCs w:val="32"/>
        </w:rPr>
      </w:pPr>
    </w:p>
    <w:p w14:paraId="48D9D93B" w14:textId="686F8752" w:rsidR="00ED41DE" w:rsidDel="00553A72" w:rsidRDefault="00ED41DE" w:rsidP="00531112">
      <w:pPr>
        <w:rPr>
          <w:del w:id="971" w:author="Salim ATALLA" w:date="2021-03-09T20:50:00Z"/>
          <w:rFonts w:ascii="Arabic Typesetting" w:hAnsi="Arabic Typesetting" w:cs="Arabic Typesetting"/>
          <w:sz w:val="32"/>
          <w:szCs w:val="32"/>
        </w:rPr>
      </w:pPr>
    </w:p>
    <w:p w14:paraId="19A73B4B" w14:textId="57419562" w:rsidR="00ED41DE" w:rsidDel="00553A72" w:rsidRDefault="00ED41DE" w:rsidP="00531112">
      <w:pPr>
        <w:rPr>
          <w:del w:id="972" w:author="Salim ATALLA" w:date="2021-03-09T20:50:00Z"/>
          <w:rFonts w:ascii="Arabic Typesetting" w:hAnsi="Arabic Typesetting" w:cs="Arabic Typesetting"/>
          <w:sz w:val="32"/>
          <w:szCs w:val="32"/>
        </w:rPr>
      </w:pPr>
    </w:p>
    <w:p w14:paraId="231FEDCF" w14:textId="0A0CB42F" w:rsidR="00ED41DE" w:rsidDel="00553A72" w:rsidRDefault="00ED41DE" w:rsidP="00531112">
      <w:pPr>
        <w:rPr>
          <w:del w:id="973" w:author="Salim ATALLA" w:date="2021-03-09T20:50:00Z"/>
          <w:rFonts w:ascii="Arabic Typesetting" w:hAnsi="Arabic Typesetting" w:cs="Arabic Typesetting"/>
          <w:sz w:val="32"/>
          <w:szCs w:val="32"/>
        </w:rPr>
      </w:pPr>
    </w:p>
    <w:p w14:paraId="7262547F" w14:textId="246931EA" w:rsidR="00ED41DE" w:rsidDel="00553A72" w:rsidRDefault="00ED41DE" w:rsidP="00531112">
      <w:pPr>
        <w:rPr>
          <w:del w:id="974" w:author="Salim ATALLA" w:date="2021-03-09T20:50:00Z"/>
          <w:rFonts w:ascii="Arabic Typesetting" w:hAnsi="Arabic Typesetting" w:cs="Arabic Typesetting"/>
          <w:sz w:val="32"/>
          <w:szCs w:val="32"/>
        </w:rPr>
      </w:pPr>
    </w:p>
    <w:p w14:paraId="49614025" w14:textId="72AC9261" w:rsidR="00ED41DE" w:rsidDel="00553A72" w:rsidRDefault="00ED41DE" w:rsidP="00531112">
      <w:pPr>
        <w:rPr>
          <w:del w:id="975" w:author="Salim ATALLA" w:date="2021-03-09T20:50:00Z"/>
          <w:rFonts w:ascii="Arabic Typesetting" w:hAnsi="Arabic Typesetting" w:cs="Arabic Typesetting"/>
          <w:sz w:val="32"/>
          <w:szCs w:val="32"/>
        </w:rPr>
      </w:pPr>
    </w:p>
    <w:p w14:paraId="581A0D67" w14:textId="6178922A" w:rsidR="00ED41DE" w:rsidDel="00553A72" w:rsidRDefault="00ED41DE" w:rsidP="00531112">
      <w:pPr>
        <w:rPr>
          <w:del w:id="976" w:author="Salim ATALLA" w:date="2021-03-09T20:50:00Z"/>
          <w:rFonts w:ascii="Arabic Typesetting" w:hAnsi="Arabic Typesetting" w:cs="Arabic Typesetting"/>
          <w:sz w:val="32"/>
          <w:szCs w:val="32"/>
        </w:rPr>
      </w:pPr>
    </w:p>
    <w:p w14:paraId="4196D747" w14:textId="698C4A12" w:rsidR="00ED41DE" w:rsidDel="00553A72" w:rsidRDefault="00ED41DE" w:rsidP="00531112">
      <w:pPr>
        <w:rPr>
          <w:del w:id="977" w:author="Salim ATALLA" w:date="2021-03-09T20:50:00Z"/>
          <w:rFonts w:ascii="Arabic Typesetting" w:hAnsi="Arabic Typesetting" w:cs="Arabic Typesetting"/>
          <w:sz w:val="32"/>
          <w:szCs w:val="32"/>
        </w:rPr>
      </w:pPr>
    </w:p>
    <w:p w14:paraId="36483ACC" w14:textId="46027532" w:rsidR="00ED41DE" w:rsidDel="00553A72" w:rsidRDefault="00ED41DE" w:rsidP="00531112">
      <w:pPr>
        <w:rPr>
          <w:del w:id="978" w:author="Salim ATALLA" w:date="2021-03-09T20:50:00Z"/>
          <w:rFonts w:ascii="Arabic Typesetting" w:hAnsi="Arabic Typesetting" w:cs="Arabic Typesetting"/>
          <w:sz w:val="32"/>
          <w:szCs w:val="32"/>
        </w:rPr>
      </w:pPr>
    </w:p>
    <w:p w14:paraId="230A68D5" w14:textId="6756E524" w:rsidR="00ED41DE" w:rsidDel="00553A72" w:rsidRDefault="00ED41DE" w:rsidP="00531112">
      <w:pPr>
        <w:rPr>
          <w:del w:id="979" w:author="Salim ATALLA" w:date="2021-03-09T20:50:00Z"/>
          <w:rFonts w:ascii="Arabic Typesetting" w:hAnsi="Arabic Typesetting" w:cs="Arabic Typesetting"/>
          <w:sz w:val="32"/>
          <w:szCs w:val="32"/>
        </w:rPr>
      </w:pPr>
    </w:p>
    <w:p w14:paraId="65012343" w14:textId="113EB1FC" w:rsidR="00ED41DE" w:rsidDel="001247B3" w:rsidRDefault="00ED41DE" w:rsidP="00531112">
      <w:pPr>
        <w:rPr>
          <w:del w:id="980" w:author="Salim ATALLA" w:date="2021-03-09T20:57:00Z"/>
          <w:rFonts w:ascii="Arabic Typesetting" w:hAnsi="Arabic Typesetting" w:cs="Arabic Typesetting"/>
          <w:sz w:val="32"/>
          <w:szCs w:val="32"/>
        </w:rPr>
      </w:pPr>
    </w:p>
    <w:p w14:paraId="1C312BC7" w14:textId="2D3EC6B9" w:rsidR="00ED41DE" w:rsidDel="001247B3" w:rsidRDefault="00ED41DE" w:rsidP="00531112">
      <w:pPr>
        <w:rPr>
          <w:del w:id="981" w:author="Salim ATALLA" w:date="2021-03-09T20:57:00Z"/>
          <w:rFonts w:ascii="Arabic Typesetting" w:hAnsi="Arabic Typesetting" w:cs="Arabic Typesetting"/>
          <w:sz w:val="32"/>
          <w:szCs w:val="32"/>
        </w:rPr>
      </w:pPr>
    </w:p>
    <w:p w14:paraId="7E072610" w14:textId="5C5A6732" w:rsidR="00ED41DE" w:rsidDel="001247B3" w:rsidRDefault="00ED41DE" w:rsidP="00531112">
      <w:pPr>
        <w:rPr>
          <w:del w:id="982" w:author="Salim ATALLA" w:date="2021-03-09T20:57:00Z"/>
          <w:rFonts w:ascii="Arabic Typesetting" w:hAnsi="Arabic Typesetting" w:cs="Arabic Typesetting"/>
          <w:sz w:val="32"/>
          <w:szCs w:val="32"/>
        </w:rPr>
      </w:pPr>
    </w:p>
    <w:p w14:paraId="689A81AD" w14:textId="0677A35F" w:rsidR="008B4855" w:rsidDel="00540109" w:rsidRDefault="008B4855">
      <w:pPr>
        <w:rPr>
          <w:del w:id="983" w:author="Salim ATALLA" w:date="2021-12-04T20:30:00Z"/>
          <w:rFonts w:ascii="Arabic Typesetting" w:hAnsi="Arabic Typesetting" w:cs="Arabic Typesetting"/>
          <w:sz w:val="32"/>
          <w:szCs w:val="32"/>
        </w:rPr>
      </w:pPr>
    </w:p>
    <w:p w14:paraId="1024EFD2" w14:textId="4CB950C4" w:rsidR="00B27A98" w:rsidDel="00C10A8F" w:rsidRDefault="00B27A98" w:rsidP="00B27A98">
      <w:pPr>
        <w:rPr>
          <w:del w:id="984" w:author="Salim ATALLA" w:date="2021-03-10T19:58:00Z"/>
        </w:rPr>
      </w:pPr>
      <w:del w:id="985" w:author="Salim ATALLA" w:date="2021-03-10T19:58:00Z">
        <w:r w:rsidDel="009A33DF">
          <w:delText>5\</w:delText>
        </w:r>
      </w:del>
    </w:p>
    <w:p w14:paraId="034AE28A" w14:textId="4EDB665B" w:rsidR="00B27A98" w:rsidDel="00540109" w:rsidRDefault="00B27A98" w:rsidP="002A0552">
      <w:pPr>
        <w:rPr>
          <w:del w:id="986" w:author="Salim ATALLA" w:date="2021-12-04T20:30:00Z"/>
          <w:rFonts w:ascii="High Tower Text" w:hAnsi="High Tower Text" w:cs="Arabic Typesetting"/>
        </w:rPr>
      </w:pPr>
      <w:del w:id="987" w:author="Salim ATALLA" w:date="2021-12-04T20:30:00Z">
        <w:r w:rsidRPr="00551835" w:rsidDel="00540109">
          <w:rPr>
            <w:rFonts w:ascii="High Tower Text" w:hAnsi="High Tower Text" w:cs="Arabic Typesetting"/>
          </w:rPr>
          <w:delText>Fonction</w:delText>
        </w:r>
        <w:r w:rsidDel="00540109">
          <w:rPr>
            <w:rFonts w:ascii="High Tower Text" w:hAnsi="High Tower Text" w:cs="Arabic Typesetting"/>
          </w:rPr>
          <w:delText xml:space="preserve"> </w:delText>
        </w:r>
        <w:r w:rsidR="00B47BF0" w:rsidDel="00540109">
          <w:rPr>
            <w:rFonts w:ascii="High Tower Text" w:hAnsi="High Tower Text" w:cs="Arabic Typesetting"/>
            <w:i/>
            <w:iCs/>
          </w:rPr>
          <w:delText>cr</w:delText>
        </w:r>
        <w:r w:rsidR="006E4F50" w:rsidDel="00540109">
          <w:rPr>
            <w:rFonts w:ascii="High Tower Text" w:hAnsi="High Tower Text" w:cs="Arabic Typesetting"/>
            <w:i/>
            <w:iCs/>
          </w:rPr>
          <w:delText>e</w:delText>
        </w:r>
        <w:r w:rsidR="00B47BF0" w:rsidDel="00540109">
          <w:rPr>
            <w:rFonts w:ascii="High Tower Text" w:hAnsi="High Tower Text" w:cs="Arabic Typesetting"/>
            <w:i/>
            <w:iCs/>
          </w:rPr>
          <w:delText>er_</w:delText>
        </w:r>
        <w:r w:rsidR="002A0552" w:rsidDel="00540109">
          <w:rPr>
            <w:rFonts w:ascii="High Tower Text" w:hAnsi="High Tower Text" w:cs="Arabic Typesetting"/>
            <w:i/>
            <w:iCs/>
          </w:rPr>
          <w:delText>Matrice</w:delText>
        </w:r>
        <w:r w:rsidR="00B47BF0" w:rsidDel="00540109">
          <w:rPr>
            <w:rFonts w:ascii="High Tower Text" w:hAnsi="High Tower Text" w:cs="Arabic Typesetting"/>
            <w:i/>
            <w:iCs/>
          </w:rPr>
          <w:delText>_</w:delText>
        </w:r>
        <w:r w:rsidR="002A0552" w:rsidDel="00540109">
          <w:rPr>
            <w:rFonts w:ascii="High Tower Text" w:hAnsi="High Tower Text" w:cs="Arabic Typesetting"/>
            <w:i/>
            <w:iCs/>
          </w:rPr>
          <w:delText>Vide</w:delText>
        </w:r>
        <w:r w:rsidDel="00540109">
          <w:rPr>
            <w:rFonts w:ascii="High Tower Text" w:hAnsi="High Tower Text" w:cs="Arabic Typesetting"/>
          </w:rPr>
          <w:delText xml:space="preserve"> (</w:delText>
        </w:r>
        <w:r w:rsidR="002A0552" w:rsidDel="00540109">
          <w:rPr>
            <w:rFonts w:ascii="High Tower Text" w:hAnsi="High Tower Text" w:cs="Arabic Typesetting"/>
          </w:rPr>
          <w:delText xml:space="preserve">entier </w:delText>
        </w:r>
        <w:r w:rsidR="002A0552" w:rsidRPr="002A0552" w:rsidDel="00540109">
          <w:rPr>
            <w:rFonts w:ascii="High Tower Text" w:hAnsi="High Tower Text" w:cs="Arabic Typesetting"/>
            <w:u w:val="single"/>
          </w:rPr>
          <w:delText>d</w:delText>
        </w:r>
        <w:r w:rsidR="002A0552" w:rsidDel="00540109">
          <w:rPr>
            <w:rFonts w:ascii="High Tower Text" w:hAnsi="High Tower Text" w:cs="Arabic Typesetting"/>
          </w:rPr>
          <w:delText xml:space="preserve"> n, entier </w:delText>
        </w:r>
        <w:r w:rsidR="002A0552" w:rsidRPr="002A0552" w:rsidDel="00540109">
          <w:rPr>
            <w:rFonts w:ascii="High Tower Text" w:hAnsi="High Tower Text" w:cs="Arabic Typesetting"/>
            <w:u w:val="single"/>
          </w:rPr>
          <w:delText>d</w:delText>
        </w:r>
        <w:r w:rsidR="002A0552" w:rsidDel="00540109">
          <w:rPr>
            <w:rFonts w:ascii="High Tower Text" w:hAnsi="High Tower Text" w:cs="Arabic Typesetting"/>
          </w:rPr>
          <w:delText xml:space="preserve"> m</w:delText>
        </w:r>
        <w:r w:rsidDel="00540109">
          <w:rPr>
            <w:rFonts w:ascii="High Tower Text" w:hAnsi="High Tower Text" w:cs="Arabic Typesetting"/>
          </w:rPr>
          <w:delText xml:space="preserve">) : pointeur vers une tableau de réels </w:delText>
        </w:r>
      </w:del>
    </w:p>
    <w:p w14:paraId="6AE18353" w14:textId="5E74F3E1" w:rsidR="00B27A98" w:rsidDel="00540109" w:rsidRDefault="00B27A98" w:rsidP="00B27A98">
      <w:pPr>
        <w:rPr>
          <w:del w:id="988" w:author="Salim ATALLA" w:date="2021-12-04T20:30:00Z"/>
          <w:rFonts w:ascii="High Tower Text" w:hAnsi="High Tower Text" w:cs="Arabic Typesetting"/>
        </w:rPr>
      </w:pPr>
      <w:del w:id="989" w:author="Salim ATALLA" w:date="2021-12-04T20:30:00Z">
        <w:r w:rsidDel="00540109">
          <w:rPr>
            <w:rFonts w:ascii="High Tower Text" w:hAnsi="High Tower Text" w:cs="Arabic Typesetting"/>
          </w:rPr>
          <w:tab/>
          <w:delText>// pré :   n&gt;</w:delText>
        </w:r>
        <w:r w:rsidR="00E342E9" w:rsidDel="00540109">
          <w:rPr>
            <w:rFonts w:ascii="High Tower Text" w:hAnsi="High Tower Text" w:cs="Arabic Typesetting"/>
          </w:rPr>
          <w:delText>0 et m&gt;0</w:delText>
        </w:r>
      </w:del>
    </w:p>
    <w:p w14:paraId="6877F406" w14:textId="52B9F5C0" w:rsidR="00B27A98" w:rsidDel="00540109" w:rsidRDefault="00B27A98" w:rsidP="00B27A98">
      <w:pPr>
        <w:rPr>
          <w:del w:id="990" w:author="Salim ATALLA" w:date="2021-12-04T20:30:00Z"/>
          <w:rFonts w:ascii="High Tower Text" w:hAnsi="High Tower Text" w:cs="Arabic Typesetting"/>
        </w:rPr>
      </w:pPr>
      <w:del w:id="991" w:author="Salim ATALLA" w:date="2021-12-04T20:30:00Z">
        <w:r w:rsidDel="00540109">
          <w:rPr>
            <w:rFonts w:ascii="High Tower Text" w:hAnsi="High Tower Text" w:cs="Arabic Typesetting"/>
          </w:rPr>
          <w:tab/>
        </w:r>
        <w:r w:rsidRPr="007420EF" w:rsidDel="00540109">
          <w:rPr>
            <w:rFonts w:ascii="High Tower Text" w:hAnsi="High Tower Text" w:cs="Arabic Typesetting"/>
            <w:u w:val="single"/>
          </w:rPr>
          <w:delText>Variables</w:delText>
        </w:r>
        <w:r w:rsidRPr="0014747A" w:rsidDel="00540109">
          <w:rPr>
            <w:rFonts w:ascii="High Tower Text" w:hAnsi="High Tower Text" w:cs="Arabic Typesetting"/>
          </w:rPr>
          <w:delText> :</w:delText>
        </w:r>
        <w:r w:rsidDel="00540109">
          <w:rPr>
            <w:rFonts w:ascii="High Tower Text" w:hAnsi="High Tower Text" w:cs="Arabic Typesetting"/>
          </w:rPr>
          <w:delText xml:space="preserve">   </w:delText>
        </w:r>
        <w:r w:rsidRPr="00E970D8" w:rsidDel="00540109">
          <w:rPr>
            <w:rFonts w:ascii="Prestige Elite Std" w:hAnsi="Prestige Elite Std" w:cs="Arabic Typesetting"/>
            <w:sz w:val="18"/>
            <w:szCs w:val="18"/>
            <w:rPrChange w:id="992" w:author="Salim ATALLA" w:date="2021-03-09T20:36:00Z">
              <w:rPr>
                <w:rFonts w:ascii="High Tower Text" w:hAnsi="High Tower Text" w:cs="Arabic Typesetting"/>
              </w:rPr>
            </w:rPrChange>
          </w:rPr>
          <w:delText xml:space="preserve">pointeur vers une tableau de réels : </w:delText>
        </w:r>
        <w:r w:rsidR="00E87B11" w:rsidRPr="00E970D8" w:rsidDel="00540109">
          <w:rPr>
            <w:rFonts w:ascii="Prestige Elite Std" w:hAnsi="Prestige Elite Std" w:cs="Arabic Typesetting"/>
            <w:sz w:val="18"/>
            <w:szCs w:val="18"/>
            <w:rPrChange w:id="993" w:author="Salim ATALLA" w:date="2021-03-09T20:36:00Z">
              <w:rPr>
                <w:rFonts w:ascii="High Tower Text" w:hAnsi="High Tower Text" w:cs="Arabic Typesetting"/>
              </w:rPr>
            </w:rPrChange>
          </w:rPr>
          <w:delText>M</w:delText>
        </w:r>
        <w:r w:rsidRPr="00E970D8" w:rsidDel="00540109">
          <w:rPr>
            <w:rFonts w:ascii="Prestige Elite Std" w:hAnsi="Prestige Elite Std" w:cs="Arabic Typesetting"/>
            <w:sz w:val="18"/>
            <w:szCs w:val="18"/>
            <w:rPrChange w:id="994" w:author="Salim ATALLA" w:date="2021-03-09T20:36:00Z">
              <w:rPr>
                <w:rFonts w:ascii="High Tower Text" w:hAnsi="High Tower Text" w:cs="Arabic Typesetting"/>
              </w:rPr>
            </w:rPrChange>
          </w:rPr>
          <w:delText> </w:delText>
        </w:r>
      </w:del>
    </w:p>
    <w:p w14:paraId="5CD97819" w14:textId="5F8AF3C9" w:rsidR="00B27A98" w:rsidRPr="00985D74" w:rsidDel="00540109" w:rsidRDefault="00B27A98" w:rsidP="00B27A98">
      <w:pPr>
        <w:rPr>
          <w:del w:id="995" w:author="Salim ATALLA" w:date="2021-12-04T20:30:00Z"/>
          <w:rFonts w:ascii="High Tower Text" w:hAnsi="High Tower Text" w:cs="Arabic Typesetting"/>
          <w:u w:val="single"/>
        </w:rPr>
      </w:pPr>
      <w:del w:id="996" w:author="Salim ATALLA" w:date="2021-12-04T20:30:00Z">
        <w:r w:rsidDel="00540109">
          <w:rPr>
            <w:rFonts w:ascii="High Tower Text" w:hAnsi="High Tower Text" w:cs="Arabic Typesetting"/>
          </w:rPr>
          <w:tab/>
        </w:r>
        <w:r w:rsidR="007420EF" w:rsidRPr="00985D74" w:rsidDel="00540109">
          <w:rPr>
            <w:rFonts w:ascii="High Tower Text" w:hAnsi="High Tower Text" w:cs="Arabic Typesetting"/>
            <w:u w:val="single"/>
          </w:rPr>
          <w:delText>Début</w:delText>
        </w:r>
        <w:r w:rsidR="007420EF" w:rsidDel="00540109">
          <w:rPr>
            <w:rFonts w:ascii="High Tower Text" w:hAnsi="High Tower Text" w:cs="Arabic Typesetting"/>
          </w:rPr>
          <w:delText> :</w:delText>
        </w:r>
      </w:del>
    </w:p>
    <w:p w14:paraId="1DE142D5" w14:textId="65F6433B" w:rsidR="00B27A98" w:rsidRPr="00E970D8" w:rsidDel="00540109" w:rsidRDefault="00B27A98" w:rsidP="00B27A98">
      <w:pPr>
        <w:spacing w:after="0"/>
        <w:rPr>
          <w:del w:id="997" w:author="Salim ATALLA" w:date="2021-12-04T20:30:00Z"/>
          <w:rFonts w:ascii="Prestige Elite Std" w:hAnsi="Prestige Elite Std" w:cs="Adobe Naskh Medium"/>
          <w:sz w:val="18"/>
          <w:szCs w:val="18"/>
          <w:rPrChange w:id="998" w:author="Salim ATALLA" w:date="2021-03-09T20:36:00Z">
            <w:rPr>
              <w:del w:id="999" w:author="Salim ATALLA" w:date="2021-12-04T20:30:00Z"/>
              <w:rFonts w:ascii="Bookman Old Style" w:hAnsi="Bookman Old Style" w:cs="Adobe Naskh Medium"/>
              <w:sz w:val="18"/>
              <w:szCs w:val="18"/>
            </w:rPr>
          </w:rPrChange>
        </w:rPr>
      </w:pPr>
      <w:del w:id="1000" w:author="Salim ATALLA" w:date="2021-12-04T20:30:00Z">
        <w:r w:rsidRPr="00E970D8" w:rsidDel="00540109">
          <w:rPr>
            <w:rFonts w:ascii="Prestige Elite Std" w:hAnsi="Prestige Elite Std" w:cs="Adobe Naskh Medium"/>
            <w:sz w:val="18"/>
            <w:szCs w:val="18"/>
            <w:rPrChange w:id="1001" w:author="Salim ATALLA" w:date="2021-03-09T20:36:00Z">
              <w:rPr>
                <w:rFonts w:ascii="Bookman Old Style" w:hAnsi="Bookman Old Style" w:cs="Adobe Naskh Medium"/>
                <w:sz w:val="18"/>
                <w:szCs w:val="18"/>
              </w:rPr>
            </w:rPrChange>
          </w:rPr>
          <w:tab/>
        </w:r>
        <w:r w:rsidRPr="00E970D8" w:rsidDel="00540109">
          <w:rPr>
            <w:rFonts w:ascii="Prestige Elite Std" w:hAnsi="Prestige Elite Std" w:cs="Adobe Naskh Medium"/>
            <w:sz w:val="18"/>
            <w:szCs w:val="18"/>
            <w:rPrChange w:id="1002" w:author="Salim ATALLA" w:date="2021-03-09T20:36:00Z">
              <w:rPr>
                <w:rFonts w:ascii="Bookman Old Style" w:hAnsi="Bookman Old Style" w:cs="Adobe Naskh Medium"/>
                <w:sz w:val="18"/>
                <w:szCs w:val="18"/>
              </w:rPr>
            </w:rPrChange>
          </w:rPr>
          <w:tab/>
        </w:r>
        <w:r w:rsidR="00E87B11" w:rsidRPr="00E970D8" w:rsidDel="00540109">
          <w:rPr>
            <w:rFonts w:ascii="Prestige Elite Std" w:eastAsia="Adobe Fan Heiti Std B" w:hAnsi="Prestige Elite Std" w:cs="Adobe Naskh Medium"/>
            <w:sz w:val="18"/>
            <w:szCs w:val="18"/>
            <w:rPrChange w:id="1003" w:author="Salim ATALLA" w:date="2021-03-09T20:36:00Z">
              <w:rPr>
                <w:rFonts w:ascii="Bookman Old Style" w:eastAsia="Adobe Fan Heiti Std B" w:hAnsi="Bookman Old Style" w:cs="Adobe Naskh Medium"/>
                <w:sz w:val="18"/>
                <w:szCs w:val="18"/>
              </w:rPr>
            </w:rPrChange>
          </w:rPr>
          <w:delText>M</w:delText>
        </w:r>
        <w:r w:rsidRPr="00E970D8" w:rsidDel="00540109">
          <w:rPr>
            <w:rFonts w:ascii="Prestige Elite Std" w:eastAsia="Adobe Fan Heiti Std B" w:hAnsi="Prestige Elite Std" w:cs="Adobe Naskh Medium"/>
            <w:sz w:val="18"/>
            <w:szCs w:val="18"/>
            <w:rPrChange w:id="1004" w:author="Salim ATALLA" w:date="2021-03-09T20:36:00Z">
              <w:rPr>
                <w:rFonts w:ascii="Bookman Old Style" w:eastAsia="Adobe Fan Heiti Std B" w:hAnsi="Bookman Old Style" w:cs="Adobe Naskh Medium"/>
                <w:sz w:val="18"/>
                <w:szCs w:val="18"/>
              </w:rPr>
            </w:rPrChange>
          </w:rPr>
          <w:delText xml:space="preserve"> </w:delText>
        </w:r>
      </w:del>
      <w:del w:id="1005" w:author="Salim ATALLA" w:date="2021-03-10T20:53:00Z">
        <w:r w:rsidRPr="00E970D8" w:rsidDel="00746791">
          <w:rPr>
            <w:rFonts w:ascii="Prestige Elite Std" w:eastAsia="Adobe Fan Heiti Std B" w:hAnsi="Prestige Elite Std" w:cs="Adobe Naskh Medium"/>
            <w:sz w:val="18"/>
            <w:szCs w:val="18"/>
            <w:rPrChange w:id="1006" w:author="Salim ATALLA" w:date="2021-03-09T20:36:00Z">
              <w:rPr>
                <w:rFonts w:ascii="Bookman Old Style" w:eastAsia="Adobe Fan Heiti Std B" w:hAnsi="Bookman Old Style" w:cs="Adobe Naskh Medium"/>
                <w:sz w:val="18"/>
                <w:szCs w:val="18"/>
              </w:rPr>
            </w:rPrChange>
          </w:rPr>
          <w:delText>&lt;-</w:delText>
        </w:r>
      </w:del>
      <w:del w:id="1007" w:author="Salim ATALLA" w:date="2021-12-04T20:30:00Z">
        <w:r w:rsidRPr="00E970D8" w:rsidDel="00540109">
          <w:rPr>
            <w:rFonts w:ascii="Prestige Elite Std" w:eastAsia="Adobe Fan Heiti Std B" w:hAnsi="Prestige Elite Std" w:cs="Adobe Naskh Medium"/>
            <w:sz w:val="18"/>
            <w:szCs w:val="18"/>
            <w:rPrChange w:id="1008" w:author="Salim ATALLA" w:date="2021-03-09T20:36:00Z">
              <w:rPr>
                <w:rFonts w:ascii="Bookman Old Style" w:eastAsia="Adobe Fan Heiti Std B" w:hAnsi="Bookman Old Style" w:cs="Adobe Naskh Medium"/>
                <w:sz w:val="18"/>
                <w:szCs w:val="18"/>
              </w:rPr>
            </w:rPrChange>
          </w:rPr>
          <w:delText xml:space="preserve"> allocation</w:delText>
        </w:r>
      </w:del>
      <w:del w:id="1009" w:author="Salim ATALLA" w:date="2021-03-09T20:43:00Z">
        <w:r w:rsidRPr="00E970D8" w:rsidDel="00296FFE">
          <w:rPr>
            <w:rFonts w:ascii="Prestige Elite Std" w:eastAsia="Adobe Fan Heiti Std B" w:hAnsi="Prestige Elite Std" w:cs="Adobe Naskh Medium"/>
            <w:sz w:val="18"/>
            <w:szCs w:val="18"/>
            <w:rPrChange w:id="1010" w:author="Salim ATALLA" w:date="2021-03-09T20:36:00Z">
              <w:rPr>
                <w:rFonts w:ascii="Bookman Old Style" w:eastAsia="Adobe Fan Heiti Std B" w:hAnsi="Bookman Old Style" w:cs="Adobe Naskh Medium"/>
                <w:sz w:val="18"/>
                <w:szCs w:val="18"/>
              </w:rPr>
            </w:rPrChange>
          </w:rPr>
          <w:delText xml:space="preserve"> </w:delText>
        </w:r>
      </w:del>
      <w:del w:id="1011" w:author="Salim ATALLA" w:date="2021-12-04T20:30:00Z">
        <w:r w:rsidRPr="00E970D8" w:rsidDel="00540109">
          <w:rPr>
            <w:rFonts w:ascii="Prestige Elite Std" w:eastAsia="Adobe Fan Heiti Std B" w:hAnsi="Prestige Elite Std" w:cs="Adobe Naskh Medium"/>
            <w:sz w:val="18"/>
            <w:szCs w:val="18"/>
            <w:rPrChange w:id="1012" w:author="Salim ATALLA" w:date="2021-03-09T20:36:00Z">
              <w:rPr>
                <w:rFonts w:ascii="Bookman Old Style" w:eastAsia="Adobe Fan Heiti Std B" w:hAnsi="Bookman Old Style" w:cs="Adobe Naskh Medium"/>
                <w:sz w:val="18"/>
                <w:szCs w:val="18"/>
              </w:rPr>
            </w:rPrChange>
          </w:rPr>
          <w:delText>(tableau de réels</w:delText>
        </w:r>
      </w:del>
      <w:del w:id="1013" w:author="Salim ATALLA" w:date="2021-03-10T14:15:00Z">
        <w:r w:rsidRPr="00E970D8" w:rsidDel="00F94DB9">
          <w:rPr>
            <w:rFonts w:ascii="Prestige Elite Std" w:eastAsia="Adobe Fan Heiti Std B" w:hAnsi="Prestige Elite Std" w:cs="Adobe Naskh Medium"/>
            <w:sz w:val="18"/>
            <w:szCs w:val="18"/>
            <w:rPrChange w:id="1014" w:author="Salim ATALLA" w:date="2021-03-09T20:36:00Z">
              <w:rPr>
                <w:rFonts w:ascii="Bookman Old Style" w:eastAsia="Adobe Fan Heiti Std B" w:hAnsi="Bookman Old Style" w:cs="Adobe Naskh Medium"/>
                <w:sz w:val="18"/>
                <w:szCs w:val="18"/>
              </w:rPr>
            </w:rPrChange>
          </w:rPr>
          <w:delText> : n</w:delText>
        </w:r>
        <w:r w:rsidR="00E87B11" w:rsidRPr="00E970D8" w:rsidDel="00F94DB9">
          <w:rPr>
            <w:rFonts w:ascii="Prestige Elite Std" w:eastAsia="Adobe Fan Heiti Std B" w:hAnsi="Prestige Elite Std" w:cs="Adobe Naskh Medium"/>
            <w:sz w:val="18"/>
            <w:szCs w:val="18"/>
            <w:rPrChange w:id="1015" w:author="Salim ATALLA" w:date="2021-03-09T20:36:00Z">
              <w:rPr>
                <w:rFonts w:ascii="Bookman Old Style" w:eastAsia="Adobe Fan Heiti Std B" w:hAnsi="Bookman Old Style" w:cs="Adobe Naskh Medium"/>
                <w:sz w:val="18"/>
                <w:szCs w:val="18"/>
              </w:rPr>
            </w:rPrChange>
          </w:rPr>
          <w:delText>*m</w:delText>
        </w:r>
      </w:del>
      <w:del w:id="1016" w:author="Salim ATALLA" w:date="2021-12-04T20:30:00Z">
        <w:r w:rsidRPr="00E970D8" w:rsidDel="00540109">
          <w:rPr>
            <w:rFonts w:ascii="Prestige Elite Std" w:eastAsia="Adobe Fan Heiti Std B" w:hAnsi="Prestige Elite Std" w:cs="Adobe Naskh Medium"/>
            <w:sz w:val="18"/>
            <w:szCs w:val="18"/>
            <w:rPrChange w:id="1017" w:author="Salim ATALLA" w:date="2021-03-09T20:36:00Z">
              <w:rPr>
                <w:rFonts w:ascii="Bookman Old Style" w:eastAsia="Adobe Fan Heiti Std B" w:hAnsi="Bookman Old Style" w:cs="Adobe Naskh Medium"/>
                <w:sz w:val="18"/>
                <w:szCs w:val="18"/>
              </w:rPr>
            </w:rPrChange>
          </w:rPr>
          <w:delText>)</w:delText>
        </w:r>
      </w:del>
    </w:p>
    <w:p w14:paraId="2AA40621" w14:textId="557725F5" w:rsidR="00B27A98" w:rsidRPr="00E970D8" w:rsidDel="00540109" w:rsidRDefault="00B27A98" w:rsidP="00E87B11">
      <w:pPr>
        <w:spacing w:after="0"/>
        <w:rPr>
          <w:del w:id="1018" w:author="Salim ATALLA" w:date="2021-12-04T20:30:00Z"/>
          <w:rFonts w:ascii="Prestige Elite Std" w:hAnsi="Prestige Elite Std" w:cs="Adobe Naskh Medium"/>
          <w:sz w:val="18"/>
          <w:szCs w:val="18"/>
          <w:rPrChange w:id="1019" w:author="Salim ATALLA" w:date="2021-03-09T20:36:00Z">
            <w:rPr>
              <w:del w:id="1020" w:author="Salim ATALLA" w:date="2021-12-04T20:30:00Z"/>
              <w:rFonts w:ascii="Bookman Old Style" w:hAnsi="Bookman Old Style" w:cs="Adobe Naskh Medium"/>
              <w:sz w:val="18"/>
              <w:szCs w:val="18"/>
            </w:rPr>
          </w:rPrChange>
        </w:rPr>
      </w:pPr>
      <w:del w:id="1021" w:author="Salim ATALLA" w:date="2021-12-04T20:30:00Z">
        <w:r w:rsidRPr="00E970D8" w:rsidDel="00540109">
          <w:rPr>
            <w:rFonts w:ascii="Prestige Elite Std" w:hAnsi="Prestige Elite Std" w:cs="Adobe Naskh Medium"/>
            <w:sz w:val="18"/>
            <w:szCs w:val="18"/>
            <w:rPrChange w:id="1022" w:author="Salim ATALLA" w:date="2021-03-09T20:36:00Z">
              <w:rPr>
                <w:rFonts w:ascii="Bookman Old Style" w:hAnsi="Bookman Old Style" w:cs="Adobe Naskh Medium"/>
                <w:sz w:val="18"/>
                <w:szCs w:val="18"/>
              </w:rPr>
            </w:rPrChange>
          </w:rPr>
          <w:tab/>
        </w:r>
        <w:r w:rsidRPr="00E970D8" w:rsidDel="00540109">
          <w:rPr>
            <w:rFonts w:ascii="Prestige Elite Std" w:hAnsi="Prestige Elite Std" w:cs="Adobe Naskh Medium"/>
            <w:sz w:val="18"/>
            <w:szCs w:val="18"/>
            <w:rPrChange w:id="1023" w:author="Salim ATALLA" w:date="2021-03-09T20:36:00Z">
              <w:rPr>
                <w:rFonts w:ascii="Bookman Old Style"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024" w:author="Salim ATALLA" w:date="2021-03-09T20:36: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025" w:author="Salim ATALLA" w:date="2021-03-09T20:36:00Z">
              <w:rPr>
                <w:rFonts w:ascii="Bookman Old Style" w:eastAsia="Adobe Fan Heiti Std B" w:hAnsi="Bookman Old Style" w:cs="Adobe Naskh Medium"/>
                <w:sz w:val="18"/>
                <w:szCs w:val="18"/>
              </w:rPr>
            </w:rPrChange>
          </w:rPr>
          <w:tab/>
        </w:r>
      </w:del>
    </w:p>
    <w:p w14:paraId="718BF434" w14:textId="4DAF1EFA" w:rsidR="00B27A98" w:rsidRPr="00E970D8" w:rsidDel="00540109" w:rsidRDefault="00B27A98" w:rsidP="00B27A98">
      <w:pPr>
        <w:spacing w:after="0"/>
        <w:rPr>
          <w:del w:id="1026" w:author="Salim ATALLA" w:date="2021-12-04T20:30:00Z"/>
          <w:rFonts w:ascii="Prestige Elite Std" w:eastAsia="Adobe Fan Heiti Std B" w:hAnsi="Prestige Elite Std" w:cs="Adobe Naskh Medium"/>
          <w:sz w:val="18"/>
          <w:szCs w:val="18"/>
          <w:rPrChange w:id="1027" w:author="Salim ATALLA" w:date="2021-03-09T20:36:00Z">
            <w:rPr>
              <w:del w:id="1028" w:author="Salim ATALLA" w:date="2021-12-04T20:30:00Z"/>
              <w:rFonts w:ascii="Bookman Old Style" w:eastAsia="Adobe Fan Heiti Std B" w:hAnsi="Bookman Old Style" w:cs="Adobe Naskh Medium"/>
              <w:sz w:val="18"/>
              <w:szCs w:val="18"/>
            </w:rPr>
          </w:rPrChange>
        </w:rPr>
      </w:pPr>
      <w:del w:id="1029" w:author="Salim ATALLA" w:date="2021-12-04T20:30:00Z">
        <w:r w:rsidRPr="00E970D8" w:rsidDel="00540109">
          <w:rPr>
            <w:rFonts w:ascii="Prestige Elite Std" w:eastAsia="Adobe Fan Heiti Std B" w:hAnsi="Prestige Elite Std" w:cs="Adobe Naskh Medium"/>
            <w:sz w:val="18"/>
            <w:szCs w:val="18"/>
            <w:rPrChange w:id="1030" w:author="Salim ATALLA" w:date="2021-03-09T20:36: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031" w:author="Salim ATALLA" w:date="2021-03-09T20:36:00Z">
              <w:rPr>
                <w:rFonts w:ascii="Bookman Old Style" w:eastAsia="Adobe Fan Heiti Std B" w:hAnsi="Bookman Old Style" w:cs="Adobe Naskh Medium"/>
                <w:sz w:val="18"/>
                <w:szCs w:val="18"/>
              </w:rPr>
            </w:rPrChange>
          </w:rPr>
          <w:tab/>
          <w:delText xml:space="preserve">retourner </w:delText>
        </w:r>
        <w:r w:rsidR="00E87B11" w:rsidRPr="00E970D8" w:rsidDel="00540109">
          <w:rPr>
            <w:rFonts w:ascii="Prestige Elite Std" w:eastAsia="Adobe Fan Heiti Std B" w:hAnsi="Prestige Elite Std" w:cs="Adobe Naskh Medium"/>
            <w:sz w:val="18"/>
            <w:szCs w:val="18"/>
            <w:rPrChange w:id="1032" w:author="Salim ATALLA" w:date="2021-03-09T20:36:00Z">
              <w:rPr>
                <w:rFonts w:ascii="Bookman Old Style" w:eastAsia="Adobe Fan Heiti Std B" w:hAnsi="Bookman Old Style" w:cs="Adobe Naskh Medium"/>
                <w:sz w:val="18"/>
                <w:szCs w:val="18"/>
              </w:rPr>
            </w:rPrChange>
          </w:rPr>
          <w:delText>M</w:delText>
        </w:r>
      </w:del>
    </w:p>
    <w:p w14:paraId="2F34D4D7" w14:textId="1D482AB3" w:rsidR="00CA1952" w:rsidDel="000205C0" w:rsidRDefault="00B27A98" w:rsidP="00ED41DE">
      <w:pPr>
        <w:rPr>
          <w:del w:id="1033" w:author="Salim ATALLA" w:date="2021-03-09T20:58:00Z"/>
          <w:rFonts w:ascii="High Tower Text" w:hAnsi="High Tower Text" w:cs="Arabic Typesetting"/>
        </w:rPr>
      </w:pPr>
      <w:del w:id="1034" w:author="Salim ATALLA" w:date="2021-12-04T20:30:00Z">
        <w:r w:rsidDel="00540109">
          <w:rPr>
            <w:rFonts w:ascii="Consolas" w:eastAsia="Adobe Fan Heiti Std B" w:hAnsi="Consolas" w:cs="Arabic Typesetting"/>
            <w:sz w:val="20"/>
            <w:szCs w:val="20"/>
          </w:rPr>
          <w:tab/>
        </w:r>
        <w:r w:rsidRPr="00985D74" w:rsidDel="00540109">
          <w:rPr>
            <w:rFonts w:ascii="High Tower Text" w:hAnsi="High Tower Text" w:cs="Arabic Typesetting"/>
            <w:u w:val="single"/>
          </w:rPr>
          <w:delText>Fin</w:delText>
        </w:r>
      </w:del>
    </w:p>
    <w:p w14:paraId="4527C845" w14:textId="77777777" w:rsidR="00ED41DE" w:rsidRPr="00ED41DE" w:rsidDel="000205C0" w:rsidRDefault="00ED41DE" w:rsidP="00ED41DE">
      <w:pPr>
        <w:rPr>
          <w:del w:id="1035" w:author="Salim ATALLA" w:date="2021-03-09T20:58:00Z"/>
          <w:rFonts w:ascii="High Tower Text" w:hAnsi="High Tower Text" w:cs="Arabic Typesetting"/>
        </w:rPr>
      </w:pPr>
    </w:p>
    <w:p w14:paraId="3807CFD3" w14:textId="749AD503" w:rsidR="000205C0" w:rsidDel="000205C0" w:rsidRDefault="00985D74">
      <w:pPr>
        <w:rPr>
          <w:del w:id="1036" w:author="Salim ATALLA" w:date="2021-03-09T20:58:00Z"/>
          <w:rFonts w:ascii="Arabic Typesetting" w:hAnsi="Arabic Typesetting" w:cs="Arabic Typesetting"/>
          <w:sz w:val="32"/>
          <w:szCs w:val="32"/>
        </w:rPr>
      </w:pPr>
      <w:del w:id="1037" w:author="Salim ATALLA" w:date="2021-12-04T20:30:00Z">
        <w:r w:rsidDel="00540109">
          <w:rPr>
            <w:rFonts w:ascii="Arabic Typesetting" w:hAnsi="Arabic Typesetting" w:cs="Arabic Typesetting"/>
            <w:sz w:val="32"/>
            <w:szCs w:val="32"/>
          </w:rPr>
          <w:tab/>
        </w:r>
      </w:del>
    </w:p>
    <w:p w14:paraId="1646BD42" w14:textId="71C7551A" w:rsidR="00B47BF0" w:rsidDel="00540109" w:rsidRDefault="00B47BF0">
      <w:pPr>
        <w:ind w:left="2124"/>
        <w:rPr>
          <w:del w:id="1038" w:author="Salim ATALLA" w:date="2021-12-04T20:30:00Z"/>
          <w:rFonts w:ascii="High Tower Text" w:hAnsi="High Tower Text" w:cs="Arabic Typesetting"/>
        </w:rPr>
        <w:pPrChange w:id="1039" w:author="Salim ATALLA" w:date="2021-03-10T21:10:00Z">
          <w:pPr/>
        </w:pPrChange>
      </w:pPr>
      <w:del w:id="1040" w:author="Salim ATALLA" w:date="2021-12-04T20:30:00Z">
        <w:r w:rsidRPr="00551835" w:rsidDel="00540109">
          <w:rPr>
            <w:rFonts w:ascii="High Tower Text" w:hAnsi="High Tower Text" w:cs="Arabic Typesetting"/>
          </w:rPr>
          <w:delText>Fonction</w:delText>
        </w:r>
        <w:r w:rsidDel="00540109">
          <w:rPr>
            <w:rFonts w:ascii="High Tower Text" w:hAnsi="High Tower Text" w:cs="Arabic Typesetting"/>
          </w:rPr>
          <w:delText xml:space="preserve"> </w:delText>
        </w:r>
        <w:r w:rsidDel="00540109">
          <w:rPr>
            <w:rFonts w:ascii="High Tower Text" w:hAnsi="High Tower Text" w:cs="Arabic Typesetting"/>
            <w:i/>
            <w:iCs/>
          </w:rPr>
          <w:delText>construire_Matrice_A</w:delText>
        </w:r>
        <w:r w:rsidDel="00540109">
          <w:rPr>
            <w:rFonts w:ascii="High Tower Text" w:hAnsi="High Tower Text" w:cs="Arabic Typesetting"/>
          </w:rPr>
          <w:delText xml:space="preserve"> (entier </w:delText>
        </w:r>
        <w:r w:rsidRPr="002A0552" w:rsidDel="00540109">
          <w:rPr>
            <w:rFonts w:ascii="High Tower Text" w:hAnsi="High Tower Text" w:cs="Arabic Typesetting"/>
            <w:u w:val="single"/>
          </w:rPr>
          <w:delText>d</w:delText>
        </w:r>
        <w:r w:rsidDel="00540109">
          <w:rPr>
            <w:rFonts w:ascii="High Tower Text" w:hAnsi="High Tower Text" w:cs="Arabic Typesetting"/>
          </w:rPr>
          <w:delText xml:space="preserve"> n, entier </w:delText>
        </w:r>
        <w:r w:rsidRPr="002A0552" w:rsidDel="00540109">
          <w:rPr>
            <w:rFonts w:ascii="High Tower Text" w:hAnsi="High Tower Text" w:cs="Arabic Typesetting"/>
            <w:u w:val="single"/>
          </w:rPr>
          <w:delText>d</w:delText>
        </w:r>
        <w:r w:rsidDel="00540109">
          <w:rPr>
            <w:rFonts w:ascii="High Tower Text" w:hAnsi="High Tower Text" w:cs="Arabic Typesetting"/>
          </w:rPr>
          <w:delText xml:space="preserve"> m) : pointeur vers une tableau de réels </w:delText>
        </w:r>
      </w:del>
    </w:p>
    <w:p w14:paraId="32D754E9" w14:textId="3DEC5F7B" w:rsidR="00B47BF0" w:rsidDel="00956980" w:rsidRDefault="00B47BF0" w:rsidP="00B47BF0">
      <w:pPr>
        <w:rPr>
          <w:del w:id="1041" w:author="Salim ATALLA" w:date="2021-03-10T23:49:00Z"/>
          <w:rFonts w:ascii="High Tower Text" w:hAnsi="High Tower Text" w:cs="Arabic Typesetting"/>
        </w:rPr>
      </w:pPr>
      <w:del w:id="1042" w:author="Salim ATALLA" w:date="2021-03-10T23:49:00Z">
        <w:r w:rsidDel="00956980">
          <w:rPr>
            <w:rFonts w:ascii="High Tower Text" w:hAnsi="High Tower Text" w:cs="Arabic Typesetting"/>
          </w:rPr>
          <w:tab/>
          <w:delText>// pré :   n&gt;0 et m&gt;0</w:delText>
        </w:r>
      </w:del>
    </w:p>
    <w:p w14:paraId="09E13083" w14:textId="6BAA58A9" w:rsidR="00B47BF0" w:rsidDel="00540109" w:rsidRDefault="00B47BF0" w:rsidP="00B47BF0">
      <w:pPr>
        <w:rPr>
          <w:del w:id="1043" w:author="Salim ATALLA" w:date="2021-12-04T20:30:00Z"/>
          <w:rFonts w:ascii="High Tower Text" w:hAnsi="High Tower Text" w:cs="Arabic Typesetting"/>
        </w:rPr>
      </w:pPr>
      <w:del w:id="1044" w:author="Salim ATALLA" w:date="2021-12-04T20:30:00Z">
        <w:r w:rsidDel="00540109">
          <w:rPr>
            <w:rFonts w:ascii="High Tower Text" w:hAnsi="High Tower Text" w:cs="Arabic Typesetting"/>
          </w:rPr>
          <w:tab/>
        </w:r>
        <w:r w:rsidRPr="007420EF" w:rsidDel="00540109">
          <w:rPr>
            <w:rFonts w:ascii="High Tower Text" w:hAnsi="High Tower Text" w:cs="Arabic Typesetting"/>
            <w:u w:val="single"/>
          </w:rPr>
          <w:delText>Variables</w:delText>
        </w:r>
        <w:r w:rsidRPr="0014747A" w:rsidDel="00540109">
          <w:rPr>
            <w:rFonts w:ascii="High Tower Text" w:hAnsi="High Tower Text" w:cs="Arabic Typesetting"/>
          </w:rPr>
          <w:delText> :</w:delText>
        </w:r>
        <w:r w:rsidDel="00540109">
          <w:rPr>
            <w:rFonts w:ascii="High Tower Text" w:hAnsi="High Tower Text" w:cs="Arabic Typesetting"/>
          </w:rPr>
          <w:delText xml:space="preserve">   </w:delText>
        </w:r>
        <w:r w:rsidRPr="00E970D8" w:rsidDel="00540109">
          <w:rPr>
            <w:rFonts w:ascii="Prestige Elite Std" w:hAnsi="Prestige Elite Std" w:cs="Arabic Typesetting"/>
            <w:sz w:val="18"/>
            <w:szCs w:val="18"/>
            <w:rPrChange w:id="1045" w:author="Salim ATALLA" w:date="2021-03-09T20:36:00Z">
              <w:rPr>
                <w:rFonts w:ascii="High Tower Text" w:hAnsi="High Tower Text" w:cs="Arabic Typesetting"/>
              </w:rPr>
            </w:rPrChange>
          </w:rPr>
          <w:delText xml:space="preserve">pointeur vers une tableau de réels : </w:delText>
        </w:r>
        <w:r w:rsidR="00375594" w:rsidRPr="00E970D8" w:rsidDel="00540109">
          <w:rPr>
            <w:rFonts w:ascii="Prestige Elite Std" w:hAnsi="Prestige Elite Std" w:cs="Arabic Typesetting"/>
            <w:sz w:val="18"/>
            <w:szCs w:val="18"/>
            <w:rPrChange w:id="1046" w:author="Salim ATALLA" w:date="2021-03-09T20:36:00Z">
              <w:rPr>
                <w:rFonts w:ascii="High Tower Text" w:hAnsi="High Tower Text" w:cs="Arabic Typesetting"/>
              </w:rPr>
            </w:rPrChange>
          </w:rPr>
          <w:delText>A</w:delText>
        </w:r>
        <w:r w:rsidR="00497C24" w:rsidRPr="00E970D8" w:rsidDel="00540109">
          <w:rPr>
            <w:rFonts w:ascii="Prestige Elite Std" w:hAnsi="Prestige Elite Std" w:cs="Arabic Typesetting"/>
            <w:sz w:val="18"/>
            <w:szCs w:val="18"/>
            <w:rPrChange w:id="1047" w:author="Salim ATALLA" w:date="2021-03-09T20:36:00Z">
              <w:rPr>
                <w:rFonts w:ascii="High Tower Text" w:hAnsi="High Tower Text" w:cs="Arabic Typesetting"/>
              </w:rPr>
            </w:rPrChange>
          </w:rPr>
          <w:delText>,</w:delText>
        </w:r>
      </w:del>
      <w:del w:id="1048" w:author="Salim ATALLA" w:date="2021-03-09T20:59:00Z">
        <w:r w:rsidR="00497C24" w:rsidRPr="00E970D8" w:rsidDel="00F205B0">
          <w:rPr>
            <w:rFonts w:ascii="Prestige Elite Std" w:hAnsi="Prestige Elite Std" w:cs="Arabic Typesetting"/>
            <w:sz w:val="18"/>
            <w:szCs w:val="18"/>
            <w:rPrChange w:id="1049" w:author="Salim ATALLA" w:date="2021-03-09T20:36:00Z">
              <w:rPr>
                <w:rFonts w:ascii="High Tower Text" w:hAnsi="High Tower Text" w:cs="Arabic Typesetting"/>
              </w:rPr>
            </w:rPrChange>
          </w:rPr>
          <w:tab/>
        </w:r>
      </w:del>
      <w:del w:id="1050" w:author="Salim ATALLA" w:date="2021-12-04T20:30:00Z">
        <w:r w:rsidR="00497C24" w:rsidRPr="00E970D8" w:rsidDel="00540109">
          <w:rPr>
            <w:rFonts w:ascii="Prestige Elite Std" w:hAnsi="Prestige Elite Std" w:cs="Arabic Typesetting"/>
            <w:sz w:val="18"/>
            <w:szCs w:val="18"/>
            <w:rPrChange w:id="1051" w:author="Salim ATALLA" w:date="2021-03-09T20:36:00Z">
              <w:rPr>
                <w:rFonts w:ascii="High Tower Text" w:hAnsi="High Tower Text" w:cs="Arabic Typesetting"/>
              </w:rPr>
            </w:rPrChange>
          </w:rPr>
          <w:delText>entier i, j</w:delText>
        </w:r>
      </w:del>
    </w:p>
    <w:p w14:paraId="1F0EB81B" w14:textId="306127D2" w:rsidR="00B47BF0" w:rsidRPr="00985D74" w:rsidDel="00540109" w:rsidRDefault="00B47BF0" w:rsidP="00B47BF0">
      <w:pPr>
        <w:rPr>
          <w:del w:id="1052" w:author="Salim ATALLA" w:date="2021-12-04T20:30:00Z"/>
          <w:rFonts w:ascii="High Tower Text" w:hAnsi="High Tower Text" w:cs="Arabic Typesetting"/>
          <w:u w:val="single"/>
        </w:rPr>
      </w:pPr>
      <w:del w:id="1053" w:author="Salim ATALLA" w:date="2021-12-04T20:30:00Z">
        <w:r w:rsidDel="00540109">
          <w:rPr>
            <w:rFonts w:ascii="High Tower Text" w:hAnsi="High Tower Text" w:cs="Arabic Typesetting"/>
          </w:rPr>
          <w:tab/>
        </w:r>
        <w:r w:rsidR="007420EF" w:rsidRPr="00985D74" w:rsidDel="00540109">
          <w:rPr>
            <w:rFonts w:ascii="High Tower Text" w:hAnsi="High Tower Text" w:cs="Arabic Typesetting"/>
            <w:u w:val="single"/>
          </w:rPr>
          <w:delText>Début</w:delText>
        </w:r>
        <w:r w:rsidR="007420EF" w:rsidDel="00540109">
          <w:rPr>
            <w:rFonts w:ascii="High Tower Text" w:hAnsi="High Tower Text" w:cs="Arabic Typesetting"/>
          </w:rPr>
          <w:delText> :</w:delText>
        </w:r>
      </w:del>
    </w:p>
    <w:p w14:paraId="12B9A539" w14:textId="59A3BCB1" w:rsidR="00B47BF0" w:rsidRPr="00E970D8" w:rsidDel="00540109" w:rsidRDefault="00B47BF0" w:rsidP="00B47BF0">
      <w:pPr>
        <w:spacing w:after="0"/>
        <w:rPr>
          <w:del w:id="1054" w:author="Salim ATALLA" w:date="2021-12-04T20:30:00Z"/>
          <w:rFonts w:ascii="Prestige Elite Std" w:eastAsia="Adobe Fan Heiti Std B" w:hAnsi="Prestige Elite Std" w:cs="Adobe Naskh Medium"/>
          <w:sz w:val="18"/>
          <w:szCs w:val="18"/>
          <w:rPrChange w:id="1055" w:author="Salim ATALLA" w:date="2021-03-09T20:36:00Z">
            <w:rPr>
              <w:del w:id="1056" w:author="Salim ATALLA" w:date="2021-12-04T20:30:00Z"/>
              <w:rFonts w:ascii="Bookman Old Style" w:eastAsia="Adobe Fan Heiti Std B" w:hAnsi="Bookman Old Style" w:cs="Adobe Naskh Medium"/>
              <w:sz w:val="18"/>
              <w:szCs w:val="18"/>
            </w:rPr>
          </w:rPrChange>
        </w:rPr>
      </w:pPr>
      <w:del w:id="1057" w:author="Salim ATALLA" w:date="2021-12-04T20:30:00Z">
        <w:r w:rsidRPr="00E970D8" w:rsidDel="00540109">
          <w:rPr>
            <w:rFonts w:ascii="Prestige Elite Std" w:hAnsi="Prestige Elite Std" w:cs="Adobe Naskh Medium"/>
            <w:sz w:val="18"/>
            <w:szCs w:val="18"/>
            <w:rPrChange w:id="1058" w:author="Salim ATALLA" w:date="2021-03-09T20:36:00Z">
              <w:rPr>
                <w:rFonts w:ascii="Bookman Old Style" w:hAnsi="Bookman Old Style" w:cs="Adobe Naskh Medium"/>
                <w:sz w:val="18"/>
                <w:szCs w:val="18"/>
              </w:rPr>
            </w:rPrChange>
          </w:rPr>
          <w:tab/>
        </w:r>
        <w:r w:rsidRPr="00E970D8" w:rsidDel="00540109">
          <w:rPr>
            <w:rFonts w:ascii="Prestige Elite Std" w:hAnsi="Prestige Elite Std" w:cs="Adobe Naskh Medium"/>
            <w:sz w:val="18"/>
            <w:szCs w:val="18"/>
            <w:rPrChange w:id="1059" w:author="Salim ATALLA" w:date="2021-03-09T20:36:00Z">
              <w:rPr>
                <w:rFonts w:ascii="Bookman Old Style" w:hAnsi="Bookman Old Style" w:cs="Adobe Naskh Medium"/>
                <w:sz w:val="18"/>
                <w:szCs w:val="18"/>
              </w:rPr>
            </w:rPrChange>
          </w:rPr>
          <w:tab/>
        </w:r>
        <w:r w:rsidR="006E4F50" w:rsidRPr="00E970D8" w:rsidDel="00540109">
          <w:rPr>
            <w:rFonts w:ascii="Prestige Elite Std" w:eastAsia="Adobe Fan Heiti Std B" w:hAnsi="Prestige Elite Std" w:cs="Adobe Naskh Medium"/>
            <w:sz w:val="18"/>
            <w:szCs w:val="18"/>
            <w:rPrChange w:id="1060" w:author="Salim ATALLA" w:date="2021-03-09T20:36:00Z">
              <w:rPr>
                <w:rFonts w:ascii="Bookman Old Style" w:eastAsia="Adobe Fan Heiti Std B" w:hAnsi="Bookman Old Style" w:cs="Adobe Naskh Medium"/>
                <w:sz w:val="18"/>
                <w:szCs w:val="18"/>
              </w:rPr>
            </w:rPrChange>
          </w:rPr>
          <w:delText>A</w:delText>
        </w:r>
        <w:r w:rsidRPr="00E970D8" w:rsidDel="00540109">
          <w:rPr>
            <w:rFonts w:ascii="Prestige Elite Std" w:eastAsia="Adobe Fan Heiti Std B" w:hAnsi="Prestige Elite Std" w:cs="Adobe Naskh Medium"/>
            <w:sz w:val="18"/>
            <w:szCs w:val="18"/>
            <w:rPrChange w:id="1061" w:author="Salim ATALLA" w:date="2021-03-09T20:36:00Z">
              <w:rPr>
                <w:rFonts w:ascii="Bookman Old Style" w:eastAsia="Adobe Fan Heiti Std B" w:hAnsi="Bookman Old Style" w:cs="Adobe Naskh Medium"/>
                <w:sz w:val="18"/>
                <w:szCs w:val="18"/>
              </w:rPr>
            </w:rPrChange>
          </w:rPr>
          <w:delText xml:space="preserve"> </w:delText>
        </w:r>
      </w:del>
      <w:del w:id="1062" w:author="Salim ATALLA" w:date="2021-03-10T20:53:00Z">
        <w:r w:rsidRPr="00E970D8" w:rsidDel="00746791">
          <w:rPr>
            <w:rFonts w:ascii="Prestige Elite Std" w:eastAsia="Adobe Fan Heiti Std B" w:hAnsi="Prestige Elite Std" w:cs="Adobe Naskh Medium"/>
            <w:sz w:val="18"/>
            <w:szCs w:val="18"/>
            <w:rPrChange w:id="1063" w:author="Salim ATALLA" w:date="2021-03-09T20:36:00Z">
              <w:rPr>
                <w:rFonts w:ascii="Bookman Old Style" w:eastAsia="Adobe Fan Heiti Std B" w:hAnsi="Bookman Old Style" w:cs="Adobe Naskh Medium"/>
                <w:sz w:val="18"/>
                <w:szCs w:val="18"/>
              </w:rPr>
            </w:rPrChange>
          </w:rPr>
          <w:delText>&lt;-</w:delText>
        </w:r>
      </w:del>
      <w:del w:id="1064" w:author="Salim ATALLA" w:date="2021-12-04T20:30:00Z">
        <w:r w:rsidRPr="00E970D8" w:rsidDel="00540109">
          <w:rPr>
            <w:rFonts w:ascii="Prestige Elite Std" w:eastAsia="Adobe Fan Heiti Std B" w:hAnsi="Prestige Elite Std" w:cs="Adobe Naskh Medium"/>
            <w:sz w:val="18"/>
            <w:szCs w:val="18"/>
            <w:rPrChange w:id="1065" w:author="Salim ATALLA" w:date="2021-03-09T20:36:00Z">
              <w:rPr>
                <w:rFonts w:ascii="Bookman Old Style" w:eastAsia="Adobe Fan Heiti Std B" w:hAnsi="Bookman Old Style" w:cs="Adobe Naskh Medium"/>
                <w:sz w:val="18"/>
                <w:szCs w:val="18"/>
              </w:rPr>
            </w:rPrChange>
          </w:rPr>
          <w:delText xml:space="preserve"> </w:delText>
        </w:r>
        <w:r w:rsidR="002C2255" w:rsidRPr="00E970D8" w:rsidDel="00540109">
          <w:rPr>
            <w:rFonts w:ascii="Prestige Elite Std" w:eastAsia="Adobe Fan Heiti Std B" w:hAnsi="Prestige Elite Std" w:cs="Adobe Naskh Medium"/>
            <w:sz w:val="18"/>
            <w:szCs w:val="18"/>
            <w:rPrChange w:id="1066" w:author="Salim ATALLA" w:date="2021-03-09T20:36:00Z">
              <w:rPr>
                <w:rFonts w:ascii="Bookman Old Style" w:eastAsia="Adobe Fan Heiti Std B" w:hAnsi="Bookman Old Style" w:cs="Adobe Naskh Medium"/>
                <w:sz w:val="18"/>
                <w:szCs w:val="18"/>
              </w:rPr>
            </w:rPrChange>
          </w:rPr>
          <w:delText>créer_Matrice_Vide</w:delText>
        </w:r>
      </w:del>
      <w:del w:id="1067" w:author="Salim ATALLA" w:date="2021-03-09T20:43:00Z">
        <w:r w:rsidR="002C2255" w:rsidRPr="00E970D8" w:rsidDel="00F829E9">
          <w:rPr>
            <w:rFonts w:ascii="Prestige Elite Std" w:eastAsia="Adobe Fan Heiti Std B" w:hAnsi="Prestige Elite Std" w:cs="Adobe Naskh Medium"/>
            <w:sz w:val="18"/>
            <w:szCs w:val="18"/>
            <w:rPrChange w:id="1068" w:author="Salim ATALLA" w:date="2021-03-09T20:36:00Z">
              <w:rPr>
                <w:rFonts w:ascii="Bookman Old Style" w:eastAsia="Adobe Fan Heiti Std B" w:hAnsi="Bookman Old Style" w:cs="Adobe Naskh Medium"/>
                <w:sz w:val="18"/>
                <w:szCs w:val="18"/>
              </w:rPr>
            </w:rPrChange>
          </w:rPr>
          <w:delText xml:space="preserve"> </w:delText>
        </w:r>
      </w:del>
      <w:del w:id="1069" w:author="Salim ATALLA" w:date="2021-12-04T20:30:00Z">
        <w:r w:rsidR="002C2255" w:rsidRPr="00E970D8" w:rsidDel="00540109">
          <w:rPr>
            <w:rFonts w:ascii="Prestige Elite Std" w:eastAsia="Adobe Fan Heiti Std B" w:hAnsi="Prestige Elite Std" w:cs="Adobe Naskh Medium"/>
            <w:sz w:val="18"/>
            <w:szCs w:val="18"/>
            <w:rPrChange w:id="1070" w:author="Salim ATALLA" w:date="2021-03-09T20:36:00Z">
              <w:rPr>
                <w:rFonts w:ascii="Bookman Old Style" w:eastAsia="Adobe Fan Heiti Std B" w:hAnsi="Bookman Old Style" w:cs="Adobe Naskh Medium"/>
                <w:sz w:val="18"/>
                <w:szCs w:val="18"/>
              </w:rPr>
            </w:rPrChange>
          </w:rPr>
          <w:delText>(n,</w:delText>
        </w:r>
      </w:del>
      <w:del w:id="1071" w:author="Salim ATALLA" w:date="2021-03-09T20:43:00Z">
        <w:r w:rsidR="002C2255" w:rsidRPr="00E970D8" w:rsidDel="00F829E9">
          <w:rPr>
            <w:rFonts w:ascii="Prestige Elite Std" w:eastAsia="Adobe Fan Heiti Std B" w:hAnsi="Prestige Elite Std" w:cs="Adobe Naskh Medium"/>
            <w:sz w:val="18"/>
            <w:szCs w:val="18"/>
            <w:rPrChange w:id="1072" w:author="Salim ATALLA" w:date="2021-03-09T20:36:00Z">
              <w:rPr>
                <w:rFonts w:ascii="Bookman Old Style" w:eastAsia="Adobe Fan Heiti Std B" w:hAnsi="Bookman Old Style" w:cs="Adobe Naskh Medium"/>
                <w:sz w:val="18"/>
                <w:szCs w:val="18"/>
              </w:rPr>
            </w:rPrChange>
          </w:rPr>
          <w:delText xml:space="preserve">  </w:delText>
        </w:r>
      </w:del>
      <w:del w:id="1073" w:author="Salim ATALLA" w:date="2021-12-04T20:30:00Z">
        <w:r w:rsidR="002C2255" w:rsidRPr="00E970D8" w:rsidDel="00540109">
          <w:rPr>
            <w:rFonts w:ascii="Prestige Elite Std" w:eastAsia="Adobe Fan Heiti Std B" w:hAnsi="Prestige Elite Std" w:cs="Adobe Naskh Medium"/>
            <w:sz w:val="18"/>
            <w:szCs w:val="18"/>
            <w:rPrChange w:id="1074" w:author="Salim ATALLA" w:date="2021-03-09T20:36:00Z">
              <w:rPr>
                <w:rFonts w:ascii="Bookman Old Style" w:eastAsia="Adobe Fan Heiti Std B" w:hAnsi="Bookman Old Style" w:cs="Adobe Naskh Medium"/>
                <w:sz w:val="18"/>
                <w:szCs w:val="18"/>
              </w:rPr>
            </w:rPrChange>
          </w:rPr>
          <w:delText>m)</w:delText>
        </w:r>
      </w:del>
    </w:p>
    <w:p w14:paraId="7E5AB685" w14:textId="798AB521" w:rsidR="00497C24" w:rsidRPr="00E970D8" w:rsidDel="00540109" w:rsidRDefault="00497C24" w:rsidP="00B47BF0">
      <w:pPr>
        <w:spacing w:after="0"/>
        <w:rPr>
          <w:del w:id="1075" w:author="Salim ATALLA" w:date="2021-12-04T20:30:00Z"/>
          <w:rFonts w:ascii="Prestige Elite Std" w:eastAsia="Adobe Fan Heiti Std B" w:hAnsi="Prestige Elite Std" w:cs="Adobe Naskh Medium"/>
          <w:sz w:val="18"/>
          <w:szCs w:val="18"/>
          <w:rPrChange w:id="1076" w:author="Salim ATALLA" w:date="2021-03-09T20:36:00Z">
            <w:rPr>
              <w:del w:id="1077" w:author="Salim ATALLA" w:date="2021-12-04T20:30:00Z"/>
              <w:rFonts w:ascii="Bookman Old Style" w:eastAsia="Adobe Fan Heiti Std B" w:hAnsi="Bookman Old Style" w:cs="Adobe Naskh Medium"/>
              <w:sz w:val="18"/>
              <w:szCs w:val="18"/>
            </w:rPr>
          </w:rPrChange>
        </w:rPr>
      </w:pPr>
    </w:p>
    <w:p w14:paraId="5CB8DE7B" w14:textId="57897AF6" w:rsidR="00497C24" w:rsidRPr="00E970D8" w:rsidDel="00540109" w:rsidRDefault="00497C24" w:rsidP="00497C24">
      <w:pPr>
        <w:spacing w:after="0"/>
        <w:ind w:left="708" w:firstLine="708"/>
        <w:rPr>
          <w:del w:id="1078" w:author="Salim ATALLA" w:date="2021-12-04T20:30:00Z"/>
          <w:rFonts w:ascii="Prestige Elite Std" w:eastAsia="Adobe Fan Heiti Std B" w:hAnsi="Prestige Elite Std" w:cs="Adobe Naskh Medium"/>
          <w:sz w:val="18"/>
          <w:szCs w:val="18"/>
          <w:rPrChange w:id="1079" w:author="Salim ATALLA" w:date="2021-03-09T20:36:00Z">
            <w:rPr>
              <w:del w:id="1080" w:author="Salim ATALLA" w:date="2021-12-04T20:30:00Z"/>
              <w:rFonts w:ascii="Bookman Old Style" w:eastAsia="Adobe Fan Heiti Std B" w:hAnsi="Bookman Old Style" w:cs="Adobe Naskh Medium"/>
              <w:sz w:val="18"/>
              <w:szCs w:val="18"/>
            </w:rPr>
          </w:rPrChange>
        </w:rPr>
      </w:pPr>
      <w:del w:id="1081" w:author="Salim ATALLA" w:date="2021-03-09T20:43:00Z">
        <w:r w:rsidRPr="00E970D8" w:rsidDel="00F829E9">
          <w:rPr>
            <w:rFonts w:ascii="Prestige Elite Std" w:eastAsia="Adobe Fan Heiti Std B" w:hAnsi="Prestige Elite Std" w:cs="Adobe Naskh Medium"/>
            <w:sz w:val="18"/>
            <w:szCs w:val="18"/>
            <w:rPrChange w:id="1082" w:author="Salim ATALLA" w:date="2021-03-09T20:36:00Z">
              <w:rPr>
                <w:rFonts w:ascii="Bookman Old Style" w:eastAsia="Adobe Fan Heiti Std B" w:hAnsi="Bookman Old Style" w:cs="Adobe Naskh Medium"/>
                <w:sz w:val="18"/>
                <w:szCs w:val="18"/>
              </w:rPr>
            </w:rPrChange>
          </w:rPr>
          <w:delText xml:space="preserve">Pour  </w:delText>
        </w:r>
      </w:del>
      <w:del w:id="1083" w:author="Salim ATALLA" w:date="2021-12-04T20:30:00Z">
        <w:r w:rsidRPr="00E970D8" w:rsidDel="00540109">
          <w:rPr>
            <w:rFonts w:ascii="Prestige Elite Std" w:eastAsia="Adobe Fan Heiti Std B" w:hAnsi="Prestige Elite Std" w:cs="Adobe Naskh Medium"/>
            <w:sz w:val="18"/>
            <w:szCs w:val="18"/>
            <w:rPrChange w:id="1084" w:author="Salim ATALLA" w:date="2021-03-09T20:36:00Z">
              <w:rPr>
                <w:rFonts w:ascii="Bookman Old Style" w:eastAsia="Adobe Fan Heiti Std B" w:hAnsi="Bookman Old Style" w:cs="Adobe Naskh Medium"/>
                <w:sz w:val="18"/>
                <w:szCs w:val="18"/>
              </w:rPr>
            </w:rPrChange>
          </w:rPr>
          <w:delText xml:space="preserve">i de </w:delText>
        </w:r>
      </w:del>
      <w:del w:id="1085" w:author="Salim ATALLA" w:date="2021-03-10T14:15:00Z">
        <w:r w:rsidRPr="00E970D8" w:rsidDel="004407BA">
          <w:rPr>
            <w:rFonts w:ascii="Prestige Elite Std" w:eastAsia="Adobe Fan Heiti Std B" w:hAnsi="Prestige Elite Std" w:cs="Adobe Naskh Medium"/>
            <w:sz w:val="18"/>
            <w:szCs w:val="18"/>
            <w:rPrChange w:id="1086" w:author="Salim ATALLA" w:date="2021-03-09T20:36:00Z">
              <w:rPr>
                <w:rFonts w:ascii="Bookman Old Style" w:eastAsia="Adobe Fan Heiti Std B" w:hAnsi="Bookman Old Style" w:cs="Adobe Naskh Medium"/>
                <w:sz w:val="18"/>
                <w:szCs w:val="18"/>
              </w:rPr>
            </w:rPrChange>
          </w:rPr>
          <w:delText xml:space="preserve">0 </w:delText>
        </w:r>
      </w:del>
      <w:del w:id="1087" w:author="Salim ATALLA" w:date="2021-12-04T20:30:00Z">
        <w:r w:rsidRPr="00E970D8" w:rsidDel="00540109">
          <w:rPr>
            <w:rFonts w:ascii="Prestige Elite Std" w:eastAsia="Adobe Fan Heiti Std B" w:hAnsi="Prestige Elite Std" w:cs="Adobe Naskh Medium"/>
            <w:sz w:val="18"/>
            <w:szCs w:val="18"/>
            <w:rPrChange w:id="1088" w:author="Salim ATALLA" w:date="2021-03-09T20:36:00Z">
              <w:rPr>
                <w:rFonts w:ascii="Bookman Old Style" w:eastAsia="Adobe Fan Heiti Std B" w:hAnsi="Bookman Old Style" w:cs="Adobe Naskh Medium"/>
                <w:sz w:val="18"/>
                <w:szCs w:val="18"/>
              </w:rPr>
            </w:rPrChange>
          </w:rPr>
          <w:delText>à n</w:delText>
        </w:r>
      </w:del>
      <w:del w:id="1089" w:author="Salim ATALLA" w:date="2021-03-10T14:15:00Z">
        <w:r w:rsidRPr="00E970D8" w:rsidDel="004407BA">
          <w:rPr>
            <w:rFonts w:ascii="Prestige Elite Std" w:eastAsia="Adobe Fan Heiti Std B" w:hAnsi="Prestige Elite Std" w:cs="Adobe Naskh Medium"/>
            <w:sz w:val="18"/>
            <w:szCs w:val="18"/>
            <w:rPrChange w:id="1090" w:author="Salim ATALLA" w:date="2021-03-09T20:36:00Z">
              <w:rPr>
                <w:rFonts w:ascii="Bookman Old Style" w:eastAsia="Adobe Fan Heiti Std B" w:hAnsi="Bookman Old Style" w:cs="Adobe Naskh Medium"/>
                <w:sz w:val="18"/>
                <w:szCs w:val="18"/>
              </w:rPr>
            </w:rPrChange>
          </w:rPr>
          <w:delText>-</w:delText>
        </w:r>
        <w:r w:rsidR="004C19A3" w:rsidRPr="00E970D8" w:rsidDel="004407BA">
          <w:rPr>
            <w:rFonts w:ascii="Prestige Elite Std" w:eastAsia="Adobe Fan Heiti Std B" w:hAnsi="Prestige Elite Std" w:cs="Adobe Naskh Medium"/>
            <w:sz w:val="18"/>
            <w:szCs w:val="18"/>
            <w:rPrChange w:id="1091" w:author="Salim ATALLA" w:date="2021-03-09T20:36:00Z">
              <w:rPr>
                <w:rFonts w:ascii="Bookman Old Style" w:eastAsia="Adobe Fan Heiti Std B" w:hAnsi="Bookman Old Style" w:cs="Adobe Naskh Medium"/>
                <w:sz w:val="18"/>
                <w:szCs w:val="18"/>
              </w:rPr>
            </w:rPrChange>
          </w:rPr>
          <w:delText>1</w:delText>
        </w:r>
      </w:del>
      <w:del w:id="1092" w:author="Salim ATALLA" w:date="2021-03-09T20:43:00Z">
        <w:r w:rsidRPr="00E970D8" w:rsidDel="00F829E9">
          <w:rPr>
            <w:rFonts w:ascii="Prestige Elite Std" w:eastAsia="Adobe Fan Heiti Std B" w:hAnsi="Prestige Elite Std" w:cs="Adobe Naskh Medium"/>
            <w:sz w:val="18"/>
            <w:szCs w:val="18"/>
            <w:rPrChange w:id="1093" w:author="Salim ATALLA" w:date="2021-03-09T20:36:00Z">
              <w:rPr>
                <w:rFonts w:ascii="Bookman Old Style" w:eastAsia="Adobe Fan Heiti Std B" w:hAnsi="Bookman Old Style" w:cs="Adobe Naskh Medium"/>
                <w:sz w:val="18"/>
                <w:szCs w:val="18"/>
              </w:rPr>
            </w:rPrChange>
          </w:rPr>
          <w:tab/>
        </w:r>
      </w:del>
      <w:del w:id="1094" w:author="Salim ATALLA" w:date="2021-12-04T20:30:00Z">
        <w:r w:rsidRPr="00E970D8" w:rsidDel="00540109">
          <w:rPr>
            <w:rFonts w:ascii="Prestige Elite Std" w:eastAsia="Adobe Fan Heiti Std B" w:hAnsi="Prestige Elite Std" w:cs="Adobe Naskh Medium"/>
            <w:sz w:val="18"/>
            <w:szCs w:val="18"/>
            <w:rPrChange w:id="1095" w:author="Salim ATALLA" w:date="2021-03-09T20:36:00Z">
              <w:rPr>
                <w:rFonts w:ascii="Bookman Old Style" w:eastAsia="Adobe Fan Heiti Std B" w:hAnsi="Bookman Old Style" w:cs="Adobe Naskh Medium"/>
                <w:sz w:val="18"/>
                <w:szCs w:val="18"/>
              </w:rPr>
            </w:rPrChange>
          </w:rPr>
          <w:delText xml:space="preserve"> faire :</w:delText>
        </w:r>
      </w:del>
    </w:p>
    <w:p w14:paraId="150AC1F0" w14:textId="7B30DA35" w:rsidR="0016619B" w:rsidRPr="00E970D8" w:rsidDel="00540109" w:rsidRDefault="00497C24" w:rsidP="0016619B">
      <w:pPr>
        <w:spacing w:after="0"/>
        <w:ind w:left="708" w:firstLine="708"/>
        <w:rPr>
          <w:del w:id="1096" w:author="Salim ATALLA" w:date="2021-12-04T20:30:00Z"/>
          <w:rFonts w:ascii="Prestige Elite Std" w:eastAsia="Adobe Fan Heiti Std B" w:hAnsi="Prestige Elite Std" w:cs="Adobe Naskh Medium"/>
          <w:sz w:val="18"/>
          <w:szCs w:val="18"/>
          <w:rPrChange w:id="1097" w:author="Salim ATALLA" w:date="2021-03-09T20:36:00Z">
            <w:rPr>
              <w:del w:id="1098" w:author="Salim ATALLA" w:date="2021-12-04T20:30:00Z"/>
              <w:rFonts w:ascii="Bookman Old Style" w:eastAsia="Adobe Fan Heiti Std B" w:hAnsi="Bookman Old Style" w:cs="Adobe Naskh Medium"/>
              <w:sz w:val="18"/>
              <w:szCs w:val="18"/>
            </w:rPr>
          </w:rPrChange>
        </w:rPr>
      </w:pPr>
      <w:del w:id="1099" w:author="Salim ATALLA" w:date="2021-12-04T20:30:00Z">
        <w:r w:rsidRPr="00E970D8" w:rsidDel="00540109">
          <w:rPr>
            <w:rFonts w:ascii="Prestige Elite Std" w:eastAsia="Adobe Fan Heiti Std B" w:hAnsi="Prestige Elite Std" w:cs="Adobe Naskh Medium"/>
            <w:sz w:val="18"/>
            <w:szCs w:val="18"/>
            <w:rPrChange w:id="1100" w:author="Salim ATALLA" w:date="2021-03-09T20:36:00Z">
              <w:rPr>
                <w:rFonts w:ascii="Bookman Old Style" w:eastAsia="Adobe Fan Heiti Std B" w:hAnsi="Bookman Old Style" w:cs="Adobe Naskh Medium"/>
                <w:sz w:val="18"/>
                <w:szCs w:val="18"/>
              </w:rPr>
            </w:rPrChange>
          </w:rPr>
          <w:tab/>
        </w:r>
      </w:del>
      <w:del w:id="1101" w:author="Salim ATALLA" w:date="2021-03-09T20:43:00Z">
        <w:r w:rsidR="0016619B" w:rsidRPr="00E970D8" w:rsidDel="00F829E9">
          <w:rPr>
            <w:rFonts w:ascii="Prestige Elite Std" w:eastAsia="Adobe Fan Heiti Std B" w:hAnsi="Prestige Elite Std" w:cs="Adobe Naskh Medium"/>
            <w:sz w:val="18"/>
            <w:szCs w:val="18"/>
            <w:rPrChange w:id="1102" w:author="Salim ATALLA" w:date="2021-03-09T20:36:00Z">
              <w:rPr>
                <w:rFonts w:ascii="Bookman Old Style" w:eastAsia="Adobe Fan Heiti Std B" w:hAnsi="Bookman Old Style" w:cs="Adobe Naskh Medium"/>
                <w:sz w:val="18"/>
                <w:szCs w:val="18"/>
              </w:rPr>
            </w:rPrChange>
          </w:rPr>
          <w:delText xml:space="preserve">Pour  </w:delText>
        </w:r>
      </w:del>
      <w:del w:id="1103" w:author="Salim ATALLA" w:date="2021-12-04T20:30:00Z">
        <w:r w:rsidR="0016619B" w:rsidRPr="00E970D8" w:rsidDel="00540109">
          <w:rPr>
            <w:rFonts w:ascii="Prestige Elite Std" w:eastAsia="Adobe Fan Heiti Std B" w:hAnsi="Prestige Elite Std" w:cs="Adobe Naskh Medium"/>
            <w:sz w:val="18"/>
            <w:szCs w:val="18"/>
            <w:rPrChange w:id="1104" w:author="Salim ATALLA" w:date="2021-03-09T20:36:00Z">
              <w:rPr>
                <w:rFonts w:ascii="Bookman Old Style" w:eastAsia="Adobe Fan Heiti Std B" w:hAnsi="Bookman Old Style" w:cs="Adobe Naskh Medium"/>
                <w:sz w:val="18"/>
                <w:szCs w:val="18"/>
              </w:rPr>
            </w:rPrChange>
          </w:rPr>
          <w:delText xml:space="preserve">j de </w:delText>
        </w:r>
      </w:del>
      <w:del w:id="1105" w:author="Salim ATALLA" w:date="2021-03-10T14:15:00Z">
        <w:r w:rsidR="0016619B" w:rsidRPr="00E970D8" w:rsidDel="004407BA">
          <w:rPr>
            <w:rFonts w:ascii="Prestige Elite Std" w:eastAsia="Adobe Fan Heiti Std B" w:hAnsi="Prestige Elite Std" w:cs="Adobe Naskh Medium"/>
            <w:sz w:val="18"/>
            <w:szCs w:val="18"/>
            <w:rPrChange w:id="1106" w:author="Salim ATALLA" w:date="2021-03-09T20:36:00Z">
              <w:rPr>
                <w:rFonts w:ascii="Bookman Old Style" w:eastAsia="Adobe Fan Heiti Std B" w:hAnsi="Bookman Old Style" w:cs="Adobe Naskh Medium"/>
                <w:sz w:val="18"/>
                <w:szCs w:val="18"/>
              </w:rPr>
            </w:rPrChange>
          </w:rPr>
          <w:delText xml:space="preserve">0 </w:delText>
        </w:r>
      </w:del>
      <w:del w:id="1107" w:author="Salim ATALLA" w:date="2021-12-04T20:30:00Z">
        <w:r w:rsidR="0016619B" w:rsidRPr="00E970D8" w:rsidDel="00540109">
          <w:rPr>
            <w:rFonts w:ascii="Prestige Elite Std" w:eastAsia="Adobe Fan Heiti Std B" w:hAnsi="Prestige Elite Std" w:cs="Adobe Naskh Medium"/>
            <w:sz w:val="18"/>
            <w:szCs w:val="18"/>
            <w:rPrChange w:id="1108" w:author="Salim ATALLA" w:date="2021-03-09T20:36:00Z">
              <w:rPr>
                <w:rFonts w:ascii="Bookman Old Style" w:eastAsia="Adobe Fan Heiti Std B" w:hAnsi="Bookman Old Style" w:cs="Adobe Naskh Medium"/>
                <w:sz w:val="18"/>
                <w:szCs w:val="18"/>
              </w:rPr>
            </w:rPrChange>
          </w:rPr>
          <w:delText>à m</w:delText>
        </w:r>
      </w:del>
      <w:del w:id="1109" w:author="Salim ATALLA" w:date="2021-03-10T14:15:00Z">
        <w:r w:rsidR="0016619B" w:rsidRPr="00E970D8" w:rsidDel="004407BA">
          <w:rPr>
            <w:rFonts w:ascii="Prestige Elite Std" w:eastAsia="Adobe Fan Heiti Std B" w:hAnsi="Prestige Elite Std" w:cs="Adobe Naskh Medium"/>
            <w:sz w:val="18"/>
            <w:szCs w:val="18"/>
            <w:rPrChange w:id="1110" w:author="Salim ATALLA" w:date="2021-03-09T20:36:00Z">
              <w:rPr>
                <w:rFonts w:ascii="Bookman Old Style" w:eastAsia="Adobe Fan Heiti Std B" w:hAnsi="Bookman Old Style" w:cs="Adobe Naskh Medium"/>
                <w:sz w:val="18"/>
                <w:szCs w:val="18"/>
              </w:rPr>
            </w:rPrChange>
          </w:rPr>
          <w:delText>-1</w:delText>
        </w:r>
      </w:del>
      <w:del w:id="1111" w:author="Salim ATALLA" w:date="2021-03-09T20:43:00Z">
        <w:r w:rsidR="0016619B" w:rsidRPr="00E970D8" w:rsidDel="00F829E9">
          <w:rPr>
            <w:rFonts w:ascii="Prestige Elite Std" w:eastAsia="Adobe Fan Heiti Std B" w:hAnsi="Prestige Elite Std" w:cs="Adobe Naskh Medium"/>
            <w:sz w:val="18"/>
            <w:szCs w:val="18"/>
            <w:rPrChange w:id="1112" w:author="Salim ATALLA" w:date="2021-03-09T20:36:00Z">
              <w:rPr>
                <w:rFonts w:ascii="Bookman Old Style" w:eastAsia="Adobe Fan Heiti Std B" w:hAnsi="Bookman Old Style" w:cs="Adobe Naskh Medium"/>
                <w:sz w:val="18"/>
                <w:szCs w:val="18"/>
              </w:rPr>
            </w:rPrChange>
          </w:rPr>
          <w:tab/>
        </w:r>
      </w:del>
      <w:del w:id="1113" w:author="Salim ATALLA" w:date="2021-12-04T20:30:00Z">
        <w:r w:rsidR="0016619B" w:rsidRPr="00E970D8" w:rsidDel="00540109">
          <w:rPr>
            <w:rFonts w:ascii="Prestige Elite Std" w:eastAsia="Adobe Fan Heiti Std B" w:hAnsi="Prestige Elite Std" w:cs="Adobe Naskh Medium"/>
            <w:sz w:val="18"/>
            <w:szCs w:val="18"/>
            <w:rPrChange w:id="1114" w:author="Salim ATALLA" w:date="2021-03-09T20:36:00Z">
              <w:rPr>
                <w:rFonts w:ascii="Bookman Old Style" w:eastAsia="Adobe Fan Heiti Std B" w:hAnsi="Bookman Old Style" w:cs="Adobe Naskh Medium"/>
                <w:sz w:val="18"/>
                <w:szCs w:val="18"/>
              </w:rPr>
            </w:rPrChange>
          </w:rPr>
          <w:delText xml:space="preserve"> faire :</w:delText>
        </w:r>
      </w:del>
    </w:p>
    <w:p w14:paraId="39188EDB" w14:textId="7BB9493F" w:rsidR="008B2AD9" w:rsidRPr="00E970D8" w:rsidDel="00540109" w:rsidRDefault="008B2AD9" w:rsidP="0016619B">
      <w:pPr>
        <w:spacing w:after="0"/>
        <w:ind w:left="708" w:firstLine="708"/>
        <w:rPr>
          <w:del w:id="1115" w:author="Salim ATALLA" w:date="2021-12-04T20:30:00Z"/>
          <w:rFonts w:ascii="Prestige Elite Std" w:eastAsia="Adobe Fan Heiti Std B" w:hAnsi="Prestige Elite Std" w:cs="Adobe Naskh Medium"/>
          <w:sz w:val="18"/>
          <w:szCs w:val="18"/>
          <w:rPrChange w:id="1116" w:author="Salim ATALLA" w:date="2021-03-09T20:36:00Z">
            <w:rPr>
              <w:del w:id="1117" w:author="Salim ATALLA" w:date="2021-12-04T20:30:00Z"/>
              <w:rFonts w:ascii="Bookman Old Style" w:eastAsia="Adobe Fan Heiti Std B" w:hAnsi="Bookman Old Style" w:cs="Adobe Naskh Medium"/>
              <w:sz w:val="18"/>
              <w:szCs w:val="18"/>
            </w:rPr>
          </w:rPrChange>
        </w:rPr>
      </w:pPr>
      <w:del w:id="1118" w:author="Salim ATALLA" w:date="2021-12-04T20:30:00Z">
        <w:r w:rsidRPr="00E970D8" w:rsidDel="00540109">
          <w:rPr>
            <w:rFonts w:ascii="Prestige Elite Std" w:eastAsia="Adobe Fan Heiti Std B" w:hAnsi="Prestige Elite Std" w:cs="Adobe Naskh Medium"/>
            <w:sz w:val="18"/>
            <w:szCs w:val="18"/>
            <w:rPrChange w:id="1119" w:author="Salim ATALLA" w:date="2021-03-09T20:36: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120" w:author="Salim ATALLA" w:date="2021-03-09T20:36:00Z">
              <w:rPr>
                <w:rFonts w:ascii="Bookman Old Style" w:eastAsia="Adobe Fan Heiti Std B" w:hAnsi="Bookman Old Style" w:cs="Adobe Naskh Medium"/>
                <w:sz w:val="18"/>
                <w:szCs w:val="18"/>
              </w:rPr>
            </w:rPrChange>
          </w:rPr>
          <w:tab/>
        </w:r>
      </w:del>
    </w:p>
    <w:p w14:paraId="296823D4" w14:textId="359629BF" w:rsidR="008B2AD9" w:rsidRPr="00E970D8" w:rsidDel="00540109" w:rsidRDefault="008B2AD9" w:rsidP="0016619B">
      <w:pPr>
        <w:spacing w:after="0"/>
        <w:ind w:left="708" w:firstLine="708"/>
        <w:rPr>
          <w:del w:id="1121" w:author="Salim ATALLA" w:date="2021-12-04T20:30:00Z"/>
          <w:rFonts w:ascii="Prestige Elite Std" w:eastAsia="Adobe Fan Heiti Std B" w:hAnsi="Prestige Elite Std" w:cs="Adobe Naskh Medium"/>
          <w:sz w:val="18"/>
          <w:szCs w:val="18"/>
          <w:rPrChange w:id="1122" w:author="Salim ATALLA" w:date="2021-03-09T20:36:00Z">
            <w:rPr>
              <w:del w:id="1123" w:author="Salim ATALLA" w:date="2021-12-04T20:30:00Z"/>
              <w:rFonts w:ascii="Bookman Old Style" w:eastAsia="Adobe Fan Heiti Std B" w:hAnsi="Bookman Old Style" w:cs="Adobe Naskh Medium"/>
              <w:sz w:val="18"/>
              <w:szCs w:val="18"/>
            </w:rPr>
          </w:rPrChange>
        </w:rPr>
      </w:pPr>
      <w:del w:id="1124" w:author="Salim ATALLA" w:date="2021-12-04T20:30:00Z">
        <w:r w:rsidRPr="00E970D8" w:rsidDel="00540109">
          <w:rPr>
            <w:rFonts w:ascii="Prestige Elite Std" w:eastAsia="Adobe Fan Heiti Std B" w:hAnsi="Prestige Elite Std" w:cs="Adobe Naskh Medium"/>
            <w:sz w:val="18"/>
            <w:szCs w:val="18"/>
            <w:rPrChange w:id="1125" w:author="Salim ATALLA" w:date="2021-03-09T20:36: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126" w:author="Salim ATALLA" w:date="2021-03-09T20:36:00Z">
              <w:rPr>
                <w:rFonts w:ascii="Bookman Old Style" w:eastAsia="Adobe Fan Heiti Std B" w:hAnsi="Bookman Old Style" w:cs="Adobe Naskh Medium"/>
                <w:sz w:val="18"/>
                <w:szCs w:val="18"/>
              </w:rPr>
            </w:rPrChange>
          </w:rPr>
          <w:tab/>
        </w:r>
      </w:del>
      <w:del w:id="1127" w:author="Salim ATALLA" w:date="2021-03-09T20:43:00Z">
        <w:r w:rsidRPr="00E970D8" w:rsidDel="00F829E9">
          <w:rPr>
            <w:rFonts w:ascii="Prestige Elite Std" w:eastAsia="Adobe Fan Heiti Std B" w:hAnsi="Prestige Elite Std" w:cs="Adobe Naskh Medium"/>
            <w:sz w:val="18"/>
            <w:szCs w:val="18"/>
            <w:rPrChange w:id="1128" w:author="Salim ATALLA" w:date="2021-03-09T20:36:00Z">
              <w:rPr>
                <w:rFonts w:ascii="Bookman Old Style" w:eastAsia="Adobe Fan Heiti Std B" w:hAnsi="Bookman Old Style" w:cs="Adobe Naskh Medium"/>
                <w:sz w:val="18"/>
                <w:szCs w:val="18"/>
              </w:rPr>
            </w:rPrChange>
          </w:rPr>
          <w:delText xml:space="preserve">Si  </w:delText>
        </w:r>
      </w:del>
      <w:del w:id="1129" w:author="Salim ATALLA" w:date="2021-12-04T20:30:00Z">
        <w:r w:rsidRPr="00E970D8" w:rsidDel="00540109">
          <w:rPr>
            <w:rFonts w:ascii="Prestige Elite Std" w:eastAsia="Adobe Fan Heiti Std B" w:hAnsi="Prestige Elite Std" w:cs="Adobe Naskh Medium"/>
            <w:sz w:val="18"/>
            <w:szCs w:val="18"/>
            <w:rPrChange w:id="1130" w:author="Salim ATALLA" w:date="2021-03-09T20:36:00Z">
              <w:rPr>
                <w:rFonts w:ascii="Bookman Old Style" w:eastAsia="Adobe Fan Heiti Std B" w:hAnsi="Bookman Old Style" w:cs="Adobe Naskh Medium"/>
                <w:sz w:val="18"/>
                <w:szCs w:val="18"/>
              </w:rPr>
            </w:rPrChange>
          </w:rPr>
          <w:delText>j mod(m-1)</w:delText>
        </w:r>
      </w:del>
      <w:del w:id="1131" w:author="Salim ATALLA" w:date="2021-03-09T20:44:00Z">
        <w:r w:rsidRPr="00746791" w:rsidDel="008D7D42">
          <w:rPr>
            <w:rFonts w:ascii="Comic Sans MS" w:eastAsia="Adobe Fan Heiti Std B" w:hAnsi="Comic Sans MS" w:cs="Adobe Naskh Medium"/>
            <w:sz w:val="18"/>
            <w:szCs w:val="18"/>
            <w:rPrChange w:id="1132" w:author="Salim ATALLA" w:date="2021-03-10T20:53:00Z">
              <w:rPr>
                <w:rFonts w:ascii="Bookman Old Style" w:eastAsia="Adobe Fan Heiti Std B" w:hAnsi="Bookman Old Style" w:cs="Adobe Naskh Medium"/>
                <w:sz w:val="18"/>
                <w:szCs w:val="18"/>
              </w:rPr>
            </w:rPrChange>
          </w:rPr>
          <w:delText xml:space="preserve"> </w:delText>
        </w:r>
      </w:del>
      <w:del w:id="1133" w:author="Salim ATALLA" w:date="2021-12-04T20:30:00Z">
        <w:r w:rsidRPr="00746791" w:rsidDel="00540109">
          <w:rPr>
            <w:rFonts w:ascii="Comic Sans MS" w:eastAsia="Adobe Fan Heiti Std B" w:hAnsi="Comic Sans MS" w:cs="Adobe Naskh Medium"/>
            <w:sz w:val="18"/>
            <w:szCs w:val="18"/>
            <w:rPrChange w:id="1134" w:author="Salim ATALLA" w:date="2021-03-10T20:53:00Z">
              <w:rPr>
                <w:rFonts w:ascii="Bookman Old Style" w:eastAsia="Adobe Fan Heiti Std B" w:hAnsi="Bookman Old Style" w:cs="Adobe Naskh Medium"/>
                <w:sz w:val="18"/>
                <w:szCs w:val="18"/>
              </w:rPr>
            </w:rPrChange>
          </w:rPr>
          <w:delText>=</w:delText>
        </w:r>
      </w:del>
      <w:del w:id="1135" w:author="Salim ATALLA" w:date="2021-03-09T20:44:00Z">
        <w:r w:rsidRPr="00E970D8" w:rsidDel="008D7D42">
          <w:rPr>
            <w:rFonts w:ascii="Prestige Elite Std" w:eastAsia="Adobe Fan Heiti Std B" w:hAnsi="Prestige Elite Std" w:cs="Adobe Naskh Medium"/>
            <w:sz w:val="18"/>
            <w:szCs w:val="18"/>
            <w:rPrChange w:id="1136" w:author="Salim ATALLA" w:date="2021-03-09T20:36:00Z">
              <w:rPr>
                <w:rFonts w:ascii="Bookman Old Style" w:eastAsia="Adobe Fan Heiti Std B" w:hAnsi="Bookman Old Style" w:cs="Adobe Naskh Medium"/>
                <w:sz w:val="18"/>
                <w:szCs w:val="18"/>
              </w:rPr>
            </w:rPrChange>
          </w:rPr>
          <w:delText xml:space="preserve"> 0  et  </w:delText>
        </w:r>
      </w:del>
      <w:del w:id="1137" w:author="Salim ATALLA" w:date="2021-12-04T20:30:00Z">
        <w:r w:rsidRPr="00E970D8" w:rsidDel="00540109">
          <w:rPr>
            <w:rFonts w:ascii="Prestige Elite Std" w:eastAsia="Adobe Fan Heiti Std B" w:hAnsi="Prestige Elite Std" w:cs="Adobe Naskh Medium"/>
            <w:sz w:val="18"/>
            <w:szCs w:val="18"/>
            <w:rPrChange w:id="1138" w:author="Salim ATALLA" w:date="2021-03-09T20:36:00Z">
              <w:rPr>
                <w:rFonts w:ascii="Bookman Old Style" w:eastAsia="Adobe Fan Heiti Std B" w:hAnsi="Bookman Old Style" w:cs="Adobe Naskh Medium"/>
                <w:sz w:val="18"/>
                <w:szCs w:val="18"/>
              </w:rPr>
            </w:rPrChange>
          </w:rPr>
          <w:delText>j mod m </w:delText>
        </w:r>
        <w:r w:rsidRPr="00746791" w:rsidDel="00540109">
          <w:rPr>
            <w:rFonts w:asciiTheme="majorHAnsi" w:eastAsia="Adobe Fan Heiti Std B" w:hAnsiTheme="majorHAnsi" w:cstheme="majorHAnsi"/>
            <w:sz w:val="18"/>
            <w:szCs w:val="18"/>
            <w:rPrChange w:id="1139" w:author="Salim ATALLA" w:date="2021-03-10T20:55:00Z">
              <w:rPr>
                <w:rFonts w:ascii="Bookman Old Style" w:eastAsia="Adobe Fan Heiti Std B" w:hAnsi="Bookman Old Style" w:cs="Adobe Naskh Medium"/>
                <w:sz w:val="18"/>
                <w:szCs w:val="18"/>
              </w:rPr>
            </w:rPrChange>
          </w:rPr>
          <w:delText>!=</w:delText>
        </w:r>
        <w:r w:rsidRPr="00E970D8" w:rsidDel="00540109">
          <w:rPr>
            <w:rFonts w:ascii="Prestige Elite Std" w:eastAsia="Adobe Fan Heiti Std B" w:hAnsi="Prestige Elite Std" w:cs="Adobe Naskh Medium"/>
            <w:sz w:val="18"/>
            <w:szCs w:val="18"/>
            <w:rPrChange w:id="1140" w:author="Salim ATALLA" w:date="2021-03-09T20:36:00Z">
              <w:rPr>
                <w:rFonts w:ascii="Bookman Old Style" w:eastAsia="Adobe Fan Heiti Std B" w:hAnsi="Bookman Old Style" w:cs="Adobe Naskh Medium"/>
                <w:sz w:val="18"/>
                <w:szCs w:val="18"/>
              </w:rPr>
            </w:rPrChange>
          </w:rPr>
          <w:delText xml:space="preserve"> </w:delText>
        </w:r>
      </w:del>
      <w:del w:id="1141" w:author="Salim ATALLA" w:date="2021-03-09T20:43:00Z">
        <w:r w:rsidRPr="00E970D8" w:rsidDel="00F829E9">
          <w:rPr>
            <w:rFonts w:ascii="Prestige Elite Std" w:eastAsia="Adobe Fan Heiti Std B" w:hAnsi="Prestige Elite Std" w:cs="Adobe Naskh Medium"/>
            <w:sz w:val="18"/>
            <w:szCs w:val="18"/>
            <w:rPrChange w:id="1142" w:author="Salim ATALLA" w:date="2021-03-09T20:36:00Z">
              <w:rPr>
                <w:rFonts w:ascii="Bookman Old Style" w:eastAsia="Adobe Fan Heiti Std B" w:hAnsi="Bookman Old Style" w:cs="Adobe Naskh Medium"/>
                <w:sz w:val="18"/>
                <w:szCs w:val="18"/>
              </w:rPr>
            </w:rPrChange>
          </w:rPr>
          <w:delText xml:space="preserve">0   </w:delText>
        </w:r>
      </w:del>
      <w:del w:id="1143" w:author="Salim ATALLA" w:date="2021-12-04T20:30:00Z">
        <w:r w:rsidRPr="00E970D8" w:rsidDel="00540109">
          <w:rPr>
            <w:rFonts w:ascii="Prestige Elite Std" w:eastAsia="Adobe Fan Heiti Std B" w:hAnsi="Prestige Elite Std" w:cs="Adobe Naskh Medium"/>
            <w:sz w:val="18"/>
            <w:szCs w:val="18"/>
            <w:rPrChange w:id="1144" w:author="Salim ATALLA" w:date="2021-03-09T20:36:00Z">
              <w:rPr>
                <w:rFonts w:ascii="Bookman Old Style" w:eastAsia="Adobe Fan Heiti Std B" w:hAnsi="Bookman Old Style" w:cs="Adobe Naskh Medium"/>
                <w:sz w:val="18"/>
                <w:szCs w:val="18"/>
              </w:rPr>
            </w:rPrChange>
          </w:rPr>
          <w:delText>alors</w:delText>
        </w:r>
      </w:del>
    </w:p>
    <w:p w14:paraId="225035C2" w14:textId="2D4A9871" w:rsidR="008B2AD9" w:rsidRPr="00E970D8" w:rsidDel="00540109" w:rsidRDefault="008B2AD9" w:rsidP="0016619B">
      <w:pPr>
        <w:spacing w:after="0"/>
        <w:ind w:left="708" w:firstLine="708"/>
        <w:rPr>
          <w:del w:id="1145" w:author="Salim ATALLA" w:date="2021-12-04T20:30:00Z"/>
          <w:rFonts w:ascii="Prestige Elite Std" w:eastAsia="Adobe Fan Heiti Std B" w:hAnsi="Prestige Elite Std" w:cs="Adobe Naskh Medium"/>
          <w:sz w:val="18"/>
          <w:szCs w:val="18"/>
          <w:rPrChange w:id="1146" w:author="Salim ATALLA" w:date="2021-03-09T20:36:00Z">
            <w:rPr>
              <w:del w:id="1147" w:author="Salim ATALLA" w:date="2021-12-04T20:30:00Z"/>
              <w:rFonts w:ascii="Bookman Old Style" w:eastAsia="Adobe Fan Heiti Std B" w:hAnsi="Bookman Old Style" w:cs="Adobe Naskh Medium"/>
              <w:sz w:val="18"/>
              <w:szCs w:val="18"/>
            </w:rPr>
          </w:rPrChange>
        </w:rPr>
      </w:pPr>
      <w:del w:id="1148" w:author="Salim ATALLA" w:date="2021-12-04T20:30:00Z">
        <w:r w:rsidRPr="00E970D8" w:rsidDel="00540109">
          <w:rPr>
            <w:rFonts w:ascii="Prestige Elite Std" w:eastAsia="Adobe Fan Heiti Std B" w:hAnsi="Prestige Elite Std" w:cs="Adobe Naskh Medium"/>
            <w:sz w:val="18"/>
            <w:szCs w:val="18"/>
            <w:rPrChange w:id="1149" w:author="Salim ATALLA" w:date="2021-03-09T20:36: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150" w:author="Salim ATALLA" w:date="2021-03-09T20:36: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151" w:author="Salim ATALLA" w:date="2021-03-09T20:36:00Z">
              <w:rPr>
                <w:rFonts w:ascii="Bookman Old Style" w:eastAsia="Adobe Fan Heiti Std B" w:hAnsi="Bookman Old Style" w:cs="Adobe Naskh Medium"/>
                <w:sz w:val="18"/>
                <w:szCs w:val="18"/>
              </w:rPr>
            </w:rPrChange>
          </w:rPr>
          <w:tab/>
        </w:r>
      </w:del>
      <w:del w:id="1152" w:author="Salim ATALLA" w:date="2021-03-09T20:43:00Z">
        <w:r w:rsidRPr="00E970D8" w:rsidDel="00F829E9">
          <w:rPr>
            <w:rFonts w:ascii="Prestige Elite Std" w:eastAsia="Adobe Fan Heiti Std B" w:hAnsi="Prestige Elite Std" w:cs="Adobe Naskh Medium"/>
            <w:sz w:val="18"/>
            <w:szCs w:val="18"/>
            <w:rPrChange w:id="1153" w:author="Salim ATALLA" w:date="2021-03-09T20:36:00Z">
              <w:rPr>
                <w:rFonts w:ascii="Bookman Old Style" w:eastAsia="Adobe Fan Heiti Std B" w:hAnsi="Bookman Old Style" w:cs="Adobe Naskh Medium"/>
                <w:sz w:val="18"/>
                <w:szCs w:val="18"/>
              </w:rPr>
            </w:rPrChange>
          </w:rPr>
          <w:delText xml:space="preserve">Si  </w:delText>
        </w:r>
      </w:del>
      <w:del w:id="1154" w:author="Salim ATALLA" w:date="2021-12-04T20:30:00Z">
        <w:r w:rsidRPr="00E970D8" w:rsidDel="00540109">
          <w:rPr>
            <w:rFonts w:ascii="Prestige Elite Std" w:eastAsia="Adobe Fan Heiti Std B" w:hAnsi="Prestige Elite Std" w:cs="Adobe Naskh Medium"/>
            <w:sz w:val="18"/>
            <w:szCs w:val="18"/>
            <w:rPrChange w:id="1155" w:author="Salim ATALLA" w:date="2021-03-09T20:36:00Z">
              <w:rPr>
                <w:rFonts w:ascii="Bookman Old Style" w:eastAsia="Adobe Fan Heiti Std B" w:hAnsi="Bookman Old Style" w:cs="Adobe Naskh Medium"/>
                <w:sz w:val="18"/>
                <w:szCs w:val="18"/>
              </w:rPr>
            </w:rPrChange>
          </w:rPr>
          <w:delText xml:space="preserve">i mod 2 </w:delText>
        </w:r>
        <w:r w:rsidRPr="00746791" w:rsidDel="00540109">
          <w:rPr>
            <w:rFonts w:ascii="Comic Sans MS" w:eastAsia="Adobe Fan Heiti Std B" w:hAnsi="Comic Sans MS" w:cs="Adobe Naskh Medium"/>
            <w:sz w:val="18"/>
            <w:szCs w:val="18"/>
            <w:rPrChange w:id="1156" w:author="Salim ATALLA" w:date="2021-03-10T20:55:00Z">
              <w:rPr>
                <w:rFonts w:ascii="Bookman Old Style" w:eastAsia="Adobe Fan Heiti Std B" w:hAnsi="Bookman Old Style" w:cs="Adobe Naskh Medium"/>
                <w:sz w:val="18"/>
                <w:szCs w:val="18"/>
              </w:rPr>
            </w:rPrChange>
          </w:rPr>
          <w:delText>=</w:delText>
        </w:r>
        <w:r w:rsidRPr="00E970D8" w:rsidDel="00540109">
          <w:rPr>
            <w:rFonts w:ascii="Prestige Elite Std" w:eastAsia="Adobe Fan Heiti Std B" w:hAnsi="Prestige Elite Std" w:cs="Adobe Naskh Medium"/>
            <w:sz w:val="18"/>
            <w:szCs w:val="18"/>
            <w:rPrChange w:id="1157" w:author="Salim ATALLA" w:date="2021-03-09T20:36:00Z">
              <w:rPr>
                <w:rFonts w:ascii="Bookman Old Style" w:eastAsia="Adobe Fan Heiti Std B" w:hAnsi="Bookman Old Style" w:cs="Adobe Naskh Medium"/>
                <w:sz w:val="18"/>
                <w:szCs w:val="18"/>
              </w:rPr>
            </w:rPrChange>
          </w:rPr>
          <w:delText xml:space="preserve"> </w:delText>
        </w:r>
      </w:del>
      <w:del w:id="1158" w:author="Salim ATALLA" w:date="2021-03-09T20:43:00Z">
        <w:r w:rsidRPr="00E970D8" w:rsidDel="00F829E9">
          <w:rPr>
            <w:rFonts w:ascii="Prestige Elite Std" w:eastAsia="Adobe Fan Heiti Std B" w:hAnsi="Prestige Elite Std" w:cs="Adobe Naskh Medium"/>
            <w:sz w:val="18"/>
            <w:szCs w:val="18"/>
            <w:rPrChange w:id="1159" w:author="Salim ATALLA" w:date="2021-03-09T20:36:00Z">
              <w:rPr>
                <w:rFonts w:ascii="Bookman Old Style" w:eastAsia="Adobe Fan Heiti Std B" w:hAnsi="Bookman Old Style" w:cs="Adobe Naskh Medium"/>
                <w:sz w:val="18"/>
                <w:szCs w:val="18"/>
              </w:rPr>
            </w:rPrChange>
          </w:rPr>
          <w:delText xml:space="preserve">0  </w:delText>
        </w:r>
      </w:del>
      <w:del w:id="1160" w:author="Salim ATALLA" w:date="2021-12-04T20:30:00Z">
        <w:r w:rsidRPr="00E970D8" w:rsidDel="00540109">
          <w:rPr>
            <w:rFonts w:ascii="Prestige Elite Std" w:eastAsia="Adobe Fan Heiti Std B" w:hAnsi="Prestige Elite Std" w:cs="Adobe Naskh Medium"/>
            <w:sz w:val="18"/>
            <w:szCs w:val="18"/>
            <w:rPrChange w:id="1161" w:author="Salim ATALLA" w:date="2021-03-09T20:36:00Z">
              <w:rPr>
                <w:rFonts w:ascii="Bookman Old Style" w:eastAsia="Adobe Fan Heiti Std B" w:hAnsi="Bookman Old Style" w:cs="Adobe Naskh Medium"/>
                <w:sz w:val="18"/>
                <w:szCs w:val="18"/>
              </w:rPr>
            </w:rPrChange>
          </w:rPr>
          <w:delText>alors</w:delText>
        </w:r>
      </w:del>
    </w:p>
    <w:p w14:paraId="6D34EDD1" w14:textId="02F9185A" w:rsidR="008B2AD9" w:rsidRPr="00E970D8" w:rsidDel="00540109" w:rsidRDefault="008B2AD9" w:rsidP="0016619B">
      <w:pPr>
        <w:spacing w:after="0"/>
        <w:ind w:left="708" w:firstLine="708"/>
        <w:rPr>
          <w:del w:id="1162" w:author="Salim ATALLA" w:date="2021-12-04T20:30:00Z"/>
          <w:rFonts w:ascii="Prestige Elite Std" w:eastAsia="Adobe Fan Heiti Std B" w:hAnsi="Prestige Elite Std" w:cs="Adobe Naskh Medium"/>
          <w:sz w:val="18"/>
          <w:szCs w:val="18"/>
          <w:rPrChange w:id="1163" w:author="Salim ATALLA" w:date="2021-03-09T20:36:00Z">
            <w:rPr>
              <w:del w:id="1164" w:author="Salim ATALLA" w:date="2021-12-04T20:30:00Z"/>
              <w:rFonts w:ascii="Bookman Old Style" w:eastAsia="Adobe Fan Heiti Std B" w:hAnsi="Bookman Old Style" w:cs="Adobe Naskh Medium"/>
              <w:sz w:val="18"/>
              <w:szCs w:val="18"/>
            </w:rPr>
          </w:rPrChange>
        </w:rPr>
      </w:pPr>
      <w:del w:id="1165" w:author="Salim ATALLA" w:date="2021-12-04T20:30:00Z">
        <w:r w:rsidRPr="00E970D8" w:rsidDel="00540109">
          <w:rPr>
            <w:rFonts w:ascii="Prestige Elite Std" w:eastAsia="Adobe Fan Heiti Std B" w:hAnsi="Prestige Elite Std" w:cs="Adobe Naskh Medium"/>
            <w:sz w:val="18"/>
            <w:szCs w:val="18"/>
            <w:rPrChange w:id="1166" w:author="Salim ATALLA" w:date="2021-03-09T20:36: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167" w:author="Salim ATALLA" w:date="2021-03-09T20:36: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168" w:author="Salim ATALLA" w:date="2021-03-09T20:36: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169" w:author="Salim ATALLA" w:date="2021-03-09T20:36:00Z">
              <w:rPr>
                <w:rFonts w:ascii="Bookman Old Style" w:eastAsia="Adobe Fan Heiti Std B" w:hAnsi="Bookman Old Style" w:cs="Adobe Naskh Medium"/>
                <w:sz w:val="18"/>
                <w:szCs w:val="18"/>
              </w:rPr>
            </w:rPrChange>
          </w:rPr>
          <w:tab/>
          <w:delText>A </w:delText>
        </w:r>
      </w:del>
      <w:del w:id="1170" w:author="Salim ATALLA" w:date="2021-03-11T00:23:00Z">
        <w:r w:rsidRPr="00E970D8" w:rsidDel="005F052A">
          <w:rPr>
            <w:rFonts w:ascii="Prestige Elite Std" w:eastAsia="Adobe Fan Heiti Std B" w:hAnsi="Prestige Elite Std" w:cs="Adobe Naskh Medium"/>
            <w:sz w:val="18"/>
            <w:szCs w:val="18"/>
            <w:rPrChange w:id="1171" w:author="Salim ATALLA" w:date="2021-03-09T20:36:00Z">
              <w:rPr>
                <w:rFonts w:ascii="Bookman Old Style" w:eastAsia="Adobe Fan Heiti Std B" w:hAnsi="Bookman Old Style" w:cs="Adobe Naskh Medium"/>
                <w:sz w:val="18"/>
                <w:szCs w:val="18"/>
              </w:rPr>
            </w:rPrChange>
          </w:rPr>
          <w:delText>:</w:delText>
        </w:r>
      </w:del>
      <w:del w:id="1172" w:author="Salim ATALLA" w:date="2021-12-04T20:30:00Z">
        <w:r w:rsidRPr="00E970D8" w:rsidDel="00540109">
          <w:rPr>
            <w:rFonts w:ascii="Prestige Elite Std" w:eastAsia="Adobe Fan Heiti Std B" w:hAnsi="Prestige Elite Std" w:cs="Adobe Naskh Medium"/>
            <w:sz w:val="18"/>
            <w:szCs w:val="18"/>
            <w:rPrChange w:id="1173" w:author="Salim ATALLA" w:date="2021-03-09T20:36:00Z">
              <w:rPr>
                <w:rFonts w:ascii="Bookman Old Style" w:eastAsia="Adobe Fan Heiti Std B" w:hAnsi="Bookman Old Style" w:cs="Adobe Naskh Medium"/>
                <w:sz w:val="18"/>
                <w:szCs w:val="18"/>
              </w:rPr>
            </w:rPrChange>
          </w:rPr>
          <w:delText>m*i</w:delText>
        </w:r>
      </w:del>
      <w:del w:id="1174" w:author="Salim ATALLA" w:date="2021-03-11T00:23:00Z">
        <w:r w:rsidRPr="00E970D8" w:rsidDel="005F052A">
          <w:rPr>
            <w:rFonts w:ascii="Prestige Elite Std" w:eastAsia="Adobe Fan Heiti Std B" w:hAnsi="Prestige Elite Std" w:cs="Adobe Naskh Medium"/>
            <w:sz w:val="18"/>
            <w:szCs w:val="18"/>
            <w:rPrChange w:id="1175" w:author="Salim ATALLA" w:date="2021-03-09T20:36:00Z">
              <w:rPr>
                <w:rFonts w:ascii="Bookman Old Style" w:eastAsia="Adobe Fan Heiti Std B" w:hAnsi="Bookman Old Style" w:cs="Adobe Naskh Medium"/>
                <w:sz w:val="18"/>
                <w:szCs w:val="18"/>
              </w:rPr>
            </w:rPrChange>
          </w:rPr>
          <w:delText xml:space="preserve"> </w:delText>
        </w:r>
      </w:del>
      <w:del w:id="1176" w:author="Salim ATALLA" w:date="2021-12-04T20:30:00Z">
        <w:r w:rsidRPr="00E970D8" w:rsidDel="00540109">
          <w:rPr>
            <w:rFonts w:ascii="Prestige Elite Std" w:eastAsia="Adobe Fan Heiti Std B" w:hAnsi="Prestige Elite Std" w:cs="Adobe Naskh Medium"/>
            <w:sz w:val="18"/>
            <w:szCs w:val="18"/>
            <w:rPrChange w:id="1177" w:author="Salim ATALLA" w:date="2021-03-09T20:36:00Z">
              <w:rPr>
                <w:rFonts w:ascii="Bookman Old Style" w:eastAsia="Adobe Fan Heiti Std B" w:hAnsi="Bookman Old Style" w:cs="Adobe Naskh Medium"/>
                <w:sz w:val="18"/>
                <w:szCs w:val="18"/>
              </w:rPr>
            </w:rPrChange>
          </w:rPr>
          <w:delText>+</w:delText>
        </w:r>
      </w:del>
      <w:del w:id="1178" w:author="Salim ATALLA" w:date="2021-03-11T00:23:00Z">
        <w:r w:rsidRPr="00E970D8" w:rsidDel="005F052A">
          <w:rPr>
            <w:rFonts w:ascii="Prestige Elite Std" w:eastAsia="Adobe Fan Heiti Std B" w:hAnsi="Prestige Elite Std" w:cs="Adobe Naskh Medium"/>
            <w:sz w:val="18"/>
            <w:szCs w:val="18"/>
            <w:rPrChange w:id="1179" w:author="Salim ATALLA" w:date="2021-03-09T20:36:00Z">
              <w:rPr>
                <w:rFonts w:ascii="Bookman Old Style" w:eastAsia="Adobe Fan Heiti Std B" w:hAnsi="Bookman Old Style" w:cs="Adobe Naskh Medium"/>
                <w:sz w:val="18"/>
                <w:szCs w:val="18"/>
              </w:rPr>
            </w:rPrChange>
          </w:rPr>
          <w:delText xml:space="preserve"> </w:delText>
        </w:r>
      </w:del>
      <w:del w:id="1180" w:author="Salim ATALLA" w:date="2021-12-04T20:30:00Z">
        <w:r w:rsidRPr="00E970D8" w:rsidDel="00540109">
          <w:rPr>
            <w:rFonts w:ascii="Prestige Elite Std" w:eastAsia="Adobe Fan Heiti Std B" w:hAnsi="Prestige Elite Std" w:cs="Adobe Naskh Medium"/>
            <w:sz w:val="18"/>
            <w:szCs w:val="18"/>
            <w:rPrChange w:id="1181" w:author="Salim ATALLA" w:date="2021-03-09T20:36:00Z">
              <w:rPr>
                <w:rFonts w:ascii="Bookman Old Style" w:eastAsia="Adobe Fan Heiti Std B" w:hAnsi="Bookman Old Style" w:cs="Adobe Naskh Medium"/>
                <w:sz w:val="18"/>
                <w:szCs w:val="18"/>
              </w:rPr>
            </w:rPrChange>
          </w:rPr>
          <w:delText xml:space="preserve">j </w:delText>
        </w:r>
      </w:del>
      <w:del w:id="1182" w:author="Salim ATALLA" w:date="2021-03-10T20:55:00Z">
        <w:r w:rsidRPr="00E970D8" w:rsidDel="00746791">
          <w:rPr>
            <w:rFonts w:ascii="Prestige Elite Std" w:eastAsia="Adobe Fan Heiti Std B" w:hAnsi="Prestige Elite Std" w:cs="Adobe Naskh Medium"/>
            <w:sz w:val="18"/>
            <w:szCs w:val="18"/>
            <w:rPrChange w:id="1183" w:author="Salim ATALLA" w:date="2021-03-09T20:36:00Z">
              <w:rPr>
                <w:rFonts w:ascii="Bookman Old Style" w:eastAsia="Adobe Fan Heiti Std B" w:hAnsi="Bookman Old Style" w:cs="Adobe Naskh Medium"/>
                <w:sz w:val="18"/>
                <w:szCs w:val="18"/>
              </w:rPr>
            </w:rPrChange>
          </w:rPr>
          <w:delText>&lt;-</w:delText>
        </w:r>
      </w:del>
      <w:del w:id="1184" w:author="Salim ATALLA" w:date="2021-12-04T20:30:00Z">
        <w:r w:rsidRPr="00E970D8" w:rsidDel="00540109">
          <w:rPr>
            <w:rFonts w:ascii="Prestige Elite Std" w:eastAsia="Adobe Fan Heiti Std B" w:hAnsi="Prestige Elite Std" w:cs="Adobe Naskh Medium"/>
            <w:sz w:val="18"/>
            <w:szCs w:val="18"/>
            <w:rPrChange w:id="1185" w:author="Salim ATALLA" w:date="2021-03-09T20:36:00Z">
              <w:rPr>
                <w:rFonts w:ascii="Bookman Old Style" w:eastAsia="Adobe Fan Heiti Std B" w:hAnsi="Bookman Old Style" w:cs="Adobe Naskh Medium"/>
                <w:sz w:val="18"/>
                <w:szCs w:val="18"/>
              </w:rPr>
            </w:rPrChange>
          </w:rPr>
          <w:delText xml:space="preserve"> 1</w:delText>
        </w:r>
      </w:del>
    </w:p>
    <w:p w14:paraId="0F2682F8" w14:textId="7CEFAB7A" w:rsidR="008B2AD9" w:rsidRPr="00E970D8" w:rsidDel="00540109" w:rsidRDefault="008B2AD9" w:rsidP="0016619B">
      <w:pPr>
        <w:spacing w:after="0"/>
        <w:ind w:left="708" w:firstLine="708"/>
        <w:rPr>
          <w:del w:id="1186" w:author="Salim ATALLA" w:date="2021-12-04T20:30:00Z"/>
          <w:rFonts w:ascii="Prestige Elite Std" w:eastAsia="Adobe Fan Heiti Std B" w:hAnsi="Prestige Elite Std" w:cs="Adobe Naskh Medium"/>
          <w:sz w:val="18"/>
          <w:szCs w:val="18"/>
          <w:rPrChange w:id="1187" w:author="Salim ATALLA" w:date="2021-03-09T20:36:00Z">
            <w:rPr>
              <w:del w:id="1188" w:author="Salim ATALLA" w:date="2021-12-04T20:30:00Z"/>
              <w:rFonts w:ascii="Bookman Old Style" w:eastAsia="Adobe Fan Heiti Std B" w:hAnsi="Bookman Old Style" w:cs="Adobe Naskh Medium"/>
              <w:sz w:val="18"/>
              <w:szCs w:val="18"/>
            </w:rPr>
          </w:rPrChange>
        </w:rPr>
      </w:pPr>
      <w:del w:id="1189" w:author="Salim ATALLA" w:date="2021-12-04T20:30:00Z">
        <w:r w:rsidRPr="00E970D8" w:rsidDel="00540109">
          <w:rPr>
            <w:rFonts w:ascii="Prestige Elite Std" w:eastAsia="Adobe Fan Heiti Std B" w:hAnsi="Prestige Elite Std" w:cs="Adobe Naskh Medium"/>
            <w:sz w:val="18"/>
            <w:szCs w:val="18"/>
            <w:rPrChange w:id="1190" w:author="Salim ATALLA" w:date="2021-03-09T20:36: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191" w:author="Salim ATALLA" w:date="2021-03-09T20:36: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192" w:author="Salim ATALLA" w:date="2021-03-09T20:36:00Z">
              <w:rPr>
                <w:rFonts w:ascii="Bookman Old Style" w:eastAsia="Adobe Fan Heiti Std B" w:hAnsi="Bookman Old Style" w:cs="Adobe Naskh Medium"/>
                <w:sz w:val="18"/>
                <w:szCs w:val="18"/>
              </w:rPr>
            </w:rPrChange>
          </w:rPr>
          <w:tab/>
          <w:delText>Sinon</w:delText>
        </w:r>
      </w:del>
    </w:p>
    <w:p w14:paraId="0D6F9E0F" w14:textId="74516769" w:rsidR="008B2AD9" w:rsidRPr="00E970D8" w:rsidDel="00540109" w:rsidRDefault="008B2AD9" w:rsidP="0016619B">
      <w:pPr>
        <w:spacing w:after="0"/>
        <w:ind w:left="708" w:firstLine="708"/>
        <w:rPr>
          <w:del w:id="1193" w:author="Salim ATALLA" w:date="2021-12-04T20:30:00Z"/>
          <w:rFonts w:ascii="Prestige Elite Std" w:eastAsia="Adobe Fan Heiti Std B" w:hAnsi="Prestige Elite Std" w:cs="Adobe Naskh Medium"/>
          <w:sz w:val="18"/>
          <w:szCs w:val="18"/>
          <w:rPrChange w:id="1194" w:author="Salim ATALLA" w:date="2021-03-09T20:36:00Z">
            <w:rPr>
              <w:del w:id="1195" w:author="Salim ATALLA" w:date="2021-12-04T20:30:00Z"/>
              <w:rFonts w:ascii="Bookman Old Style" w:eastAsia="Adobe Fan Heiti Std B" w:hAnsi="Bookman Old Style" w:cs="Adobe Naskh Medium"/>
              <w:sz w:val="18"/>
              <w:szCs w:val="18"/>
            </w:rPr>
          </w:rPrChange>
        </w:rPr>
      </w:pPr>
      <w:del w:id="1196" w:author="Salim ATALLA" w:date="2021-12-04T20:30:00Z">
        <w:r w:rsidRPr="00E970D8" w:rsidDel="00540109">
          <w:rPr>
            <w:rFonts w:ascii="Prestige Elite Std" w:eastAsia="Adobe Fan Heiti Std B" w:hAnsi="Prestige Elite Std" w:cs="Adobe Naskh Medium"/>
            <w:sz w:val="18"/>
            <w:szCs w:val="18"/>
            <w:rPrChange w:id="1197" w:author="Salim ATALLA" w:date="2021-03-09T20:36: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198" w:author="Salim ATALLA" w:date="2021-03-09T20:36: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199" w:author="Salim ATALLA" w:date="2021-03-09T20:36: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200" w:author="Salim ATALLA" w:date="2021-03-09T20:36:00Z">
              <w:rPr>
                <w:rFonts w:ascii="Bookman Old Style" w:eastAsia="Adobe Fan Heiti Std B" w:hAnsi="Bookman Old Style" w:cs="Adobe Naskh Medium"/>
                <w:sz w:val="18"/>
                <w:szCs w:val="18"/>
              </w:rPr>
            </w:rPrChange>
          </w:rPr>
          <w:tab/>
          <w:delText>A </w:delText>
        </w:r>
      </w:del>
      <w:del w:id="1201" w:author="Salim ATALLA" w:date="2021-03-11T00:22:00Z">
        <w:r w:rsidRPr="00E970D8" w:rsidDel="005F052A">
          <w:rPr>
            <w:rFonts w:ascii="Prestige Elite Std" w:eastAsia="Adobe Fan Heiti Std B" w:hAnsi="Prestige Elite Std" w:cs="Adobe Naskh Medium"/>
            <w:sz w:val="18"/>
            <w:szCs w:val="18"/>
            <w:rPrChange w:id="1202" w:author="Salim ATALLA" w:date="2021-03-09T20:36:00Z">
              <w:rPr>
                <w:rFonts w:ascii="Bookman Old Style" w:eastAsia="Adobe Fan Heiti Std B" w:hAnsi="Bookman Old Style" w:cs="Adobe Naskh Medium"/>
                <w:sz w:val="18"/>
                <w:szCs w:val="18"/>
              </w:rPr>
            </w:rPrChange>
          </w:rPr>
          <w:delText>:</w:delText>
        </w:r>
      </w:del>
      <w:del w:id="1203" w:author="Salim ATALLA" w:date="2021-12-04T20:30:00Z">
        <w:r w:rsidRPr="00E970D8" w:rsidDel="00540109">
          <w:rPr>
            <w:rFonts w:ascii="Prestige Elite Std" w:eastAsia="Adobe Fan Heiti Std B" w:hAnsi="Prestige Elite Std" w:cs="Adobe Naskh Medium"/>
            <w:sz w:val="18"/>
            <w:szCs w:val="18"/>
            <w:rPrChange w:id="1204" w:author="Salim ATALLA" w:date="2021-03-09T20:36:00Z">
              <w:rPr>
                <w:rFonts w:ascii="Bookman Old Style" w:eastAsia="Adobe Fan Heiti Std B" w:hAnsi="Bookman Old Style" w:cs="Adobe Naskh Medium"/>
                <w:sz w:val="18"/>
                <w:szCs w:val="18"/>
              </w:rPr>
            </w:rPrChange>
          </w:rPr>
          <w:delText>m*i</w:delText>
        </w:r>
      </w:del>
      <w:del w:id="1205" w:author="Salim ATALLA" w:date="2021-03-11T00:23:00Z">
        <w:r w:rsidRPr="00E970D8" w:rsidDel="005F052A">
          <w:rPr>
            <w:rFonts w:ascii="Prestige Elite Std" w:eastAsia="Adobe Fan Heiti Std B" w:hAnsi="Prestige Elite Std" w:cs="Adobe Naskh Medium"/>
            <w:sz w:val="18"/>
            <w:szCs w:val="18"/>
            <w:rPrChange w:id="1206" w:author="Salim ATALLA" w:date="2021-03-09T20:36:00Z">
              <w:rPr>
                <w:rFonts w:ascii="Bookman Old Style" w:eastAsia="Adobe Fan Heiti Std B" w:hAnsi="Bookman Old Style" w:cs="Adobe Naskh Medium"/>
                <w:sz w:val="18"/>
                <w:szCs w:val="18"/>
              </w:rPr>
            </w:rPrChange>
          </w:rPr>
          <w:delText xml:space="preserve"> </w:delText>
        </w:r>
      </w:del>
      <w:del w:id="1207" w:author="Salim ATALLA" w:date="2021-12-04T20:30:00Z">
        <w:r w:rsidRPr="00E970D8" w:rsidDel="00540109">
          <w:rPr>
            <w:rFonts w:ascii="Prestige Elite Std" w:eastAsia="Adobe Fan Heiti Std B" w:hAnsi="Prestige Elite Std" w:cs="Adobe Naskh Medium"/>
            <w:sz w:val="18"/>
            <w:szCs w:val="18"/>
            <w:rPrChange w:id="1208" w:author="Salim ATALLA" w:date="2021-03-09T20:36:00Z">
              <w:rPr>
                <w:rFonts w:ascii="Bookman Old Style" w:eastAsia="Adobe Fan Heiti Std B" w:hAnsi="Bookman Old Style" w:cs="Adobe Naskh Medium"/>
                <w:sz w:val="18"/>
                <w:szCs w:val="18"/>
              </w:rPr>
            </w:rPrChange>
          </w:rPr>
          <w:delText>+</w:delText>
        </w:r>
      </w:del>
      <w:del w:id="1209" w:author="Salim ATALLA" w:date="2021-03-11T00:23:00Z">
        <w:r w:rsidRPr="00E970D8" w:rsidDel="005F052A">
          <w:rPr>
            <w:rFonts w:ascii="Prestige Elite Std" w:eastAsia="Adobe Fan Heiti Std B" w:hAnsi="Prestige Elite Std" w:cs="Adobe Naskh Medium"/>
            <w:sz w:val="18"/>
            <w:szCs w:val="18"/>
            <w:rPrChange w:id="1210" w:author="Salim ATALLA" w:date="2021-03-09T20:36:00Z">
              <w:rPr>
                <w:rFonts w:ascii="Bookman Old Style" w:eastAsia="Adobe Fan Heiti Std B" w:hAnsi="Bookman Old Style" w:cs="Adobe Naskh Medium"/>
                <w:sz w:val="18"/>
                <w:szCs w:val="18"/>
              </w:rPr>
            </w:rPrChange>
          </w:rPr>
          <w:delText xml:space="preserve"> </w:delText>
        </w:r>
      </w:del>
      <w:del w:id="1211" w:author="Salim ATALLA" w:date="2021-12-04T20:30:00Z">
        <w:r w:rsidRPr="00E970D8" w:rsidDel="00540109">
          <w:rPr>
            <w:rFonts w:ascii="Prestige Elite Std" w:eastAsia="Adobe Fan Heiti Std B" w:hAnsi="Prestige Elite Std" w:cs="Adobe Naskh Medium"/>
            <w:sz w:val="18"/>
            <w:szCs w:val="18"/>
            <w:rPrChange w:id="1212" w:author="Salim ATALLA" w:date="2021-03-09T20:36:00Z">
              <w:rPr>
                <w:rFonts w:ascii="Bookman Old Style" w:eastAsia="Adobe Fan Heiti Std B" w:hAnsi="Bookman Old Style" w:cs="Adobe Naskh Medium"/>
                <w:sz w:val="18"/>
                <w:szCs w:val="18"/>
              </w:rPr>
            </w:rPrChange>
          </w:rPr>
          <w:delText xml:space="preserve">j </w:delText>
        </w:r>
      </w:del>
      <w:del w:id="1213" w:author="Salim ATALLA" w:date="2021-03-10T20:55:00Z">
        <w:r w:rsidRPr="00E970D8" w:rsidDel="00746791">
          <w:rPr>
            <w:rFonts w:ascii="Prestige Elite Std" w:eastAsia="Adobe Fan Heiti Std B" w:hAnsi="Prestige Elite Std" w:cs="Adobe Naskh Medium"/>
            <w:sz w:val="18"/>
            <w:szCs w:val="18"/>
            <w:rPrChange w:id="1214" w:author="Salim ATALLA" w:date="2021-03-09T20:36:00Z">
              <w:rPr>
                <w:rFonts w:ascii="Bookman Old Style" w:eastAsia="Adobe Fan Heiti Std B" w:hAnsi="Bookman Old Style" w:cs="Adobe Naskh Medium"/>
                <w:sz w:val="18"/>
                <w:szCs w:val="18"/>
              </w:rPr>
            </w:rPrChange>
          </w:rPr>
          <w:delText>&lt;-</w:delText>
        </w:r>
      </w:del>
      <w:del w:id="1215" w:author="Salim ATALLA" w:date="2021-12-04T20:30:00Z">
        <w:r w:rsidRPr="00E970D8" w:rsidDel="00540109">
          <w:rPr>
            <w:rFonts w:ascii="Prestige Elite Std" w:eastAsia="Adobe Fan Heiti Std B" w:hAnsi="Prestige Elite Std" w:cs="Adobe Naskh Medium"/>
            <w:sz w:val="18"/>
            <w:szCs w:val="18"/>
            <w:rPrChange w:id="1216" w:author="Salim ATALLA" w:date="2021-03-09T20:36:00Z">
              <w:rPr>
                <w:rFonts w:ascii="Bookman Old Style" w:eastAsia="Adobe Fan Heiti Std B" w:hAnsi="Bookman Old Style" w:cs="Adobe Naskh Medium"/>
                <w:sz w:val="18"/>
                <w:szCs w:val="18"/>
              </w:rPr>
            </w:rPrChange>
          </w:rPr>
          <w:delText xml:space="preserve"> -1</w:delText>
        </w:r>
      </w:del>
    </w:p>
    <w:p w14:paraId="68DB0DA9" w14:textId="7BC0F199" w:rsidR="00CA1952" w:rsidRPr="00E970D8" w:rsidDel="00540109" w:rsidRDefault="00CA1952" w:rsidP="0016619B">
      <w:pPr>
        <w:spacing w:after="0"/>
        <w:ind w:left="708" w:firstLine="708"/>
        <w:rPr>
          <w:del w:id="1217" w:author="Salim ATALLA" w:date="2021-12-04T20:30:00Z"/>
          <w:rFonts w:ascii="Prestige Elite Std" w:eastAsia="Adobe Fan Heiti Std B" w:hAnsi="Prestige Elite Std" w:cs="Adobe Naskh Medium"/>
          <w:sz w:val="18"/>
          <w:szCs w:val="18"/>
          <w:rPrChange w:id="1218" w:author="Salim ATALLA" w:date="2021-03-09T20:36:00Z">
            <w:rPr>
              <w:del w:id="1219" w:author="Salim ATALLA" w:date="2021-12-04T20:30:00Z"/>
              <w:rFonts w:ascii="Bookman Old Style" w:eastAsia="Adobe Fan Heiti Std B" w:hAnsi="Bookman Old Style" w:cs="Adobe Naskh Medium"/>
              <w:sz w:val="18"/>
              <w:szCs w:val="18"/>
            </w:rPr>
          </w:rPrChange>
        </w:rPr>
      </w:pPr>
      <w:del w:id="1220" w:author="Salim ATALLA" w:date="2021-12-04T20:30:00Z">
        <w:r w:rsidRPr="00E970D8" w:rsidDel="00540109">
          <w:rPr>
            <w:rFonts w:ascii="Prestige Elite Std" w:eastAsia="Adobe Fan Heiti Std B" w:hAnsi="Prestige Elite Std" w:cs="Adobe Naskh Medium"/>
            <w:sz w:val="18"/>
            <w:szCs w:val="18"/>
            <w:rPrChange w:id="1221" w:author="Salim ATALLA" w:date="2021-03-09T20:36: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222" w:author="Salim ATALLA" w:date="2021-03-09T20:36: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223" w:author="Salim ATALLA" w:date="2021-03-09T20:36:00Z">
              <w:rPr>
                <w:rFonts w:ascii="Bookman Old Style" w:eastAsia="Adobe Fan Heiti Std B" w:hAnsi="Bookman Old Style" w:cs="Adobe Naskh Medium"/>
                <w:sz w:val="18"/>
                <w:szCs w:val="18"/>
              </w:rPr>
            </w:rPrChange>
          </w:rPr>
          <w:tab/>
          <w:delText>finSi</w:delText>
        </w:r>
      </w:del>
    </w:p>
    <w:p w14:paraId="5F37FF28" w14:textId="30814C3E" w:rsidR="00CA1952" w:rsidRPr="00235F89" w:rsidDel="00540109" w:rsidRDefault="00CA1952" w:rsidP="0016619B">
      <w:pPr>
        <w:spacing w:after="0"/>
        <w:ind w:left="708" w:firstLine="708"/>
        <w:rPr>
          <w:del w:id="1224" w:author="Salim ATALLA" w:date="2021-12-04T20:30:00Z"/>
          <w:rFonts w:ascii="Prestige Elite Std" w:eastAsia="Adobe Fan Heiti Std B" w:hAnsi="Prestige Elite Std" w:cs="Adobe Naskh Medium"/>
          <w:sz w:val="18"/>
          <w:szCs w:val="18"/>
          <w:rPrChange w:id="1225" w:author="Salim ATALLA" w:date="2021-12-04T20:31:00Z">
            <w:rPr>
              <w:del w:id="1226" w:author="Salim ATALLA" w:date="2021-12-04T20:30:00Z"/>
              <w:rFonts w:ascii="Bookman Old Style" w:eastAsia="Adobe Fan Heiti Std B" w:hAnsi="Bookman Old Style" w:cs="Adobe Naskh Medium"/>
              <w:sz w:val="18"/>
              <w:szCs w:val="18"/>
            </w:rPr>
          </w:rPrChange>
        </w:rPr>
      </w:pPr>
      <w:del w:id="1227" w:author="Salim ATALLA" w:date="2021-12-04T20:30:00Z">
        <w:r w:rsidRPr="00E970D8" w:rsidDel="00540109">
          <w:rPr>
            <w:rFonts w:ascii="Prestige Elite Std" w:eastAsia="Adobe Fan Heiti Std B" w:hAnsi="Prestige Elite Std" w:cs="Adobe Naskh Medium"/>
            <w:sz w:val="18"/>
            <w:szCs w:val="18"/>
            <w:rPrChange w:id="1228" w:author="Salim ATALLA" w:date="2021-03-09T20:36: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229" w:author="Salim ATALLA" w:date="2021-03-09T20:36:00Z">
              <w:rPr>
                <w:rFonts w:ascii="Bookman Old Style" w:eastAsia="Adobe Fan Heiti Std B" w:hAnsi="Bookman Old Style" w:cs="Adobe Naskh Medium"/>
                <w:sz w:val="18"/>
                <w:szCs w:val="18"/>
              </w:rPr>
            </w:rPrChange>
          </w:rPr>
          <w:tab/>
        </w:r>
        <w:r w:rsidRPr="00235F89" w:rsidDel="00540109">
          <w:rPr>
            <w:rFonts w:ascii="Prestige Elite Std" w:eastAsia="Adobe Fan Heiti Std B" w:hAnsi="Prestige Elite Std" w:cs="Adobe Naskh Medium"/>
            <w:sz w:val="18"/>
            <w:szCs w:val="18"/>
            <w:rPrChange w:id="1230" w:author="Salim ATALLA" w:date="2021-12-04T20:31:00Z">
              <w:rPr>
                <w:rFonts w:ascii="Bookman Old Style" w:eastAsia="Adobe Fan Heiti Std B" w:hAnsi="Bookman Old Style" w:cs="Adobe Naskh Medium"/>
                <w:sz w:val="18"/>
                <w:szCs w:val="18"/>
              </w:rPr>
            </w:rPrChange>
          </w:rPr>
          <w:delText>Sinon</w:delText>
        </w:r>
      </w:del>
    </w:p>
    <w:p w14:paraId="36DC667A" w14:textId="146E4796" w:rsidR="00CA1952" w:rsidRPr="00235F89" w:rsidDel="00540109" w:rsidRDefault="00CA1952" w:rsidP="00CA1952">
      <w:pPr>
        <w:spacing w:after="0"/>
        <w:ind w:left="708" w:firstLine="708"/>
        <w:rPr>
          <w:del w:id="1231" w:author="Salim ATALLA" w:date="2021-12-04T20:30:00Z"/>
          <w:rFonts w:ascii="Prestige Elite Std" w:eastAsia="Adobe Fan Heiti Std B" w:hAnsi="Prestige Elite Std" w:cs="Adobe Naskh Medium"/>
          <w:sz w:val="18"/>
          <w:szCs w:val="18"/>
          <w:rPrChange w:id="1232" w:author="Salim ATALLA" w:date="2021-12-04T20:31:00Z">
            <w:rPr>
              <w:del w:id="1233" w:author="Salim ATALLA" w:date="2021-12-04T20:30:00Z"/>
              <w:rFonts w:ascii="Bookman Old Style" w:eastAsia="Adobe Fan Heiti Std B" w:hAnsi="Bookman Old Style" w:cs="Adobe Naskh Medium"/>
              <w:sz w:val="18"/>
              <w:szCs w:val="18"/>
            </w:rPr>
          </w:rPrChange>
        </w:rPr>
      </w:pPr>
      <w:del w:id="1234" w:author="Salim ATALLA" w:date="2021-12-04T20:30:00Z">
        <w:r w:rsidRPr="00235F89" w:rsidDel="00540109">
          <w:rPr>
            <w:rFonts w:ascii="Prestige Elite Std" w:eastAsia="Adobe Fan Heiti Std B" w:hAnsi="Prestige Elite Std" w:cs="Adobe Naskh Medium"/>
            <w:sz w:val="18"/>
            <w:szCs w:val="18"/>
            <w:rPrChange w:id="1235" w:author="Salim ATALLA" w:date="2021-12-04T20:31:00Z">
              <w:rPr>
                <w:rFonts w:ascii="Bookman Old Style" w:eastAsia="Adobe Fan Heiti Std B" w:hAnsi="Bookman Old Style" w:cs="Adobe Naskh Medium"/>
                <w:sz w:val="18"/>
                <w:szCs w:val="18"/>
              </w:rPr>
            </w:rPrChange>
          </w:rPr>
          <w:tab/>
        </w:r>
        <w:r w:rsidRPr="00235F89" w:rsidDel="00540109">
          <w:rPr>
            <w:rFonts w:ascii="Prestige Elite Std" w:eastAsia="Adobe Fan Heiti Std B" w:hAnsi="Prestige Elite Std" w:cs="Adobe Naskh Medium"/>
            <w:sz w:val="18"/>
            <w:szCs w:val="18"/>
            <w:rPrChange w:id="1236" w:author="Salim ATALLA" w:date="2021-12-04T20:31:00Z">
              <w:rPr>
                <w:rFonts w:ascii="Bookman Old Style" w:eastAsia="Adobe Fan Heiti Std B" w:hAnsi="Bookman Old Style" w:cs="Adobe Naskh Medium"/>
                <w:sz w:val="18"/>
                <w:szCs w:val="18"/>
              </w:rPr>
            </w:rPrChange>
          </w:rPr>
          <w:tab/>
        </w:r>
        <w:r w:rsidRPr="00235F89" w:rsidDel="00540109">
          <w:rPr>
            <w:rFonts w:ascii="Prestige Elite Std" w:eastAsia="Adobe Fan Heiti Std B" w:hAnsi="Prestige Elite Std" w:cs="Adobe Naskh Medium"/>
            <w:sz w:val="18"/>
            <w:szCs w:val="18"/>
            <w:rPrChange w:id="1237" w:author="Salim ATALLA" w:date="2021-12-04T20:31:00Z">
              <w:rPr>
                <w:rFonts w:ascii="Bookman Old Style" w:eastAsia="Adobe Fan Heiti Std B" w:hAnsi="Bookman Old Style" w:cs="Adobe Naskh Medium"/>
                <w:sz w:val="18"/>
                <w:szCs w:val="18"/>
              </w:rPr>
            </w:rPrChange>
          </w:rPr>
          <w:tab/>
          <w:delText>A </w:delText>
        </w:r>
      </w:del>
      <w:del w:id="1238" w:author="Salim ATALLA" w:date="2021-03-11T00:23:00Z">
        <w:r w:rsidRPr="00235F89" w:rsidDel="005F052A">
          <w:rPr>
            <w:rFonts w:ascii="Prestige Elite Std" w:eastAsia="Adobe Fan Heiti Std B" w:hAnsi="Prestige Elite Std" w:cs="Adobe Naskh Medium"/>
            <w:sz w:val="18"/>
            <w:szCs w:val="18"/>
            <w:rPrChange w:id="1239" w:author="Salim ATALLA" w:date="2021-12-04T20:31:00Z">
              <w:rPr>
                <w:rFonts w:ascii="Bookman Old Style" w:eastAsia="Adobe Fan Heiti Std B" w:hAnsi="Bookman Old Style" w:cs="Adobe Naskh Medium"/>
                <w:sz w:val="18"/>
                <w:szCs w:val="18"/>
              </w:rPr>
            </w:rPrChange>
          </w:rPr>
          <w:delText>:</w:delText>
        </w:r>
      </w:del>
      <w:del w:id="1240" w:author="Salim ATALLA" w:date="2021-12-04T20:30:00Z">
        <w:r w:rsidRPr="00235F89" w:rsidDel="00540109">
          <w:rPr>
            <w:rFonts w:ascii="Prestige Elite Std" w:eastAsia="Adobe Fan Heiti Std B" w:hAnsi="Prestige Elite Std" w:cs="Adobe Naskh Medium"/>
            <w:sz w:val="18"/>
            <w:szCs w:val="18"/>
            <w:rPrChange w:id="1241" w:author="Salim ATALLA" w:date="2021-12-04T20:31:00Z">
              <w:rPr>
                <w:rFonts w:ascii="Bookman Old Style" w:eastAsia="Adobe Fan Heiti Std B" w:hAnsi="Bookman Old Style" w:cs="Adobe Naskh Medium"/>
                <w:sz w:val="18"/>
                <w:szCs w:val="18"/>
              </w:rPr>
            </w:rPrChange>
          </w:rPr>
          <w:delText>m*i</w:delText>
        </w:r>
      </w:del>
      <w:del w:id="1242" w:author="Salim ATALLA" w:date="2021-03-11T00:23:00Z">
        <w:r w:rsidRPr="00235F89" w:rsidDel="005F052A">
          <w:rPr>
            <w:rFonts w:ascii="Prestige Elite Std" w:eastAsia="Adobe Fan Heiti Std B" w:hAnsi="Prestige Elite Std" w:cs="Adobe Naskh Medium"/>
            <w:sz w:val="18"/>
            <w:szCs w:val="18"/>
            <w:rPrChange w:id="1243" w:author="Salim ATALLA" w:date="2021-12-04T20:31:00Z">
              <w:rPr>
                <w:rFonts w:ascii="Bookman Old Style" w:eastAsia="Adobe Fan Heiti Std B" w:hAnsi="Bookman Old Style" w:cs="Adobe Naskh Medium"/>
                <w:sz w:val="18"/>
                <w:szCs w:val="18"/>
              </w:rPr>
            </w:rPrChange>
          </w:rPr>
          <w:delText xml:space="preserve"> </w:delText>
        </w:r>
      </w:del>
      <w:del w:id="1244" w:author="Salim ATALLA" w:date="2021-12-04T20:30:00Z">
        <w:r w:rsidRPr="00235F89" w:rsidDel="00540109">
          <w:rPr>
            <w:rFonts w:ascii="Prestige Elite Std" w:eastAsia="Adobe Fan Heiti Std B" w:hAnsi="Prestige Elite Std" w:cs="Adobe Naskh Medium"/>
            <w:sz w:val="18"/>
            <w:szCs w:val="18"/>
            <w:rPrChange w:id="1245" w:author="Salim ATALLA" w:date="2021-12-04T20:31:00Z">
              <w:rPr>
                <w:rFonts w:ascii="Bookman Old Style" w:eastAsia="Adobe Fan Heiti Std B" w:hAnsi="Bookman Old Style" w:cs="Adobe Naskh Medium"/>
                <w:sz w:val="18"/>
                <w:szCs w:val="18"/>
              </w:rPr>
            </w:rPrChange>
          </w:rPr>
          <w:delText>+</w:delText>
        </w:r>
      </w:del>
      <w:del w:id="1246" w:author="Salim ATALLA" w:date="2021-03-11T00:23:00Z">
        <w:r w:rsidRPr="00235F89" w:rsidDel="005F052A">
          <w:rPr>
            <w:rFonts w:ascii="Prestige Elite Std" w:eastAsia="Adobe Fan Heiti Std B" w:hAnsi="Prestige Elite Std" w:cs="Adobe Naskh Medium"/>
            <w:sz w:val="18"/>
            <w:szCs w:val="18"/>
            <w:rPrChange w:id="1247" w:author="Salim ATALLA" w:date="2021-12-04T20:31:00Z">
              <w:rPr>
                <w:rFonts w:ascii="Bookman Old Style" w:eastAsia="Adobe Fan Heiti Std B" w:hAnsi="Bookman Old Style" w:cs="Adobe Naskh Medium"/>
                <w:sz w:val="18"/>
                <w:szCs w:val="18"/>
              </w:rPr>
            </w:rPrChange>
          </w:rPr>
          <w:delText xml:space="preserve"> </w:delText>
        </w:r>
      </w:del>
      <w:del w:id="1248" w:author="Salim ATALLA" w:date="2021-12-04T20:30:00Z">
        <w:r w:rsidRPr="00235F89" w:rsidDel="00540109">
          <w:rPr>
            <w:rFonts w:ascii="Prestige Elite Std" w:eastAsia="Adobe Fan Heiti Std B" w:hAnsi="Prestige Elite Std" w:cs="Adobe Naskh Medium"/>
            <w:sz w:val="18"/>
            <w:szCs w:val="18"/>
            <w:rPrChange w:id="1249" w:author="Salim ATALLA" w:date="2021-12-04T20:31:00Z">
              <w:rPr>
                <w:rFonts w:ascii="Bookman Old Style" w:eastAsia="Adobe Fan Heiti Std B" w:hAnsi="Bookman Old Style" w:cs="Adobe Naskh Medium"/>
                <w:sz w:val="18"/>
                <w:szCs w:val="18"/>
              </w:rPr>
            </w:rPrChange>
          </w:rPr>
          <w:delText>j &lt;- (</w:delText>
        </w:r>
      </w:del>
      <w:del w:id="1250" w:author="Salim ATALLA" w:date="2021-03-09T20:44:00Z">
        <w:r w:rsidRPr="00235F89" w:rsidDel="001E300C">
          <w:rPr>
            <w:rFonts w:ascii="Prestige Elite Std" w:eastAsia="Adobe Fan Heiti Std B" w:hAnsi="Prestige Elite Std" w:cs="Adobe Naskh Medium"/>
            <w:sz w:val="18"/>
            <w:szCs w:val="18"/>
            <w:rPrChange w:id="1251" w:author="Salim ATALLA" w:date="2021-12-04T20:31:00Z">
              <w:rPr>
                <w:rFonts w:ascii="Bookman Old Style" w:eastAsia="Adobe Fan Heiti Std B" w:hAnsi="Bookman Old Style" w:cs="Adobe Naskh Medium"/>
                <w:sz w:val="18"/>
                <w:szCs w:val="18"/>
              </w:rPr>
            </w:rPrChange>
          </w:rPr>
          <w:delText xml:space="preserve"> </w:delText>
        </w:r>
      </w:del>
      <w:del w:id="1252" w:author="Salim ATALLA" w:date="2021-03-11T00:22:00Z">
        <w:r w:rsidRPr="00235F89" w:rsidDel="00555A36">
          <w:rPr>
            <w:rFonts w:ascii="Prestige Elite Std" w:eastAsia="Adobe Fan Heiti Std B" w:hAnsi="Prestige Elite Std" w:cs="Adobe Naskh Medium"/>
            <w:sz w:val="18"/>
            <w:szCs w:val="18"/>
            <w:rPrChange w:id="1253" w:author="Salim ATALLA" w:date="2021-12-04T20:31:00Z">
              <w:rPr>
                <w:rFonts w:ascii="Bookman Old Style" w:eastAsia="Adobe Fan Heiti Std B" w:hAnsi="Bookman Old Style" w:cs="Adobe Naskh Medium"/>
                <w:sz w:val="18"/>
                <w:szCs w:val="18"/>
              </w:rPr>
            </w:rPrChange>
          </w:rPr>
          <w:delText>(</w:delText>
        </w:r>
      </w:del>
      <w:del w:id="1254" w:author="Salim ATALLA" w:date="2021-03-09T20:44:00Z">
        <w:r w:rsidR="00C768F6" w:rsidRPr="00235F89" w:rsidDel="001E300C">
          <w:rPr>
            <w:rFonts w:ascii="Prestige Elite Std" w:eastAsia="Adobe Fan Heiti Std B" w:hAnsi="Prestige Elite Std" w:cs="Adobe Naskh Medium"/>
            <w:sz w:val="18"/>
            <w:szCs w:val="18"/>
            <w:rPrChange w:id="1255" w:author="Salim ATALLA" w:date="2021-12-04T20:31:00Z">
              <w:rPr>
                <w:rFonts w:ascii="Bookman Old Style" w:eastAsia="Adobe Fan Heiti Std B" w:hAnsi="Bookman Old Style" w:cs="Adobe Naskh Medium"/>
                <w:sz w:val="18"/>
                <w:szCs w:val="18"/>
              </w:rPr>
            </w:rPrChange>
          </w:rPr>
          <w:delText xml:space="preserve"> </w:delText>
        </w:r>
      </w:del>
      <w:del w:id="1256" w:author="Salim ATALLA" w:date="2021-12-04T20:30:00Z">
        <w:r w:rsidRPr="00235F89" w:rsidDel="00540109">
          <w:rPr>
            <w:rFonts w:ascii="Prestige Elite Std" w:eastAsia="Adobe Fan Heiti Std B" w:hAnsi="Prestige Elite Std" w:cs="Adobe Naskh Medium"/>
            <w:sz w:val="18"/>
            <w:szCs w:val="18"/>
            <w:rPrChange w:id="1257" w:author="Salim ATALLA" w:date="2021-12-04T20:31:00Z">
              <w:rPr>
                <w:rFonts w:ascii="Bookman Old Style" w:eastAsia="Adobe Fan Heiti Std B" w:hAnsi="Bookman Old Style" w:cs="Adobe Naskh Medium"/>
                <w:sz w:val="18"/>
                <w:szCs w:val="18"/>
              </w:rPr>
            </w:rPrChange>
          </w:rPr>
          <w:delText>x_i</w:delText>
        </w:r>
      </w:del>
      <w:del w:id="1258" w:author="Salim ATALLA" w:date="2021-03-09T20:44:00Z">
        <w:r w:rsidRPr="00235F89" w:rsidDel="001E300C">
          <w:rPr>
            <w:rFonts w:ascii="Prestige Elite Std" w:eastAsia="Adobe Fan Heiti Std B" w:hAnsi="Prestige Elite Std" w:cs="Adobe Naskh Medium"/>
            <w:sz w:val="18"/>
            <w:szCs w:val="18"/>
            <w:rPrChange w:id="1259" w:author="Salim ATALLA" w:date="2021-12-04T20:31:00Z">
              <w:rPr>
                <w:rFonts w:ascii="Bookman Old Style" w:eastAsia="Adobe Fan Heiti Std B" w:hAnsi="Bookman Old Style" w:cs="Adobe Naskh Medium"/>
                <w:sz w:val="18"/>
                <w:szCs w:val="18"/>
              </w:rPr>
            </w:rPrChange>
          </w:rPr>
          <w:delText> </w:delText>
        </w:r>
      </w:del>
      <w:del w:id="1260" w:author="Salim ATALLA" w:date="2021-03-11T00:22:00Z">
        <w:r w:rsidRPr="00235F89" w:rsidDel="00555A36">
          <w:rPr>
            <w:rFonts w:ascii="Prestige Elite Std" w:eastAsia="Adobe Fan Heiti Std B" w:hAnsi="Prestige Elite Std" w:cs="Adobe Naskh Medium"/>
            <w:sz w:val="18"/>
            <w:szCs w:val="18"/>
            <w:rPrChange w:id="1261" w:author="Salim ATALLA" w:date="2021-12-04T20:31:00Z">
              <w:rPr>
                <w:rFonts w:ascii="Bookman Old Style" w:eastAsia="Adobe Fan Heiti Std B" w:hAnsi="Bookman Old Style" w:cs="Adobe Naskh Medium"/>
                <w:sz w:val="18"/>
                <w:szCs w:val="18"/>
              </w:rPr>
            </w:rPrChange>
          </w:rPr>
          <w:delText>:</w:delText>
        </w:r>
      </w:del>
      <w:del w:id="1262" w:author="Salim ATALLA" w:date="2021-12-04T20:30:00Z">
        <w:r w:rsidRPr="00235F89" w:rsidDel="00540109">
          <w:rPr>
            <w:rFonts w:ascii="Prestige Elite Std" w:eastAsia="Adobe Fan Heiti Std B" w:hAnsi="Prestige Elite Std" w:cs="Adobe Naskh Medium"/>
            <w:sz w:val="18"/>
            <w:szCs w:val="18"/>
            <w:rPrChange w:id="1263" w:author="Salim ATALLA" w:date="2021-12-04T20:31:00Z">
              <w:rPr>
                <w:rFonts w:ascii="Bookman Old Style" w:eastAsia="Adobe Fan Heiti Std B" w:hAnsi="Bookman Old Style" w:cs="Adobe Naskh Medium"/>
                <w:sz w:val="18"/>
                <w:szCs w:val="18"/>
              </w:rPr>
            </w:rPrChange>
          </w:rPr>
          <w:delText>i</w:delText>
        </w:r>
      </w:del>
      <w:del w:id="1264" w:author="Salim ATALLA" w:date="2021-03-09T20:44:00Z">
        <w:r w:rsidR="00C768F6" w:rsidRPr="00235F89" w:rsidDel="001E300C">
          <w:rPr>
            <w:rFonts w:ascii="Prestige Elite Std" w:eastAsia="Adobe Fan Heiti Std B" w:hAnsi="Prestige Elite Std" w:cs="Adobe Naskh Medium"/>
            <w:sz w:val="18"/>
            <w:szCs w:val="18"/>
            <w:rPrChange w:id="1265" w:author="Salim ATALLA" w:date="2021-12-04T20:31:00Z">
              <w:rPr>
                <w:rFonts w:ascii="Bookman Old Style" w:eastAsia="Adobe Fan Heiti Std B" w:hAnsi="Bookman Old Style" w:cs="Adobe Naskh Medium"/>
                <w:sz w:val="18"/>
                <w:szCs w:val="18"/>
              </w:rPr>
            </w:rPrChange>
          </w:rPr>
          <w:delText xml:space="preserve"> </w:delText>
        </w:r>
      </w:del>
      <w:del w:id="1266" w:author="Salim ATALLA" w:date="2021-03-11T00:22:00Z">
        <w:r w:rsidR="00C768F6" w:rsidRPr="00235F89" w:rsidDel="00555A36">
          <w:rPr>
            <w:rFonts w:ascii="Prestige Elite Std" w:eastAsia="Adobe Fan Heiti Std B" w:hAnsi="Prestige Elite Std" w:cs="Adobe Naskh Medium"/>
            <w:sz w:val="18"/>
            <w:szCs w:val="18"/>
            <w:rPrChange w:id="1267" w:author="Salim ATALLA" w:date="2021-12-04T20:31:00Z">
              <w:rPr>
                <w:rFonts w:ascii="Bookman Old Style" w:eastAsia="Adobe Fan Heiti Std B" w:hAnsi="Bookman Old Style" w:cs="Adobe Naskh Medium"/>
                <w:sz w:val="18"/>
                <w:szCs w:val="18"/>
              </w:rPr>
            </w:rPrChange>
          </w:rPr>
          <w:delText>)</w:delText>
        </w:r>
      </w:del>
      <w:del w:id="1268" w:author="Salim ATALLA" w:date="2021-12-04T20:30:00Z">
        <w:r w:rsidR="00C768F6" w:rsidRPr="00235F89" w:rsidDel="00540109">
          <w:rPr>
            <w:rFonts w:ascii="Prestige Elite Std" w:eastAsia="Adobe Fan Heiti Std B" w:hAnsi="Prestige Elite Std" w:cs="Adobe Naskh Medium"/>
            <w:sz w:val="18"/>
            <w:szCs w:val="18"/>
            <w:rPrChange w:id="1269" w:author="Salim ATALLA" w:date="2021-12-04T20:31:00Z">
              <w:rPr>
                <w:rFonts w:ascii="Bookman Old Style" w:eastAsia="Adobe Fan Heiti Std B" w:hAnsi="Bookman Old Style" w:cs="Adobe Naskh Medium"/>
                <w:sz w:val="18"/>
                <w:szCs w:val="18"/>
              </w:rPr>
            </w:rPrChange>
          </w:rPr>
          <w:delText>^j</w:delText>
        </w:r>
      </w:del>
      <w:del w:id="1270" w:author="Salim ATALLA" w:date="2021-03-09T20:44:00Z">
        <w:r w:rsidRPr="00235F89" w:rsidDel="001E300C">
          <w:rPr>
            <w:rFonts w:ascii="Prestige Elite Std" w:eastAsia="Adobe Fan Heiti Std B" w:hAnsi="Prestige Elite Std" w:cs="Adobe Naskh Medium"/>
            <w:sz w:val="18"/>
            <w:szCs w:val="18"/>
            <w:rPrChange w:id="1271" w:author="Salim ATALLA" w:date="2021-12-04T20:31:00Z">
              <w:rPr>
                <w:rFonts w:ascii="Bookman Old Style" w:eastAsia="Adobe Fan Heiti Std B" w:hAnsi="Bookman Old Style" w:cs="Adobe Naskh Medium"/>
                <w:sz w:val="18"/>
                <w:szCs w:val="18"/>
              </w:rPr>
            </w:rPrChange>
          </w:rPr>
          <w:delText xml:space="preserve"> </w:delText>
        </w:r>
      </w:del>
      <w:del w:id="1272" w:author="Salim ATALLA" w:date="2021-12-04T20:30:00Z">
        <w:r w:rsidRPr="00235F89" w:rsidDel="00540109">
          <w:rPr>
            <w:rFonts w:ascii="Prestige Elite Std" w:eastAsia="Adobe Fan Heiti Std B" w:hAnsi="Prestige Elite Std" w:cs="Adobe Naskh Medium"/>
            <w:sz w:val="18"/>
            <w:szCs w:val="18"/>
            <w:rPrChange w:id="1273" w:author="Salim ATALLA" w:date="2021-12-04T20:31:00Z">
              <w:rPr>
                <w:rFonts w:ascii="Bookman Old Style" w:eastAsia="Adobe Fan Heiti Std B" w:hAnsi="Bookman Old Style" w:cs="Adobe Naskh Medium"/>
                <w:sz w:val="18"/>
                <w:szCs w:val="18"/>
              </w:rPr>
            </w:rPrChange>
          </w:rPr>
          <w:delText>)</w:delText>
        </w:r>
      </w:del>
    </w:p>
    <w:p w14:paraId="3B1262C2" w14:textId="55D2E68C" w:rsidR="00DC0CAF" w:rsidRPr="00E970D8" w:rsidDel="00540109" w:rsidRDefault="00DC0CAF" w:rsidP="00CA1952">
      <w:pPr>
        <w:spacing w:after="0"/>
        <w:ind w:left="708" w:firstLine="708"/>
        <w:rPr>
          <w:del w:id="1274" w:author="Salim ATALLA" w:date="2021-12-04T20:30:00Z"/>
          <w:rFonts w:ascii="Prestige Elite Std" w:eastAsia="Adobe Fan Heiti Std B" w:hAnsi="Prestige Elite Std" w:cs="Adobe Naskh Medium"/>
          <w:sz w:val="18"/>
          <w:szCs w:val="18"/>
          <w:rPrChange w:id="1275" w:author="Salim ATALLA" w:date="2021-03-09T20:36:00Z">
            <w:rPr>
              <w:del w:id="1276" w:author="Salim ATALLA" w:date="2021-12-04T20:30:00Z"/>
              <w:rFonts w:ascii="Bookman Old Style" w:eastAsia="Adobe Fan Heiti Std B" w:hAnsi="Bookman Old Style" w:cs="Adobe Naskh Medium"/>
              <w:sz w:val="18"/>
              <w:szCs w:val="18"/>
            </w:rPr>
          </w:rPrChange>
        </w:rPr>
      </w:pPr>
      <w:del w:id="1277" w:author="Salim ATALLA" w:date="2021-12-04T20:30:00Z">
        <w:r w:rsidRPr="00235F89" w:rsidDel="00540109">
          <w:rPr>
            <w:rFonts w:ascii="Prestige Elite Std" w:eastAsia="Adobe Fan Heiti Std B" w:hAnsi="Prestige Elite Std" w:cs="Adobe Naskh Medium"/>
            <w:sz w:val="18"/>
            <w:szCs w:val="18"/>
            <w:rPrChange w:id="1278" w:author="Salim ATALLA" w:date="2021-12-04T20:31:00Z">
              <w:rPr>
                <w:rFonts w:ascii="Bookman Old Style" w:eastAsia="Adobe Fan Heiti Std B" w:hAnsi="Bookman Old Style" w:cs="Adobe Naskh Medium"/>
                <w:sz w:val="18"/>
                <w:szCs w:val="18"/>
              </w:rPr>
            </w:rPrChange>
          </w:rPr>
          <w:tab/>
        </w:r>
        <w:r w:rsidRPr="00235F89" w:rsidDel="00540109">
          <w:rPr>
            <w:rFonts w:ascii="Prestige Elite Std" w:eastAsia="Adobe Fan Heiti Std B" w:hAnsi="Prestige Elite Std" w:cs="Adobe Naskh Medium"/>
            <w:sz w:val="18"/>
            <w:szCs w:val="18"/>
            <w:rPrChange w:id="1279" w:author="Salim ATALLA" w:date="2021-12-04T20:31: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280" w:author="Salim ATALLA" w:date="2021-03-09T20:36:00Z">
              <w:rPr>
                <w:rFonts w:ascii="Bookman Old Style" w:eastAsia="Adobe Fan Heiti Std B" w:hAnsi="Bookman Old Style" w:cs="Adobe Naskh Medium"/>
                <w:sz w:val="18"/>
                <w:szCs w:val="18"/>
              </w:rPr>
            </w:rPrChange>
          </w:rPr>
          <w:delText>finSi</w:delText>
        </w:r>
      </w:del>
    </w:p>
    <w:p w14:paraId="0D1E8363" w14:textId="303C5170" w:rsidR="00DC0CAF" w:rsidRPr="00E970D8" w:rsidDel="00540109" w:rsidRDefault="00DC0CAF" w:rsidP="00CA1952">
      <w:pPr>
        <w:spacing w:after="0"/>
        <w:ind w:left="708" w:firstLine="708"/>
        <w:rPr>
          <w:del w:id="1281" w:author="Salim ATALLA" w:date="2021-12-04T20:30:00Z"/>
          <w:rFonts w:ascii="Prestige Elite Std" w:eastAsia="Adobe Fan Heiti Std B" w:hAnsi="Prestige Elite Std" w:cs="Adobe Naskh Medium"/>
          <w:sz w:val="18"/>
          <w:szCs w:val="18"/>
          <w:rPrChange w:id="1282" w:author="Salim ATALLA" w:date="2021-03-09T20:36:00Z">
            <w:rPr>
              <w:del w:id="1283" w:author="Salim ATALLA" w:date="2021-12-04T20:30:00Z"/>
              <w:rFonts w:ascii="Bookman Old Style" w:eastAsia="Adobe Fan Heiti Std B" w:hAnsi="Bookman Old Style" w:cs="Adobe Naskh Medium"/>
              <w:sz w:val="18"/>
              <w:szCs w:val="18"/>
            </w:rPr>
          </w:rPrChange>
        </w:rPr>
      </w:pPr>
      <w:del w:id="1284" w:author="Salim ATALLA" w:date="2021-12-04T20:30:00Z">
        <w:r w:rsidRPr="00E970D8" w:rsidDel="00540109">
          <w:rPr>
            <w:rFonts w:ascii="Prestige Elite Std" w:eastAsia="Adobe Fan Heiti Std B" w:hAnsi="Prestige Elite Std" w:cs="Adobe Naskh Medium"/>
            <w:sz w:val="18"/>
            <w:szCs w:val="18"/>
            <w:rPrChange w:id="1285" w:author="Salim ATALLA" w:date="2021-03-09T20:36:00Z">
              <w:rPr>
                <w:rFonts w:ascii="Bookman Old Style" w:eastAsia="Adobe Fan Heiti Std B" w:hAnsi="Bookman Old Style" w:cs="Adobe Naskh Medium"/>
                <w:sz w:val="18"/>
                <w:szCs w:val="18"/>
              </w:rPr>
            </w:rPrChange>
          </w:rPr>
          <w:tab/>
          <w:delText>finPour</w:delText>
        </w:r>
      </w:del>
    </w:p>
    <w:p w14:paraId="7D1FEB22" w14:textId="2D98A811" w:rsidR="00F52228" w:rsidRPr="00E970D8" w:rsidDel="00540109" w:rsidRDefault="00DC0CAF" w:rsidP="00DC0CAF">
      <w:pPr>
        <w:spacing w:after="0"/>
        <w:ind w:left="708" w:firstLine="708"/>
        <w:rPr>
          <w:del w:id="1286" w:author="Salim ATALLA" w:date="2021-12-04T20:30:00Z"/>
          <w:rFonts w:ascii="Prestige Elite Std" w:eastAsia="Adobe Fan Heiti Std B" w:hAnsi="Prestige Elite Std" w:cs="Adobe Naskh Medium"/>
          <w:sz w:val="18"/>
          <w:szCs w:val="18"/>
          <w:rPrChange w:id="1287" w:author="Salim ATALLA" w:date="2021-03-09T20:36:00Z">
            <w:rPr>
              <w:del w:id="1288" w:author="Salim ATALLA" w:date="2021-12-04T20:30:00Z"/>
              <w:rFonts w:ascii="Bookman Old Style" w:eastAsia="Adobe Fan Heiti Std B" w:hAnsi="Bookman Old Style" w:cs="Adobe Naskh Medium"/>
              <w:sz w:val="18"/>
              <w:szCs w:val="18"/>
            </w:rPr>
          </w:rPrChange>
        </w:rPr>
      </w:pPr>
      <w:del w:id="1289" w:author="Salim ATALLA" w:date="2021-12-04T20:30:00Z">
        <w:r w:rsidRPr="00E970D8" w:rsidDel="00540109">
          <w:rPr>
            <w:rFonts w:ascii="Prestige Elite Std" w:eastAsia="Adobe Fan Heiti Std B" w:hAnsi="Prestige Elite Std" w:cs="Adobe Naskh Medium"/>
            <w:sz w:val="18"/>
            <w:szCs w:val="18"/>
            <w:rPrChange w:id="1290" w:author="Salim ATALLA" w:date="2021-03-09T20:36:00Z">
              <w:rPr>
                <w:rFonts w:ascii="Bookman Old Style" w:eastAsia="Adobe Fan Heiti Std B" w:hAnsi="Bookman Old Style" w:cs="Adobe Naskh Medium"/>
                <w:sz w:val="18"/>
                <w:szCs w:val="18"/>
              </w:rPr>
            </w:rPrChange>
          </w:rPr>
          <w:delText>finPour</w:delText>
        </w:r>
      </w:del>
    </w:p>
    <w:p w14:paraId="77044522" w14:textId="5996D1C9" w:rsidR="00B47BF0" w:rsidRPr="00E970D8" w:rsidDel="00540109" w:rsidRDefault="00B47BF0" w:rsidP="00B47BF0">
      <w:pPr>
        <w:spacing w:after="0"/>
        <w:rPr>
          <w:del w:id="1291" w:author="Salim ATALLA" w:date="2021-12-04T20:30:00Z"/>
          <w:rFonts w:ascii="Prestige Elite Std" w:hAnsi="Prestige Elite Std" w:cs="Adobe Naskh Medium"/>
          <w:sz w:val="18"/>
          <w:szCs w:val="18"/>
          <w:rPrChange w:id="1292" w:author="Salim ATALLA" w:date="2021-03-09T20:36:00Z">
            <w:rPr>
              <w:del w:id="1293" w:author="Salim ATALLA" w:date="2021-12-04T20:30:00Z"/>
              <w:rFonts w:ascii="Bookman Old Style" w:hAnsi="Bookman Old Style" w:cs="Adobe Naskh Medium"/>
              <w:sz w:val="18"/>
              <w:szCs w:val="18"/>
            </w:rPr>
          </w:rPrChange>
        </w:rPr>
      </w:pPr>
      <w:del w:id="1294" w:author="Salim ATALLA" w:date="2021-12-04T20:30:00Z">
        <w:r w:rsidRPr="00E970D8" w:rsidDel="00540109">
          <w:rPr>
            <w:rFonts w:ascii="Prestige Elite Std" w:hAnsi="Prestige Elite Std" w:cs="Adobe Naskh Medium"/>
            <w:sz w:val="18"/>
            <w:szCs w:val="18"/>
            <w:rPrChange w:id="1295" w:author="Salim ATALLA" w:date="2021-03-09T20:36:00Z">
              <w:rPr>
                <w:rFonts w:ascii="Bookman Old Style" w:hAnsi="Bookman Old Style" w:cs="Adobe Naskh Medium"/>
                <w:sz w:val="18"/>
                <w:szCs w:val="18"/>
              </w:rPr>
            </w:rPrChange>
          </w:rPr>
          <w:tab/>
        </w:r>
        <w:r w:rsidRPr="00E970D8" w:rsidDel="00540109">
          <w:rPr>
            <w:rFonts w:ascii="Prestige Elite Std" w:hAnsi="Prestige Elite Std" w:cs="Adobe Naskh Medium"/>
            <w:sz w:val="18"/>
            <w:szCs w:val="18"/>
            <w:rPrChange w:id="1296" w:author="Salim ATALLA" w:date="2021-03-09T20:36:00Z">
              <w:rPr>
                <w:rFonts w:ascii="Bookman Old Style"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297" w:author="Salim ATALLA" w:date="2021-03-09T20:36: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298" w:author="Salim ATALLA" w:date="2021-03-09T20:36:00Z">
              <w:rPr>
                <w:rFonts w:ascii="Bookman Old Style" w:eastAsia="Adobe Fan Heiti Std B" w:hAnsi="Bookman Old Style" w:cs="Adobe Naskh Medium"/>
                <w:sz w:val="18"/>
                <w:szCs w:val="18"/>
              </w:rPr>
            </w:rPrChange>
          </w:rPr>
          <w:tab/>
        </w:r>
      </w:del>
    </w:p>
    <w:p w14:paraId="79DD29DA" w14:textId="03325C7A" w:rsidR="00B47BF0" w:rsidRPr="00E970D8" w:rsidDel="00540109" w:rsidRDefault="00B47BF0" w:rsidP="00B47BF0">
      <w:pPr>
        <w:spacing w:after="0"/>
        <w:rPr>
          <w:del w:id="1299" w:author="Salim ATALLA" w:date="2021-12-04T20:30:00Z"/>
          <w:rFonts w:ascii="Prestige Elite Std" w:eastAsia="Adobe Fan Heiti Std B" w:hAnsi="Prestige Elite Std" w:cs="Adobe Naskh Medium"/>
          <w:sz w:val="18"/>
          <w:szCs w:val="18"/>
          <w:rPrChange w:id="1300" w:author="Salim ATALLA" w:date="2021-03-09T20:36:00Z">
            <w:rPr>
              <w:del w:id="1301" w:author="Salim ATALLA" w:date="2021-12-04T20:30:00Z"/>
              <w:rFonts w:ascii="Bookman Old Style" w:eastAsia="Adobe Fan Heiti Std B" w:hAnsi="Bookman Old Style" w:cs="Adobe Naskh Medium"/>
              <w:sz w:val="18"/>
              <w:szCs w:val="18"/>
            </w:rPr>
          </w:rPrChange>
        </w:rPr>
      </w:pPr>
      <w:del w:id="1302" w:author="Salim ATALLA" w:date="2021-12-04T20:30:00Z">
        <w:r w:rsidRPr="00E970D8" w:rsidDel="00540109">
          <w:rPr>
            <w:rFonts w:ascii="Prestige Elite Std" w:eastAsia="Adobe Fan Heiti Std B" w:hAnsi="Prestige Elite Std" w:cs="Adobe Naskh Medium"/>
            <w:sz w:val="18"/>
            <w:szCs w:val="18"/>
            <w:rPrChange w:id="1303" w:author="Salim ATALLA" w:date="2021-03-09T20:36:00Z">
              <w:rPr>
                <w:rFonts w:ascii="Bookman Old Style" w:eastAsia="Adobe Fan Heiti Std B" w:hAnsi="Bookman Old Style" w:cs="Adobe Naskh Medium"/>
                <w:sz w:val="18"/>
                <w:szCs w:val="18"/>
              </w:rPr>
            </w:rPrChange>
          </w:rPr>
          <w:tab/>
        </w:r>
        <w:r w:rsidRPr="00E970D8" w:rsidDel="00540109">
          <w:rPr>
            <w:rFonts w:ascii="Prestige Elite Std" w:eastAsia="Adobe Fan Heiti Std B" w:hAnsi="Prestige Elite Std" w:cs="Adobe Naskh Medium"/>
            <w:sz w:val="18"/>
            <w:szCs w:val="18"/>
            <w:rPrChange w:id="1304" w:author="Salim ATALLA" w:date="2021-03-09T20:36:00Z">
              <w:rPr>
                <w:rFonts w:ascii="Bookman Old Style" w:eastAsia="Adobe Fan Heiti Std B" w:hAnsi="Bookman Old Style" w:cs="Adobe Naskh Medium"/>
                <w:sz w:val="18"/>
                <w:szCs w:val="18"/>
              </w:rPr>
            </w:rPrChange>
          </w:rPr>
          <w:tab/>
          <w:delText xml:space="preserve">retourner </w:delText>
        </w:r>
        <w:r w:rsidR="00F52228" w:rsidRPr="00E970D8" w:rsidDel="00540109">
          <w:rPr>
            <w:rFonts w:ascii="Prestige Elite Std" w:eastAsia="Adobe Fan Heiti Std B" w:hAnsi="Prestige Elite Std" w:cs="Adobe Naskh Medium"/>
            <w:sz w:val="18"/>
            <w:szCs w:val="18"/>
            <w:rPrChange w:id="1305" w:author="Salim ATALLA" w:date="2021-03-09T20:36:00Z">
              <w:rPr>
                <w:rFonts w:ascii="Bookman Old Style" w:eastAsia="Adobe Fan Heiti Std B" w:hAnsi="Bookman Old Style" w:cs="Adobe Naskh Medium"/>
                <w:sz w:val="18"/>
                <w:szCs w:val="18"/>
              </w:rPr>
            </w:rPrChange>
          </w:rPr>
          <w:delText>A</w:delText>
        </w:r>
      </w:del>
    </w:p>
    <w:p w14:paraId="349B7DD1" w14:textId="574F6B4B" w:rsidR="00B47BF0" w:rsidRPr="008C5136" w:rsidDel="00540109" w:rsidRDefault="00B47BF0" w:rsidP="00B47BF0">
      <w:pPr>
        <w:rPr>
          <w:del w:id="1306" w:author="Salim ATALLA" w:date="2021-12-04T20:30:00Z"/>
          <w:rFonts w:ascii="High Tower Text" w:hAnsi="High Tower Text" w:cs="Arabic Typesetting"/>
        </w:rPr>
      </w:pPr>
      <w:del w:id="1307" w:author="Salim ATALLA" w:date="2021-12-04T20:30:00Z">
        <w:r w:rsidDel="00540109">
          <w:rPr>
            <w:rFonts w:ascii="Consolas" w:eastAsia="Adobe Fan Heiti Std B" w:hAnsi="Consolas" w:cs="Arabic Typesetting"/>
            <w:sz w:val="20"/>
            <w:szCs w:val="20"/>
          </w:rPr>
          <w:tab/>
        </w:r>
        <w:r w:rsidRPr="00985D74" w:rsidDel="00540109">
          <w:rPr>
            <w:rFonts w:ascii="High Tower Text" w:hAnsi="High Tower Text" w:cs="Arabic Typesetting"/>
            <w:u w:val="single"/>
          </w:rPr>
          <w:delText>Fin</w:delText>
        </w:r>
      </w:del>
    </w:p>
    <w:p w14:paraId="1E78AB0C" w14:textId="02EF7905" w:rsidR="00B47BF0" w:rsidRPr="002620F2" w:rsidDel="00540109" w:rsidRDefault="00B47BF0">
      <w:pPr>
        <w:rPr>
          <w:del w:id="1308" w:author="Salim ATALLA" w:date="2021-12-04T20:30:00Z"/>
          <w:rFonts w:ascii="High Tower Text" w:hAnsi="High Tower Text"/>
          <w:rPrChange w:id="1309" w:author="Salim ATALLA" w:date="2021-03-10T21:08:00Z">
            <w:rPr>
              <w:del w:id="1310" w:author="Salim ATALLA" w:date="2021-12-04T20:30:00Z"/>
              <w:rFonts w:ascii="Consolas" w:eastAsia="Adobe Fan Heiti Std B" w:hAnsi="Consolas" w:cs="Arabic Typesetting"/>
            </w:rPr>
          </w:rPrChange>
        </w:rPr>
      </w:pPr>
    </w:p>
    <w:p w14:paraId="4FBFDAB3" w14:textId="1D489BD1" w:rsidR="00B61024" w:rsidRPr="009E3F33" w:rsidDel="009E3F33" w:rsidRDefault="00B61024">
      <w:pPr>
        <w:rPr>
          <w:del w:id="1311" w:author="Salim ATALLA" w:date="2021-03-10T21:26:00Z"/>
          <w:rFonts w:ascii="High Tower Text" w:hAnsi="High Tower Text" w:cs="Arabic Typesetting"/>
          <w:rPrChange w:id="1312" w:author="Salim ATALLA" w:date="2021-03-10T21:26:00Z">
            <w:rPr>
              <w:del w:id="1313" w:author="Salim ATALLA" w:date="2021-03-10T21:26:00Z"/>
              <w:rFonts w:asciiTheme="majorBidi" w:hAnsiTheme="majorBidi" w:cstheme="majorBidi"/>
            </w:rPr>
          </w:rPrChange>
        </w:rPr>
      </w:pPr>
    </w:p>
    <w:p w14:paraId="5B6932C9" w14:textId="4CB164A3" w:rsidR="00B61024" w:rsidDel="009E3F33" w:rsidRDefault="00B61024" w:rsidP="00B368F3">
      <w:pPr>
        <w:rPr>
          <w:del w:id="1314" w:author="Salim ATALLA" w:date="2021-03-10T21:26:00Z"/>
        </w:rPr>
      </w:pPr>
    </w:p>
    <w:p w14:paraId="4B6815DC" w14:textId="4C6E9AD4" w:rsidR="00A1728C" w:rsidDel="009E3F33" w:rsidRDefault="00A1728C" w:rsidP="00B368F3">
      <w:pPr>
        <w:rPr>
          <w:del w:id="1315" w:author="Salim ATALLA" w:date="2021-03-10T21:26:00Z"/>
        </w:rPr>
      </w:pPr>
    </w:p>
    <w:p w14:paraId="00A3C248" w14:textId="6880B75C" w:rsidR="00A1728C" w:rsidDel="00135FCF" w:rsidRDefault="00A1728C" w:rsidP="00B368F3">
      <w:pPr>
        <w:rPr>
          <w:del w:id="1316" w:author="Salim ATALLA" w:date="2021-03-10T20:56:00Z"/>
        </w:rPr>
      </w:pPr>
    </w:p>
    <w:p w14:paraId="1322DDE0" w14:textId="666DE050" w:rsidR="00A1728C" w:rsidDel="00A67D2C" w:rsidRDefault="00A1728C" w:rsidP="00B368F3">
      <w:pPr>
        <w:rPr>
          <w:del w:id="1317" w:author="Salim ATALLA" w:date="2021-03-10T20:56:00Z"/>
        </w:rPr>
      </w:pPr>
    </w:p>
    <w:p w14:paraId="7EEECDB0" w14:textId="20433EFF" w:rsidR="00A1728C" w:rsidDel="00A67D2C" w:rsidRDefault="00A1728C" w:rsidP="00B368F3">
      <w:pPr>
        <w:rPr>
          <w:del w:id="1318" w:author="Salim ATALLA" w:date="2021-03-10T20:56:00Z"/>
        </w:rPr>
      </w:pPr>
    </w:p>
    <w:p w14:paraId="3A63ECA8" w14:textId="058E4F9C" w:rsidR="00A1728C" w:rsidDel="00540109" w:rsidRDefault="00A1728C" w:rsidP="00B368F3">
      <w:pPr>
        <w:rPr>
          <w:del w:id="1319" w:author="Salim ATALLA" w:date="2021-12-04T20:30:00Z"/>
        </w:rPr>
      </w:pPr>
    </w:p>
    <w:p w14:paraId="28309CCA" w14:textId="0D4EB4DE" w:rsidR="00A1728C" w:rsidDel="00C94750" w:rsidRDefault="00A1728C" w:rsidP="00C94750">
      <w:pPr>
        <w:rPr>
          <w:del w:id="1320" w:author="Salim ATALLA" w:date="2021-03-10T19:58:00Z"/>
        </w:rPr>
      </w:pPr>
      <w:del w:id="1321" w:author="Salim ATALLA" w:date="2021-03-10T19:58:00Z">
        <w:r w:rsidRPr="00C94750" w:rsidDel="000107C2">
          <w:rPr>
            <w:rFonts w:ascii="High Tower Text" w:hAnsi="High Tower Text"/>
            <w:rPrChange w:id="1322" w:author="Salim ATALLA" w:date="2021-03-10T21:29:00Z">
              <w:rPr/>
            </w:rPrChange>
          </w:rPr>
          <w:delText>6\</w:delText>
        </w:r>
      </w:del>
    </w:p>
    <w:p w14:paraId="6BFBC321" w14:textId="30F8746F" w:rsidR="00A1728C" w:rsidDel="00540109" w:rsidRDefault="00A1728C" w:rsidP="00A1728C">
      <w:pPr>
        <w:rPr>
          <w:del w:id="1323" w:author="Salim ATALLA" w:date="2021-12-04T20:30:00Z"/>
          <w:rFonts w:ascii="High Tower Text" w:hAnsi="High Tower Text" w:cs="Arabic Typesetting"/>
        </w:rPr>
      </w:pPr>
      <w:del w:id="1324" w:author="Salim ATALLA" w:date="2021-12-04T20:30:00Z">
        <w:r w:rsidRPr="00551835" w:rsidDel="00540109">
          <w:rPr>
            <w:rFonts w:ascii="High Tower Text" w:hAnsi="High Tower Text" w:cs="Arabic Typesetting"/>
          </w:rPr>
          <w:delText>Fonction</w:delText>
        </w:r>
        <w:r w:rsidDel="00540109">
          <w:rPr>
            <w:rFonts w:ascii="High Tower Text" w:hAnsi="High Tower Text" w:cs="Arabic Typesetting"/>
          </w:rPr>
          <w:delText xml:space="preserve"> </w:delText>
        </w:r>
        <w:r w:rsidDel="00540109">
          <w:rPr>
            <w:rFonts w:ascii="High Tower Text" w:hAnsi="High Tower Text" w:cs="Arabic Typesetting"/>
            <w:i/>
            <w:iCs/>
          </w:rPr>
          <w:delText>creer_</w:delText>
        </w:r>
        <w:r w:rsidR="000E4B72" w:rsidDel="00540109">
          <w:rPr>
            <w:rFonts w:ascii="High Tower Text" w:hAnsi="High Tower Text" w:cs="Arabic Typesetting"/>
            <w:i/>
            <w:iCs/>
          </w:rPr>
          <w:delText>Vecteur</w:delText>
        </w:r>
        <w:r w:rsidDel="00540109">
          <w:rPr>
            <w:rFonts w:ascii="High Tower Text" w:hAnsi="High Tower Text" w:cs="Arabic Typesetting"/>
            <w:i/>
            <w:iCs/>
          </w:rPr>
          <w:delText>_Vide</w:delText>
        </w:r>
        <w:r w:rsidDel="00540109">
          <w:rPr>
            <w:rFonts w:ascii="High Tower Text" w:hAnsi="High Tower Text" w:cs="Arabic Typesetting"/>
          </w:rPr>
          <w:delText xml:space="preserve"> (entier </w:delText>
        </w:r>
        <w:r w:rsidRPr="002A0552" w:rsidDel="00540109">
          <w:rPr>
            <w:rFonts w:ascii="High Tower Text" w:hAnsi="High Tower Text" w:cs="Arabic Typesetting"/>
            <w:u w:val="single"/>
          </w:rPr>
          <w:delText>d</w:delText>
        </w:r>
        <w:r w:rsidDel="00540109">
          <w:rPr>
            <w:rFonts w:ascii="High Tower Text" w:hAnsi="High Tower Text" w:cs="Arabic Typesetting"/>
          </w:rPr>
          <w:delText xml:space="preserve"> n) : pointeur vers une tableau de réels </w:delText>
        </w:r>
      </w:del>
    </w:p>
    <w:p w14:paraId="3479A959" w14:textId="00B55FA7" w:rsidR="00A1728C" w:rsidDel="00540109" w:rsidRDefault="00A1728C" w:rsidP="00A1728C">
      <w:pPr>
        <w:rPr>
          <w:del w:id="1325" w:author="Salim ATALLA" w:date="2021-12-04T20:30:00Z"/>
          <w:rFonts w:ascii="High Tower Text" w:hAnsi="High Tower Text" w:cs="Arabic Typesetting"/>
        </w:rPr>
      </w:pPr>
      <w:del w:id="1326" w:author="Salim ATALLA" w:date="2021-12-04T20:30:00Z">
        <w:r w:rsidDel="00540109">
          <w:rPr>
            <w:rFonts w:ascii="High Tower Text" w:hAnsi="High Tower Text" w:cs="Arabic Typesetting"/>
          </w:rPr>
          <w:tab/>
          <w:delText>// pré :   n&gt;0</w:delText>
        </w:r>
      </w:del>
    </w:p>
    <w:p w14:paraId="3A628596" w14:textId="6135F26C" w:rsidR="00A1728C" w:rsidDel="00540109" w:rsidRDefault="00A1728C" w:rsidP="00A1728C">
      <w:pPr>
        <w:rPr>
          <w:del w:id="1327" w:author="Salim ATALLA" w:date="2021-12-04T20:30:00Z"/>
          <w:rFonts w:ascii="High Tower Text" w:hAnsi="High Tower Text" w:cs="Arabic Typesetting"/>
        </w:rPr>
      </w:pPr>
      <w:del w:id="1328" w:author="Salim ATALLA" w:date="2021-12-04T20:30:00Z">
        <w:r w:rsidDel="00540109">
          <w:rPr>
            <w:rFonts w:ascii="High Tower Text" w:hAnsi="High Tower Text" w:cs="Arabic Typesetting"/>
          </w:rPr>
          <w:tab/>
        </w:r>
        <w:r w:rsidRPr="007420EF" w:rsidDel="00540109">
          <w:rPr>
            <w:rFonts w:ascii="High Tower Text" w:hAnsi="High Tower Text" w:cs="Arabic Typesetting"/>
            <w:u w:val="single"/>
          </w:rPr>
          <w:delText>Variables</w:delText>
        </w:r>
        <w:r w:rsidRPr="0014747A" w:rsidDel="00540109">
          <w:rPr>
            <w:rFonts w:ascii="High Tower Text" w:hAnsi="High Tower Text" w:cs="Arabic Typesetting"/>
          </w:rPr>
          <w:delText> :</w:delText>
        </w:r>
        <w:r w:rsidDel="00540109">
          <w:rPr>
            <w:rFonts w:ascii="High Tower Text" w:hAnsi="High Tower Text" w:cs="Arabic Typesetting"/>
          </w:rPr>
          <w:delText xml:space="preserve">   </w:delText>
        </w:r>
        <w:r w:rsidRPr="007C6589" w:rsidDel="00540109">
          <w:rPr>
            <w:rFonts w:ascii="Prestige Elite Std" w:hAnsi="Prestige Elite Std" w:cs="Arabic Typesetting"/>
            <w:sz w:val="18"/>
            <w:szCs w:val="18"/>
            <w:rPrChange w:id="1329" w:author="Salim ATALLA" w:date="2021-03-09T20:37:00Z">
              <w:rPr>
                <w:rFonts w:ascii="High Tower Text" w:hAnsi="High Tower Text" w:cs="Arabic Typesetting"/>
              </w:rPr>
            </w:rPrChange>
          </w:rPr>
          <w:delText xml:space="preserve">pointeur vers une tableau de réels : </w:delText>
        </w:r>
        <w:r w:rsidR="005A540A" w:rsidRPr="007C6589" w:rsidDel="00540109">
          <w:rPr>
            <w:rFonts w:ascii="Prestige Elite Std" w:hAnsi="Prestige Elite Std" w:cs="Arabic Typesetting"/>
            <w:sz w:val="18"/>
            <w:szCs w:val="18"/>
            <w:rPrChange w:id="1330" w:author="Salim ATALLA" w:date="2021-03-09T20:37:00Z">
              <w:rPr>
                <w:rFonts w:ascii="High Tower Text" w:hAnsi="High Tower Text" w:cs="Arabic Typesetting"/>
              </w:rPr>
            </w:rPrChange>
          </w:rPr>
          <w:delText>V</w:delText>
        </w:r>
        <w:r w:rsidDel="00540109">
          <w:rPr>
            <w:rFonts w:ascii="High Tower Text" w:hAnsi="High Tower Text" w:cs="Arabic Typesetting"/>
          </w:rPr>
          <w:delText> </w:delText>
        </w:r>
      </w:del>
    </w:p>
    <w:p w14:paraId="70ABA58E" w14:textId="4A64BA4F" w:rsidR="00A1728C" w:rsidRPr="00985D74" w:rsidDel="00540109" w:rsidRDefault="00A1728C" w:rsidP="00A1728C">
      <w:pPr>
        <w:rPr>
          <w:del w:id="1331" w:author="Salim ATALLA" w:date="2021-12-04T20:30:00Z"/>
          <w:rFonts w:ascii="High Tower Text" w:hAnsi="High Tower Text" w:cs="Arabic Typesetting"/>
          <w:u w:val="single"/>
        </w:rPr>
      </w:pPr>
      <w:del w:id="1332" w:author="Salim ATALLA" w:date="2021-12-04T20:30:00Z">
        <w:r w:rsidDel="00540109">
          <w:rPr>
            <w:rFonts w:ascii="High Tower Text" w:hAnsi="High Tower Text" w:cs="Arabic Typesetting"/>
          </w:rPr>
          <w:tab/>
        </w:r>
        <w:r w:rsidR="007420EF" w:rsidRPr="00985D74" w:rsidDel="00540109">
          <w:rPr>
            <w:rFonts w:ascii="High Tower Text" w:hAnsi="High Tower Text" w:cs="Arabic Typesetting"/>
            <w:u w:val="single"/>
          </w:rPr>
          <w:delText>Début</w:delText>
        </w:r>
        <w:r w:rsidR="007420EF" w:rsidDel="00540109">
          <w:rPr>
            <w:rFonts w:ascii="High Tower Text" w:hAnsi="High Tower Text" w:cs="Arabic Typesetting"/>
          </w:rPr>
          <w:delText> :</w:delText>
        </w:r>
      </w:del>
    </w:p>
    <w:p w14:paraId="03FB1F2B" w14:textId="75A25431" w:rsidR="00A1728C" w:rsidRPr="007C6589" w:rsidDel="00540109" w:rsidRDefault="00A1728C" w:rsidP="00A1728C">
      <w:pPr>
        <w:spacing w:after="0"/>
        <w:rPr>
          <w:del w:id="1333" w:author="Salim ATALLA" w:date="2021-12-04T20:30:00Z"/>
          <w:rFonts w:ascii="Prestige Elite Std" w:hAnsi="Prestige Elite Std" w:cs="Adobe Naskh Medium"/>
          <w:sz w:val="18"/>
          <w:szCs w:val="18"/>
          <w:rPrChange w:id="1334" w:author="Salim ATALLA" w:date="2021-03-09T20:37:00Z">
            <w:rPr>
              <w:del w:id="1335" w:author="Salim ATALLA" w:date="2021-12-04T20:30:00Z"/>
              <w:rFonts w:ascii="Bookman Old Style" w:hAnsi="Bookman Old Style" w:cs="Adobe Naskh Medium"/>
              <w:sz w:val="18"/>
              <w:szCs w:val="18"/>
            </w:rPr>
          </w:rPrChange>
        </w:rPr>
      </w:pPr>
      <w:del w:id="1336" w:author="Salim ATALLA" w:date="2021-12-04T20:30:00Z">
        <w:r w:rsidRPr="007C6589" w:rsidDel="00540109">
          <w:rPr>
            <w:rFonts w:ascii="Prestige Elite Std" w:hAnsi="Prestige Elite Std" w:cs="Adobe Naskh Medium"/>
            <w:sz w:val="18"/>
            <w:szCs w:val="18"/>
            <w:rPrChange w:id="1337" w:author="Salim ATALLA" w:date="2021-03-09T20:37:00Z">
              <w:rPr>
                <w:rFonts w:ascii="Bookman Old Style" w:hAnsi="Bookman Old Style" w:cs="Adobe Naskh Medium"/>
                <w:sz w:val="18"/>
                <w:szCs w:val="18"/>
              </w:rPr>
            </w:rPrChange>
          </w:rPr>
          <w:tab/>
        </w:r>
        <w:r w:rsidRPr="007C6589" w:rsidDel="00540109">
          <w:rPr>
            <w:rFonts w:ascii="Prestige Elite Std" w:hAnsi="Prestige Elite Std" w:cs="Adobe Naskh Medium"/>
            <w:sz w:val="18"/>
            <w:szCs w:val="18"/>
            <w:rPrChange w:id="1338" w:author="Salim ATALLA" w:date="2021-03-09T20:37:00Z">
              <w:rPr>
                <w:rFonts w:ascii="Bookman Old Style" w:hAnsi="Bookman Old Style" w:cs="Adobe Naskh Medium"/>
                <w:sz w:val="18"/>
                <w:szCs w:val="18"/>
              </w:rPr>
            </w:rPrChange>
          </w:rPr>
          <w:tab/>
        </w:r>
        <w:r w:rsidR="005A540A" w:rsidRPr="007C6589" w:rsidDel="00540109">
          <w:rPr>
            <w:rFonts w:ascii="Prestige Elite Std" w:eastAsia="Adobe Fan Heiti Std B" w:hAnsi="Prestige Elite Std" w:cs="Adobe Naskh Medium"/>
            <w:sz w:val="18"/>
            <w:szCs w:val="18"/>
            <w:rPrChange w:id="1339" w:author="Salim ATALLA" w:date="2021-03-09T20:37:00Z">
              <w:rPr>
                <w:rFonts w:ascii="Bookman Old Style" w:eastAsia="Adobe Fan Heiti Std B" w:hAnsi="Bookman Old Style" w:cs="Adobe Naskh Medium"/>
                <w:sz w:val="18"/>
                <w:szCs w:val="18"/>
              </w:rPr>
            </w:rPrChange>
          </w:rPr>
          <w:delText>V</w:delText>
        </w:r>
        <w:r w:rsidRPr="007C6589" w:rsidDel="00540109">
          <w:rPr>
            <w:rFonts w:ascii="Prestige Elite Std" w:eastAsia="Adobe Fan Heiti Std B" w:hAnsi="Prestige Elite Std" w:cs="Adobe Naskh Medium"/>
            <w:sz w:val="18"/>
            <w:szCs w:val="18"/>
            <w:rPrChange w:id="1340" w:author="Salim ATALLA" w:date="2021-03-09T20:37:00Z">
              <w:rPr>
                <w:rFonts w:ascii="Bookman Old Style" w:eastAsia="Adobe Fan Heiti Std B" w:hAnsi="Bookman Old Style" w:cs="Adobe Naskh Medium"/>
                <w:sz w:val="18"/>
                <w:szCs w:val="18"/>
              </w:rPr>
            </w:rPrChange>
          </w:rPr>
          <w:delText xml:space="preserve"> </w:delText>
        </w:r>
      </w:del>
      <w:del w:id="1341" w:author="Salim ATALLA" w:date="2021-03-10T20:55:00Z">
        <w:r w:rsidRPr="007C6589" w:rsidDel="005E1463">
          <w:rPr>
            <w:rFonts w:ascii="Prestige Elite Std" w:eastAsia="Adobe Fan Heiti Std B" w:hAnsi="Prestige Elite Std" w:cs="Adobe Naskh Medium"/>
            <w:sz w:val="18"/>
            <w:szCs w:val="18"/>
            <w:rPrChange w:id="1342" w:author="Salim ATALLA" w:date="2021-03-09T20:37:00Z">
              <w:rPr>
                <w:rFonts w:ascii="Bookman Old Style" w:eastAsia="Adobe Fan Heiti Std B" w:hAnsi="Bookman Old Style" w:cs="Adobe Naskh Medium"/>
                <w:sz w:val="18"/>
                <w:szCs w:val="18"/>
              </w:rPr>
            </w:rPrChange>
          </w:rPr>
          <w:delText>&lt;-</w:delText>
        </w:r>
      </w:del>
      <w:del w:id="1343" w:author="Salim ATALLA" w:date="2021-12-04T20:30:00Z">
        <w:r w:rsidRPr="007C6589" w:rsidDel="00540109">
          <w:rPr>
            <w:rFonts w:ascii="Prestige Elite Std" w:eastAsia="Adobe Fan Heiti Std B" w:hAnsi="Prestige Elite Std" w:cs="Adobe Naskh Medium"/>
            <w:sz w:val="18"/>
            <w:szCs w:val="18"/>
            <w:rPrChange w:id="1344" w:author="Salim ATALLA" w:date="2021-03-09T20:37:00Z">
              <w:rPr>
                <w:rFonts w:ascii="Bookman Old Style" w:eastAsia="Adobe Fan Heiti Std B" w:hAnsi="Bookman Old Style" w:cs="Adobe Naskh Medium"/>
                <w:sz w:val="18"/>
                <w:szCs w:val="18"/>
              </w:rPr>
            </w:rPrChange>
          </w:rPr>
          <w:delText xml:space="preserve"> allocation</w:delText>
        </w:r>
      </w:del>
      <w:del w:id="1345" w:author="Salim ATALLA" w:date="2021-03-09T20:44:00Z">
        <w:r w:rsidRPr="007C6589" w:rsidDel="00985C95">
          <w:rPr>
            <w:rFonts w:ascii="Prestige Elite Std" w:eastAsia="Adobe Fan Heiti Std B" w:hAnsi="Prestige Elite Std" w:cs="Adobe Naskh Medium"/>
            <w:sz w:val="18"/>
            <w:szCs w:val="18"/>
            <w:rPrChange w:id="1346" w:author="Salim ATALLA" w:date="2021-03-09T20:37:00Z">
              <w:rPr>
                <w:rFonts w:ascii="Bookman Old Style" w:eastAsia="Adobe Fan Heiti Std B" w:hAnsi="Bookman Old Style" w:cs="Adobe Naskh Medium"/>
                <w:sz w:val="18"/>
                <w:szCs w:val="18"/>
              </w:rPr>
            </w:rPrChange>
          </w:rPr>
          <w:delText xml:space="preserve"> </w:delText>
        </w:r>
      </w:del>
      <w:del w:id="1347" w:author="Salim ATALLA" w:date="2021-12-04T20:30:00Z">
        <w:r w:rsidRPr="007C6589" w:rsidDel="00540109">
          <w:rPr>
            <w:rFonts w:ascii="Prestige Elite Std" w:eastAsia="Adobe Fan Heiti Std B" w:hAnsi="Prestige Elite Std" w:cs="Adobe Naskh Medium"/>
            <w:sz w:val="18"/>
            <w:szCs w:val="18"/>
            <w:rPrChange w:id="1348" w:author="Salim ATALLA" w:date="2021-03-09T20:37:00Z">
              <w:rPr>
                <w:rFonts w:ascii="Bookman Old Style" w:eastAsia="Adobe Fan Heiti Std B" w:hAnsi="Bookman Old Style" w:cs="Adobe Naskh Medium"/>
                <w:sz w:val="18"/>
                <w:szCs w:val="18"/>
              </w:rPr>
            </w:rPrChange>
          </w:rPr>
          <w:delText>(tableau de réels</w:delText>
        </w:r>
      </w:del>
      <w:del w:id="1349" w:author="Salim ATALLA" w:date="2021-03-10T14:18:00Z">
        <w:r w:rsidRPr="007C6589" w:rsidDel="00493FCF">
          <w:rPr>
            <w:rFonts w:ascii="Prestige Elite Std" w:eastAsia="Adobe Fan Heiti Std B" w:hAnsi="Prestige Elite Std" w:cs="Adobe Naskh Medium"/>
            <w:sz w:val="18"/>
            <w:szCs w:val="18"/>
            <w:rPrChange w:id="1350" w:author="Salim ATALLA" w:date="2021-03-09T20:37:00Z">
              <w:rPr>
                <w:rFonts w:ascii="Bookman Old Style" w:eastAsia="Adobe Fan Heiti Std B" w:hAnsi="Bookman Old Style" w:cs="Adobe Naskh Medium"/>
                <w:sz w:val="18"/>
                <w:szCs w:val="18"/>
              </w:rPr>
            </w:rPrChange>
          </w:rPr>
          <w:delText> : n</w:delText>
        </w:r>
      </w:del>
      <w:del w:id="1351" w:author="Salim ATALLA" w:date="2021-12-04T20:30:00Z">
        <w:r w:rsidRPr="007C6589" w:rsidDel="00540109">
          <w:rPr>
            <w:rFonts w:ascii="Prestige Elite Std" w:eastAsia="Adobe Fan Heiti Std B" w:hAnsi="Prestige Elite Std" w:cs="Adobe Naskh Medium"/>
            <w:sz w:val="18"/>
            <w:szCs w:val="18"/>
            <w:rPrChange w:id="1352" w:author="Salim ATALLA" w:date="2021-03-09T20:37:00Z">
              <w:rPr>
                <w:rFonts w:ascii="Bookman Old Style" w:eastAsia="Adobe Fan Heiti Std B" w:hAnsi="Bookman Old Style" w:cs="Adobe Naskh Medium"/>
                <w:sz w:val="18"/>
                <w:szCs w:val="18"/>
              </w:rPr>
            </w:rPrChange>
          </w:rPr>
          <w:delText>)</w:delText>
        </w:r>
      </w:del>
    </w:p>
    <w:p w14:paraId="53E75B5C" w14:textId="40AF0E24" w:rsidR="00A1728C" w:rsidRPr="007C6589" w:rsidDel="00540109" w:rsidRDefault="00A1728C" w:rsidP="00A1728C">
      <w:pPr>
        <w:spacing w:after="0"/>
        <w:rPr>
          <w:del w:id="1353" w:author="Salim ATALLA" w:date="2021-12-04T20:30:00Z"/>
          <w:rFonts w:ascii="Prestige Elite Std" w:hAnsi="Prestige Elite Std" w:cs="Adobe Naskh Medium"/>
          <w:sz w:val="18"/>
          <w:szCs w:val="18"/>
          <w:rPrChange w:id="1354" w:author="Salim ATALLA" w:date="2021-03-09T20:37:00Z">
            <w:rPr>
              <w:del w:id="1355" w:author="Salim ATALLA" w:date="2021-12-04T20:30:00Z"/>
              <w:rFonts w:ascii="Bookman Old Style" w:hAnsi="Bookman Old Style" w:cs="Adobe Naskh Medium"/>
              <w:sz w:val="18"/>
              <w:szCs w:val="18"/>
            </w:rPr>
          </w:rPrChange>
        </w:rPr>
      </w:pPr>
      <w:del w:id="1356" w:author="Salim ATALLA" w:date="2021-12-04T20:30:00Z">
        <w:r w:rsidRPr="007C6589" w:rsidDel="00540109">
          <w:rPr>
            <w:rFonts w:ascii="Prestige Elite Std" w:hAnsi="Prestige Elite Std" w:cs="Adobe Naskh Medium"/>
            <w:sz w:val="18"/>
            <w:szCs w:val="18"/>
            <w:rPrChange w:id="1357" w:author="Salim ATALLA" w:date="2021-03-09T20:37:00Z">
              <w:rPr>
                <w:rFonts w:ascii="Bookman Old Style" w:hAnsi="Bookman Old Style" w:cs="Adobe Naskh Medium"/>
                <w:sz w:val="18"/>
                <w:szCs w:val="18"/>
              </w:rPr>
            </w:rPrChange>
          </w:rPr>
          <w:tab/>
        </w:r>
        <w:r w:rsidRPr="007C6589" w:rsidDel="00540109">
          <w:rPr>
            <w:rFonts w:ascii="Prestige Elite Std" w:hAnsi="Prestige Elite Std" w:cs="Adobe Naskh Medium"/>
            <w:sz w:val="18"/>
            <w:szCs w:val="18"/>
            <w:rPrChange w:id="1358" w:author="Salim ATALLA" w:date="2021-03-09T20:37:00Z">
              <w:rPr>
                <w:rFonts w:ascii="Bookman Old Style" w:hAnsi="Bookman Old Style" w:cs="Adobe Naskh Medium"/>
                <w:sz w:val="18"/>
                <w:szCs w:val="18"/>
              </w:rPr>
            </w:rPrChange>
          </w:rPr>
          <w:tab/>
        </w:r>
        <w:r w:rsidRPr="007C6589" w:rsidDel="00540109">
          <w:rPr>
            <w:rFonts w:ascii="Prestige Elite Std" w:eastAsia="Adobe Fan Heiti Std B" w:hAnsi="Prestige Elite Std" w:cs="Adobe Naskh Medium"/>
            <w:sz w:val="18"/>
            <w:szCs w:val="18"/>
            <w:rPrChange w:id="1359" w:author="Salim ATALLA" w:date="2021-03-09T20:37:00Z">
              <w:rPr>
                <w:rFonts w:ascii="Bookman Old Style" w:eastAsia="Adobe Fan Heiti Std B" w:hAnsi="Bookman Old Style" w:cs="Adobe Naskh Medium"/>
                <w:sz w:val="18"/>
                <w:szCs w:val="18"/>
              </w:rPr>
            </w:rPrChange>
          </w:rPr>
          <w:tab/>
        </w:r>
        <w:r w:rsidRPr="007C6589" w:rsidDel="00540109">
          <w:rPr>
            <w:rFonts w:ascii="Prestige Elite Std" w:eastAsia="Adobe Fan Heiti Std B" w:hAnsi="Prestige Elite Std" w:cs="Adobe Naskh Medium"/>
            <w:sz w:val="18"/>
            <w:szCs w:val="18"/>
            <w:rPrChange w:id="1360" w:author="Salim ATALLA" w:date="2021-03-09T20:37:00Z">
              <w:rPr>
                <w:rFonts w:ascii="Bookman Old Style" w:eastAsia="Adobe Fan Heiti Std B" w:hAnsi="Bookman Old Style" w:cs="Adobe Naskh Medium"/>
                <w:sz w:val="18"/>
                <w:szCs w:val="18"/>
              </w:rPr>
            </w:rPrChange>
          </w:rPr>
          <w:tab/>
        </w:r>
      </w:del>
    </w:p>
    <w:p w14:paraId="6DA8AEBD" w14:textId="3957003A" w:rsidR="00A1728C" w:rsidRPr="007C6589" w:rsidDel="00540109" w:rsidRDefault="00A1728C" w:rsidP="00A1728C">
      <w:pPr>
        <w:spacing w:after="0"/>
        <w:rPr>
          <w:del w:id="1361" w:author="Salim ATALLA" w:date="2021-12-04T20:30:00Z"/>
          <w:rFonts w:ascii="Prestige Elite Std" w:eastAsia="Adobe Fan Heiti Std B" w:hAnsi="Prestige Elite Std" w:cs="Adobe Naskh Medium"/>
          <w:sz w:val="18"/>
          <w:szCs w:val="18"/>
          <w:rPrChange w:id="1362" w:author="Salim ATALLA" w:date="2021-03-09T20:37:00Z">
            <w:rPr>
              <w:del w:id="1363" w:author="Salim ATALLA" w:date="2021-12-04T20:30:00Z"/>
              <w:rFonts w:ascii="Bookman Old Style" w:eastAsia="Adobe Fan Heiti Std B" w:hAnsi="Bookman Old Style" w:cs="Adobe Naskh Medium"/>
              <w:sz w:val="18"/>
              <w:szCs w:val="18"/>
            </w:rPr>
          </w:rPrChange>
        </w:rPr>
      </w:pPr>
      <w:del w:id="1364" w:author="Salim ATALLA" w:date="2021-12-04T20:30:00Z">
        <w:r w:rsidRPr="007C6589" w:rsidDel="00540109">
          <w:rPr>
            <w:rFonts w:ascii="Prestige Elite Std" w:eastAsia="Adobe Fan Heiti Std B" w:hAnsi="Prestige Elite Std" w:cs="Adobe Naskh Medium"/>
            <w:sz w:val="18"/>
            <w:szCs w:val="18"/>
            <w:rPrChange w:id="1365" w:author="Salim ATALLA" w:date="2021-03-09T20:37:00Z">
              <w:rPr>
                <w:rFonts w:ascii="Bookman Old Style" w:eastAsia="Adobe Fan Heiti Std B" w:hAnsi="Bookman Old Style" w:cs="Adobe Naskh Medium"/>
                <w:sz w:val="18"/>
                <w:szCs w:val="18"/>
              </w:rPr>
            </w:rPrChange>
          </w:rPr>
          <w:tab/>
        </w:r>
        <w:r w:rsidRPr="007C6589" w:rsidDel="00540109">
          <w:rPr>
            <w:rFonts w:ascii="Prestige Elite Std" w:eastAsia="Adobe Fan Heiti Std B" w:hAnsi="Prestige Elite Std" w:cs="Adobe Naskh Medium"/>
            <w:sz w:val="18"/>
            <w:szCs w:val="18"/>
            <w:rPrChange w:id="1366" w:author="Salim ATALLA" w:date="2021-03-09T20:37:00Z">
              <w:rPr>
                <w:rFonts w:ascii="Bookman Old Style" w:eastAsia="Adobe Fan Heiti Std B" w:hAnsi="Bookman Old Style" w:cs="Adobe Naskh Medium"/>
                <w:sz w:val="18"/>
                <w:szCs w:val="18"/>
              </w:rPr>
            </w:rPrChange>
          </w:rPr>
          <w:tab/>
          <w:delText xml:space="preserve">retourner </w:delText>
        </w:r>
        <w:r w:rsidR="005A540A" w:rsidRPr="007C6589" w:rsidDel="00540109">
          <w:rPr>
            <w:rFonts w:ascii="Prestige Elite Std" w:eastAsia="Adobe Fan Heiti Std B" w:hAnsi="Prestige Elite Std" w:cs="Adobe Naskh Medium"/>
            <w:sz w:val="18"/>
            <w:szCs w:val="18"/>
            <w:rPrChange w:id="1367" w:author="Salim ATALLA" w:date="2021-03-09T20:37:00Z">
              <w:rPr>
                <w:rFonts w:ascii="Bookman Old Style" w:eastAsia="Adobe Fan Heiti Std B" w:hAnsi="Bookman Old Style" w:cs="Adobe Naskh Medium"/>
                <w:sz w:val="18"/>
                <w:szCs w:val="18"/>
              </w:rPr>
            </w:rPrChange>
          </w:rPr>
          <w:delText>V</w:delText>
        </w:r>
      </w:del>
    </w:p>
    <w:p w14:paraId="7B446C16" w14:textId="0DB6FA16" w:rsidR="00A1728C" w:rsidDel="00540109" w:rsidRDefault="00A1728C" w:rsidP="00A1728C">
      <w:pPr>
        <w:rPr>
          <w:del w:id="1368" w:author="Salim ATALLA" w:date="2021-12-04T20:30:00Z"/>
          <w:rFonts w:ascii="High Tower Text" w:hAnsi="High Tower Text" w:cs="Arabic Typesetting"/>
        </w:rPr>
      </w:pPr>
      <w:del w:id="1369" w:author="Salim ATALLA" w:date="2021-12-04T20:30:00Z">
        <w:r w:rsidDel="00540109">
          <w:rPr>
            <w:rFonts w:ascii="Consolas" w:eastAsia="Adobe Fan Heiti Std B" w:hAnsi="Consolas" w:cs="Arabic Typesetting"/>
            <w:sz w:val="20"/>
            <w:szCs w:val="20"/>
          </w:rPr>
          <w:tab/>
        </w:r>
        <w:r w:rsidRPr="00985D74" w:rsidDel="00540109">
          <w:rPr>
            <w:rFonts w:ascii="High Tower Text" w:hAnsi="High Tower Text" w:cs="Arabic Typesetting"/>
            <w:u w:val="single"/>
          </w:rPr>
          <w:delText>Fin</w:delText>
        </w:r>
      </w:del>
    </w:p>
    <w:p w14:paraId="6359B025" w14:textId="54067854" w:rsidR="000205C0" w:rsidRPr="0059662A" w:rsidDel="00540109" w:rsidRDefault="000205C0">
      <w:pPr>
        <w:rPr>
          <w:del w:id="1370" w:author="Salim ATALLA" w:date="2021-12-04T20:30:00Z"/>
          <w:rFonts w:ascii="High Tower Text" w:hAnsi="High Tower Text" w:cs="Arabic Typesetting"/>
          <w:rPrChange w:id="1371" w:author="Salim ATALLA" w:date="2021-03-10T21:30:00Z">
            <w:rPr>
              <w:del w:id="1372" w:author="Salim ATALLA" w:date="2021-12-04T20:30:00Z"/>
            </w:rPr>
          </w:rPrChange>
        </w:rPr>
      </w:pPr>
    </w:p>
    <w:p w14:paraId="12E476FA" w14:textId="058D1D69" w:rsidR="003D2F3C" w:rsidDel="00540109" w:rsidRDefault="003D2F3C" w:rsidP="003D2F3C">
      <w:pPr>
        <w:rPr>
          <w:del w:id="1373" w:author="Salim ATALLA" w:date="2021-12-04T20:30:00Z"/>
          <w:rFonts w:ascii="High Tower Text" w:hAnsi="High Tower Text" w:cs="Arabic Typesetting"/>
        </w:rPr>
      </w:pPr>
      <w:del w:id="1374" w:author="Salim ATALLA" w:date="2021-12-04T20:30:00Z">
        <w:r w:rsidRPr="00551835" w:rsidDel="00540109">
          <w:rPr>
            <w:rFonts w:ascii="High Tower Text" w:hAnsi="High Tower Text" w:cs="Arabic Typesetting"/>
          </w:rPr>
          <w:delText>Fonction</w:delText>
        </w:r>
        <w:r w:rsidDel="00540109">
          <w:rPr>
            <w:rFonts w:ascii="High Tower Text" w:hAnsi="High Tower Text" w:cs="Arabic Typesetting"/>
          </w:rPr>
          <w:delText xml:space="preserve"> </w:delText>
        </w:r>
        <w:r w:rsidDel="00540109">
          <w:rPr>
            <w:rFonts w:ascii="High Tower Text" w:hAnsi="High Tower Text" w:cs="Arabic Typesetting"/>
            <w:i/>
            <w:iCs/>
          </w:rPr>
          <w:delText>construire_Vecteur_</w:delText>
        </w:r>
      </w:del>
      <w:del w:id="1375" w:author="Salim ATALLA" w:date="2021-03-10T21:46:00Z">
        <w:r w:rsidDel="00F90512">
          <w:rPr>
            <w:rFonts w:ascii="High Tower Text" w:hAnsi="High Tower Text" w:cs="Arabic Typesetting"/>
            <w:i/>
            <w:iCs/>
          </w:rPr>
          <w:delText>b</w:delText>
        </w:r>
        <w:r w:rsidDel="00F90512">
          <w:rPr>
            <w:rFonts w:ascii="High Tower Text" w:hAnsi="High Tower Text" w:cs="Arabic Typesetting"/>
          </w:rPr>
          <w:delText xml:space="preserve"> </w:delText>
        </w:r>
      </w:del>
      <w:del w:id="1376" w:author="Salim ATALLA" w:date="2021-12-04T20:30:00Z">
        <w:r w:rsidDel="00540109">
          <w:rPr>
            <w:rFonts w:ascii="High Tower Text" w:hAnsi="High Tower Text" w:cs="Arabic Typesetting"/>
          </w:rPr>
          <w:delText xml:space="preserve">(pointeur vers une fonction </w:delText>
        </w:r>
        <w:r w:rsidR="00010E0E" w:rsidRPr="00010E0E" w:rsidDel="00540109">
          <w:rPr>
            <w:rFonts w:ascii="High Tower Text" w:hAnsi="High Tower Text" w:cs="Arabic Typesetting"/>
            <w:u w:val="single"/>
          </w:rPr>
          <w:delText>d</w:delText>
        </w:r>
        <w:r w:rsidR="00010E0E" w:rsidDel="00540109">
          <w:rPr>
            <w:rFonts w:ascii="High Tower Text" w:hAnsi="High Tower Text" w:cs="Arabic Typesetting"/>
          </w:rPr>
          <w:delText xml:space="preserve"> </w:delText>
        </w:r>
        <w:r w:rsidDel="00540109">
          <w:rPr>
            <w:rFonts w:ascii="High Tower Text" w:hAnsi="High Tower Text" w:cs="Arabic Typesetting"/>
          </w:rPr>
          <w:delText>f,</w:delText>
        </w:r>
      </w:del>
    </w:p>
    <w:p w14:paraId="1EEBDD46" w14:textId="4A7B5C70" w:rsidR="003D2F3C" w:rsidDel="00540109" w:rsidRDefault="003D2F3C" w:rsidP="003D2F3C">
      <w:pPr>
        <w:ind w:left="2832" w:firstLine="708"/>
        <w:rPr>
          <w:del w:id="1377" w:author="Salim ATALLA" w:date="2021-12-04T20:30:00Z"/>
          <w:rFonts w:ascii="High Tower Text" w:hAnsi="High Tower Text" w:cs="Arabic Typesetting"/>
        </w:rPr>
      </w:pPr>
      <w:del w:id="1378" w:author="Salim ATALLA" w:date="2021-12-04T20:30:00Z">
        <w:r w:rsidDel="00540109">
          <w:rPr>
            <w:rFonts w:ascii="High Tower Text" w:hAnsi="High Tower Text" w:cs="Arabic Typesetting"/>
          </w:rPr>
          <w:delText xml:space="preserve">pointeur vers un tableau de réels </w:delText>
        </w:r>
        <w:r w:rsidRPr="00010E0E" w:rsidDel="00540109">
          <w:rPr>
            <w:rFonts w:ascii="High Tower Text" w:hAnsi="High Tower Text" w:cs="Arabic Typesetting"/>
            <w:u w:val="single"/>
          </w:rPr>
          <w:delText>d</w:delText>
        </w:r>
        <w:r w:rsidDel="00540109">
          <w:rPr>
            <w:rFonts w:ascii="High Tower Text" w:hAnsi="High Tower Text" w:cs="Arabic Typesetting"/>
          </w:rPr>
          <w:delText xml:space="preserve"> x_i,</w:delText>
        </w:r>
      </w:del>
    </w:p>
    <w:p w14:paraId="287BBA4A" w14:textId="39678B64" w:rsidR="003D2F3C" w:rsidDel="00540109" w:rsidRDefault="003D2F3C" w:rsidP="003D2F3C">
      <w:pPr>
        <w:ind w:left="3540" w:firstLine="708"/>
        <w:rPr>
          <w:del w:id="1379" w:author="Salim ATALLA" w:date="2021-12-04T20:30:00Z"/>
          <w:rFonts w:ascii="High Tower Text" w:hAnsi="High Tower Text" w:cs="Arabic Typesetting"/>
        </w:rPr>
      </w:pPr>
      <w:del w:id="1380" w:author="Salim ATALLA" w:date="2021-12-04T20:30:00Z">
        <w:r w:rsidDel="00540109">
          <w:rPr>
            <w:rFonts w:ascii="High Tower Text" w:hAnsi="High Tower Text" w:cs="Arabic Typesetting"/>
          </w:rPr>
          <w:delText xml:space="preserve">entier </w:delText>
        </w:r>
        <w:r w:rsidRPr="00010E0E" w:rsidDel="00540109">
          <w:rPr>
            <w:rFonts w:ascii="High Tower Text" w:hAnsi="High Tower Text" w:cs="Arabic Typesetting"/>
            <w:u w:val="single"/>
          </w:rPr>
          <w:delText>d</w:delText>
        </w:r>
        <w:r w:rsidDel="00540109">
          <w:rPr>
            <w:rFonts w:ascii="High Tower Text" w:hAnsi="High Tower Text" w:cs="Arabic Typesetting"/>
          </w:rPr>
          <w:delText xml:space="preserve"> n) : pointeur vers une tableau de réels </w:delText>
        </w:r>
      </w:del>
    </w:p>
    <w:p w14:paraId="2DA68353" w14:textId="7470A291" w:rsidR="003D2F3C" w:rsidDel="00540109" w:rsidRDefault="003D2F3C" w:rsidP="003D2F3C">
      <w:pPr>
        <w:rPr>
          <w:del w:id="1381" w:author="Salim ATALLA" w:date="2021-12-04T20:30:00Z"/>
          <w:rFonts w:ascii="High Tower Text" w:hAnsi="High Tower Text" w:cs="Arabic Typesetting"/>
        </w:rPr>
      </w:pPr>
      <w:del w:id="1382" w:author="Salim ATALLA" w:date="2021-12-04T20:30:00Z">
        <w:r w:rsidDel="00540109">
          <w:rPr>
            <w:rFonts w:ascii="High Tower Text" w:hAnsi="High Tower Text" w:cs="Arabic Typesetting"/>
          </w:rPr>
          <w:tab/>
          <w:delText>// pré :   n&gt;0</w:delText>
        </w:r>
      </w:del>
    </w:p>
    <w:p w14:paraId="6808C3D8" w14:textId="7AF2F994" w:rsidR="003D2F3C" w:rsidDel="00540109" w:rsidRDefault="003D2F3C" w:rsidP="003D2F3C">
      <w:pPr>
        <w:rPr>
          <w:del w:id="1383" w:author="Salim ATALLA" w:date="2021-12-04T20:30:00Z"/>
          <w:rFonts w:ascii="High Tower Text" w:hAnsi="High Tower Text" w:cs="Arabic Typesetting"/>
        </w:rPr>
      </w:pPr>
      <w:del w:id="1384" w:author="Salim ATALLA" w:date="2021-12-04T20:30:00Z">
        <w:r w:rsidDel="00540109">
          <w:rPr>
            <w:rFonts w:ascii="High Tower Text" w:hAnsi="High Tower Text" w:cs="Arabic Typesetting"/>
          </w:rPr>
          <w:tab/>
        </w:r>
        <w:r w:rsidRPr="007420EF" w:rsidDel="00540109">
          <w:rPr>
            <w:rFonts w:ascii="High Tower Text" w:hAnsi="High Tower Text" w:cs="Arabic Typesetting"/>
            <w:u w:val="single"/>
          </w:rPr>
          <w:delText>Variables</w:delText>
        </w:r>
        <w:r w:rsidRPr="0014747A" w:rsidDel="00540109">
          <w:rPr>
            <w:rFonts w:ascii="High Tower Text" w:hAnsi="High Tower Text" w:cs="Arabic Typesetting"/>
          </w:rPr>
          <w:delText> :</w:delText>
        </w:r>
        <w:r w:rsidDel="00540109">
          <w:rPr>
            <w:rFonts w:ascii="High Tower Text" w:hAnsi="High Tower Text" w:cs="Arabic Typesetting"/>
          </w:rPr>
          <w:delText xml:space="preserve">   </w:delText>
        </w:r>
        <w:r w:rsidRPr="007C6589" w:rsidDel="00540109">
          <w:rPr>
            <w:rFonts w:ascii="Prestige Elite Std" w:hAnsi="Prestige Elite Std" w:cs="Arabic Typesetting"/>
            <w:sz w:val="18"/>
            <w:szCs w:val="18"/>
            <w:rPrChange w:id="1385" w:author="Salim ATALLA" w:date="2021-03-09T20:37:00Z">
              <w:rPr>
                <w:rFonts w:ascii="High Tower Text" w:hAnsi="High Tower Text" w:cs="Arabic Typesetting"/>
              </w:rPr>
            </w:rPrChange>
          </w:rPr>
          <w:delText xml:space="preserve">pointeur vers une tableau de réels : </w:delText>
        </w:r>
      </w:del>
      <w:del w:id="1386" w:author="Salim ATALLA" w:date="2021-03-10T21:46:00Z">
        <w:r w:rsidR="00EA4363" w:rsidRPr="007C6589" w:rsidDel="00F90512">
          <w:rPr>
            <w:rFonts w:ascii="Prestige Elite Std" w:hAnsi="Prestige Elite Std" w:cs="Arabic Typesetting"/>
            <w:sz w:val="18"/>
            <w:szCs w:val="18"/>
            <w:rPrChange w:id="1387" w:author="Salim ATALLA" w:date="2021-03-09T20:37:00Z">
              <w:rPr>
                <w:rFonts w:ascii="High Tower Text" w:hAnsi="High Tower Text" w:cs="Arabic Typesetting"/>
              </w:rPr>
            </w:rPrChange>
          </w:rPr>
          <w:delText>V</w:delText>
        </w:r>
      </w:del>
      <w:del w:id="1388" w:author="Salim ATALLA" w:date="2021-12-04T20:30:00Z">
        <w:r w:rsidR="00010E0E" w:rsidRPr="007C6589" w:rsidDel="00540109">
          <w:rPr>
            <w:rFonts w:ascii="Prestige Elite Std" w:hAnsi="Prestige Elite Std" w:cs="Arabic Typesetting"/>
            <w:sz w:val="18"/>
            <w:szCs w:val="18"/>
            <w:rPrChange w:id="1389" w:author="Salim ATALLA" w:date="2021-03-09T20:37:00Z">
              <w:rPr>
                <w:rFonts w:ascii="High Tower Text" w:hAnsi="High Tower Text" w:cs="Arabic Typesetting"/>
              </w:rPr>
            </w:rPrChange>
          </w:rPr>
          <w:delText>,</w:delText>
        </w:r>
      </w:del>
      <w:del w:id="1390" w:author="Salim ATALLA" w:date="2021-03-09T20:59:00Z">
        <w:r w:rsidR="00010E0E" w:rsidRPr="007C6589" w:rsidDel="00F205B0">
          <w:rPr>
            <w:rFonts w:ascii="Prestige Elite Std" w:hAnsi="Prestige Elite Std" w:cs="Arabic Typesetting"/>
            <w:sz w:val="18"/>
            <w:szCs w:val="18"/>
            <w:rPrChange w:id="1391" w:author="Salim ATALLA" w:date="2021-03-09T20:37:00Z">
              <w:rPr>
                <w:rFonts w:ascii="High Tower Text" w:hAnsi="High Tower Text" w:cs="Arabic Typesetting"/>
              </w:rPr>
            </w:rPrChange>
          </w:rPr>
          <w:tab/>
        </w:r>
      </w:del>
      <w:del w:id="1392" w:author="Salim ATALLA" w:date="2021-12-04T20:30:00Z">
        <w:r w:rsidR="00010E0E" w:rsidRPr="007C6589" w:rsidDel="00540109">
          <w:rPr>
            <w:rFonts w:ascii="Prestige Elite Std" w:hAnsi="Prestige Elite Std" w:cs="Arabic Typesetting"/>
            <w:sz w:val="18"/>
            <w:szCs w:val="18"/>
            <w:rPrChange w:id="1393" w:author="Salim ATALLA" w:date="2021-03-09T20:37:00Z">
              <w:rPr>
                <w:rFonts w:ascii="High Tower Text" w:hAnsi="High Tower Text" w:cs="Arabic Typesetting"/>
              </w:rPr>
            </w:rPrChange>
          </w:rPr>
          <w:delText>entier i</w:delText>
        </w:r>
      </w:del>
    </w:p>
    <w:p w14:paraId="334E1441" w14:textId="6A5EC4BB" w:rsidR="003D2F3C" w:rsidRPr="00985D74" w:rsidDel="00540109" w:rsidRDefault="003D2F3C" w:rsidP="003D2F3C">
      <w:pPr>
        <w:rPr>
          <w:del w:id="1394" w:author="Salim ATALLA" w:date="2021-12-04T20:30:00Z"/>
          <w:rFonts w:ascii="High Tower Text" w:hAnsi="High Tower Text" w:cs="Arabic Typesetting"/>
          <w:u w:val="single"/>
        </w:rPr>
      </w:pPr>
      <w:del w:id="1395" w:author="Salim ATALLA" w:date="2021-12-04T20:30:00Z">
        <w:r w:rsidDel="00540109">
          <w:rPr>
            <w:rFonts w:ascii="High Tower Text" w:hAnsi="High Tower Text" w:cs="Arabic Typesetting"/>
          </w:rPr>
          <w:tab/>
        </w:r>
        <w:r w:rsidR="007420EF" w:rsidRPr="00985D74" w:rsidDel="00540109">
          <w:rPr>
            <w:rFonts w:ascii="High Tower Text" w:hAnsi="High Tower Text" w:cs="Arabic Typesetting"/>
            <w:u w:val="single"/>
          </w:rPr>
          <w:delText>Début</w:delText>
        </w:r>
        <w:r w:rsidR="007420EF" w:rsidDel="00540109">
          <w:rPr>
            <w:rFonts w:ascii="High Tower Text" w:hAnsi="High Tower Text" w:cs="Arabic Typesetting"/>
          </w:rPr>
          <w:delText> :</w:delText>
        </w:r>
      </w:del>
    </w:p>
    <w:p w14:paraId="556BD2D6" w14:textId="46D4FD6C" w:rsidR="003D2F3C" w:rsidRPr="007C6589" w:rsidDel="00540109" w:rsidRDefault="003D2F3C" w:rsidP="003D2F3C">
      <w:pPr>
        <w:spacing w:after="0"/>
        <w:rPr>
          <w:del w:id="1396" w:author="Salim ATALLA" w:date="2021-12-04T20:30:00Z"/>
          <w:rFonts w:ascii="Prestige Elite Std" w:eastAsia="Adobe Fan Heiti Std B" w:hAnsi="Prestige Elite Std" w:cs="Adobe Naskh Medium"/>
          <w:sz w:val="18"/>
          <w:szCs w:val="18"/>
          <w:rPrChange w:id="1397" w:author="Salim ATALLA" w:date="2021-03-09T20:37:00Z">
            <w:rPr>
              <w:del w:id="1398" w:author="Salim ATALLA" w:date="2021-12-04T20:30:00Z"/>
              <w:rFonts w:ascii="Bookman Old Style" w:eastAsia="Adobe Fan Heiti Std B" w:hAnsi="Bookman Old Style" w:cs="Adobe Naskh Medium"/>
              <w:sz w:val="18"/>
              <w:szCs w:val="18"/>
            </w:rPr>
          </w:rPrChange>
        </w:rPr>
      </w:pPr>
      <w:del w:id="1399" w:author="Salim ATALLA" w:date="2021-12-04T20:30:00Z">
        <w:r w:rsidRPr="007C6589" w:rsidDel="00540109">
          <w:rPr>
            <w:rFonts w:ascii="Prestige Elite Std" w:hAnsi="Prestige Elite Std" w:cs="Adobe Naskh Medium"/>
            <w:sz w:val="18"/>
            <w:szCs w:val="18"/>
            <w:rPrChange w:id="1400" w:author="Salim ATALLA" w:date="2021-03-09T20:37:00Z">
              <w:rPr>
                <w:rFonts w:ascii="Bookman Old Style" w:hAnsi="Bookman Old Style" w:cs="Adobe Naskh Medium"/>
                <w:sz w:val="18"/>
                <w:szCs w:val="18"/>
              </w:rPr>
            </w:rPrChange>
          </w:rPr>
          <w:tab/>
        </w:r>
        <w:r w:rsidRPr="007C6589" w:rsidDel="00540109">
          <w:rPr>
            <w:rFonts w:ascii="Prestige Elite Std" w:hAnsi="Prestige Elite Std" w:cs="Adobe Naskh Medium"/>
            <w:sz w:val="18"/>
            <w:szCs w:val="18"/>
            <w:rPrChange w:id="1401" w:author="Salim ATALLA" w:date="2021-03-09T20:37:00Z">
              <w:rPr>
                <w:rFonts w:ascii="Bookman Old Style" w:hAnsi="Bookman Old Style" w:cs="Adobe Naskh Medium"/>
                <w:sz w:val="18"/>
                <w:szCs w:val="18"/>
              </w:rPr>
            </w:rPrChange>
          </w:rPr>
          <w:tab/>
        </w:r>
      </w:del>
      <w:del w:id="1402" w:author="Salim ATALLA" w:date="2021-03-10T21:46:00Z">
        <w:r w:rsidR="00EA4363" w:rsidRPr="007C6589" w:rsidDel="00F90512">
          <w:rPr>
            <w:rFonts w:ascii="Prestige Elite Std" w:eastAsia="Adobe Fan Heiti Std B" w:hAnsi="Prestige Elite Std" w:cs="Adobe Naskh Medium"/>
            <w:sz w:val="18"/>
            <w:szCs w:val="18"/>
            <w:rPrChange w:id="1403" w:author="Salim ATALLA" w:date="2021-03-09T20:37:00Z">
              <w:rPr>
                <w:rFonts w:ascii="Bookman Old Style" w:eastAsia="Adobe Fan Heiti Std B" w:hAnsi="Bookman Old Style" w:cs="Adobe Naskh Medium"/>
                <w:sz w:val="18"/>
                <w:szCs w:val="18"/>
              </w:rPr>
            </w:rPrChange>
          </w:rPr>
          <w:delText>V</w:delText>
        </w:r>
        <w:r w:rsidRPr="007C6589" w:rsidDel="00F90512">
          <w:rPr>
            <w:rFonts w:ascii="Prestige Elite Std" w:eastAsia="Adobe Fan Heiti Std B" w:hAnsi="Prestige Elite Std" w:cs="Adobe Naskh Medium"/>
            <w:sz w:val="18"/>
            <w:szCs w:val="18"/>
            <w:rPrChange w:id="1404" w:author="Salim ATALLA" w:date="2021-03-09T20:37:00Z">
              <w:rPr>
                <w:rFonts w:ascii="Bookman Old Style" w:eastAsia="Adobe Fan Heiti Std B" w:hAnsi="Bookman Old Style" w:cs="Adobe Naskh Medium"/>
                <w:sz w:val="18"/>
                <w:szCs w:val="18"/>
              </w:rPr>
            </w:rPrChange>
          </w:rPr>
          <w:delText xml:space="preserve"> </w:delText>
        </w:r>
      </w:del>
      <w:del w:id="1405" w:author="Salim ATALLA" w:date="2021-03-10T20:55:00Z">
        <w:r w:rsidRPr="007C6589" w:rsidDel="005E1463">
          <w:rPr>
            <w:rFonts w:ascii="Prestige Elite Std" w:eastAsia="Adobe Fan Heiti Std B" w:hAnsi="Prestige Elite Std" w:cs="Adobe Naskh Medium"/>
            <w:sz w:val="18"/>
            <w:szCs w:val="18"/>
            <w:rPrChange w:id="1406" w:author="Salim ATALLA" w:date="2021-03-09T20:37:00Z">
              <w:rPr>
                <w:rFonts w:ascii="Bookman Old Style" w:eastAsia="Adobe Fan Heiti Std B" w:hAnsi="Bookman Old Style" w:cs="Adobe Naskh Medium"/>
                <w:sz w:val="18"/>
                <w:szCs w:val="18"/>
              </w:rPr>
            </w:rPrChange>
          </w:rPr>
          <w:delText>&lt;-</w:delText>
        </w:r>
      </w:del>
      <w:del w:id="1407" w:author="Salim ATALLA" w:date="2021-12-04T20:30:00Z">
        <w:r w:rsidRPr="007C6589" w:rsidDel="00540109">
          <w:rPr>
            <w:rFonts w:ascii="Prestige Elite Std" w:eastAsia="Adobe Fan Heiti Std B" w:hAnsi="Prestige Elite Std" w:cs="Adobe Naskh Medium"/>
            <w:sz w:val="18"/>
            <w:szCs w:val="18"/>
            <w:rPrChange w:id="1408" w:author="Salim ATALLA" w:date="2021-03-09T20:37:00Z">
              <w:rPr>
                <w:rFonts w:ascii="Bookman Old Style" w:eastAsia="Adobe Fan Heiti Std B" w:hAnsi="Bookman Old Style" w:cs="Adobe Naskh Medium"/>
                <w:sz w:val="18"/>
                <w:szCs w:val="18"/>
              </w:rPr>
            </w:rPrChange>
          </w:rPr>
          <w:delText xml:space="preserve"> </w:delText>
        </w:r>
        <w:r w:rsidR="00FD75A4" w:rsidRPr="007C6589" w:rsidDel="00540109">
          <w:rPr>
            <w:rFonts w:ascii="Prestige Elite Std" w:eastAsia="Adobe Fan Heiti Std B" w:hAnsi="Prestige Elite Std" w:cs="Adobe Naskh Medium"/>
            <w:sz w:val="18"/>
            <w:szCs w:val="18"/>
            <w:rPrChange w:id="1409" w:author="Salim ATALLA" w:date="2021-03-09T20:37:00Z">
              <w:rPr>
                <w:rFonts w:ascii="Bookman Old Style" w:eastAsia="Adobe Fan Heiti Std B" w:hAnsi="Bookman Old Style" w:cs="Adobe Naskh Medium"/>
                <w:sz w:val="18"/>
                <w:szCs w:val="18"/>
              </w:rPr>
            </w:rPrChange>
          </w:rPr>
          <w:delText>créer_Vecteur_Vide</w:delText>
        </w:r>
      </w:del>
      <w:del w:id="1410" w:author="Salim ATALLA" w:date="2021-03-09T20:44:00Z">
        <w:r w:rsidR="00FD75A4" w:rsidRPr="007C6589" w:rsidDel="00985C95">
          <w:rPr>
            <w:rFonts w:ascii="Prestige Elite Std" w:eastAsia="Adobe Fan Heiti Std B" w:hAnsi="Prestige Elite Std" w:cs="Adobe Naskh Medium"/>
            <w:sz w:val="18"/>
            <w:szCs w:val="18"/>
            <w:rPrChange w:id="1411" w:author="Salim ATALLA" w:date="2021-03-09T20:37:00Z">
              <w:rPr>
                <w:rFonts w:ascii="Bookman Old Style" w:eastAsia="Adobe Fan Heiti Std B" w:hAnsi="Bookman Old Style" w:cs="Adobe Naskh Medium"/>
                <w:sz w:val="18"/>
                <w:szCs w:val="18"/>
              </w:rPr>
            </w:rPrChange>
          </w:rPr>
          <w:delText xml:space="preserve"> </w:delText>
        </w:r>
      </w:del>
      <w:del w:id="1412" w:author="Salim ATALLA" w:date="2021-12-04T20:30:00Z">
        <w:r w:rsidR="00FD75A4" w:rsidRPr="007C6589" w:rsidDel="00540109">
          <w:rPr>
            <w:rFonts w:ascii="Prestige Elite Std" w:eastAsia="Adobe Fan Heiti Std B" w:hAnsi="Prestige Elite Std" w:cs="Adobe Naskh Medium"/>
            <w:sz w:val="18"/>
            <w:szCs w:val="18"/>
            <w:rPrChange w:id="1413" w:author="Salim ATALLA" w:date="2021-03-09T20:37:00Z">
              <w:rPr>
                <w:rFonts w:ascii="Bookman Old Style" w:eastAsia="Adobe Fan Heiti Std B" w:hAnsi="Bookman Old Style" w:cs="Adobe Naskh Medium"/>
                <w:sz w:val="18"/>
                <w:szCs w:val="18"/>
              </w:rPr>
            </w:rPrChange>
          </w:rPr>
          <w:delText>(n)</w:delText>
        </w:r>
      </w:del>
    </w:p>
    <w:p w14:paraId="204C1412" w14:textId="740B021B" w:rsidR="00CE1D59" w:rsidRPr="007C6589" w:rsidDel="00540109" w:rsidRDefault="00CE1D59" w:rsidP="003D2F3C">
      <w:pPr>
        <w:spacing w:after="0"/>
        <w:rPr>
          <w:del w:id="1414" w:author="Salim ATALLA" w:date="2021-12-04T20:30:00Z"/>
          <w:rFonts w:ascii="Prestige Elite Std" w:eastAsia="Adobe Fan Heiti Std B" w:hAnsi="Prestige Elite Std" w:cs="Adobe Naskh Medium"/>
          <w:sz w:val="18"/>
          <w:szCs w:val="18"/>
          <w:rPrChange w:id="1415" w:author="Salim ATALLA" w:date="2021-03-09T20:37:00Z">
            <w:rPr>
              <w:del w:id="1416" w:author="Salim ATALLA" w:date="2021-12-04T20:30:00Z"/>
              <w:rFonts w:ascii="Bookman Old Style" w:eastAsia="Adobe Fan Heiti Std B" w:hAnsi="Bookman Old Style" w:cs="Adobe Naskh Medium"/>
              <w:sz w:val="18"/>
              <w:szCs w:val="18"/>
            </w:rPr>
          </w:rPrChange>
        </w:rPr>
      </w:pPr>
    </w:p>
    <w:p w14:paraId="2E8CE24E" w14:textId="00FFBDB2" w:rsidR="00CE1D59" w:rsidRPr="007C6589" w:rsidDel="00540109" w:rsidRDefault="00CE1D59" w:rsidP="00CE1D59">
      <w:pPr>
        <w:spacing w:after="0"/>
        <w:ind w:left="708" w:firstLine="708"/>
        <w:rPr>
          <w:del w:id="1417" w:author="Salim ATALLA" w:date="2021-12-04T20:30:00Z"/>
          <w:rFonts w:ascii="Prestige Elite Std" w:eastAsia="Adobe Fan Heiti Std B" w:hAnsi="Prestige Elite Std" w:cs="Adobe Naskh Medium"/>
          <w:sz w:val="18"/>
          <w:szCs w:val="18"/>
          <w:rPrChange w:id="1418" w:author="Salim ATALLA" w:date="2021-03-09T20:37:00Z">
            <w:rPr>
              <w:del w:id="1419" w:author="Salim ATALLA" w:date="2021-12-04T20:30:00Z"/>
              <w:rFonts w:ascii="Bookman Old Style" w:eastAsia="Adobe Fan Heiti Std B" w:hAnsi="Bookman Old Style" w:cs="Adobe Naskh Medium"/>
              <w:sz w:val="18"/>
              <w:szCs w:val="18"/>
            </w:rPr>
          </w:rPrChange>
        </w:rPr>
      </w:pPr>
      <w:del w:id="1420" w:author="Salim ATALLA" w:date="2021-03-09T20:45:00Z">
        <w:r w:rsidRPr="007C6589" w:rsidDel="00985C95">
          <w:rPr>
            <w:rFonts w:ascii="Prestige Elite Std" w:eastAsia="Adobe Fan Heiti Std B" w:hAnsi="Prestige Elite Std" w:cs="Adobe Naskh Medium"/>
            <w:sz w:val="18"/>
            <w:szCs w:val="18"/>
            <w:rPrChange w:id="1421" w:author="Salim ATALLA" w:date="2021-03-09T20:37:00Z">
              <w:rPr>
                <w:rFonts w:ascii="Bookman Old Style" w:eastAsia="Adobe Fan Heiti Std B" w:hAnsi="Bookman Old Style" w:cs="Adobe Naskh Medium"/>
                <w:sz w:val="18"/>
                <w:szCs w:val="18"/>
              </w:rPr>
            </w:rPrChange>
          </w:rPr>
          <w:delText xml:space="preserve">Pour  </w:delText>
        </w:r>
      </w:del>
      <w:del w:id="1422" w:author="Salim ATALLA" w:date="2021-12-04T20:30:00Z">
        <w:r w:rsidRPr="007C6589" w:rsidDel="00540109">
          <w:rPr>
            <w:rFonts w:ascii="Prestige Elite Std" w:eastAsia="Adobe Fan Heiti Std B" w:hAnsi="Prestige Elite Std" w:cs="Adobe Naskh Medium"/>
            <w:sz w:val="18"/>
            <w:szCs w:val="18"/>
            <w:rPrChange w:id="1423" w:author="Salim ATALLA" w:date="2021-03-09T20:37:00Z">
              <w:rPr>
                <w:rFonts w:ascii="Bookman Old Style" w:eastAsia="Adobe Fan Heiti Std B" w:hAnsi="Bookman Old Style" w:cs="Adobe Naskh Medium"/>
                <w:sz w:val="18"/>
                <w:szCs w:val="18"/>
              </w:rPr>
            </w:rPrChange>
          </w:rPr>
          <w:delText xml:space="preserve">i de </w:delText>
        </w:r>
      </w:del>
      <w:del w:id="1424" w:author="Salim ATALLA" w:date="2021-03-10T14:18:00Z">
        <w:r w:rsidRPr="007C6589" w:rsidDel="009209C6">
          <w:rPr>
            <w:rFonts w:ascii="Prestige Elite Std" w:eastAsia="Adobe Fan Heiti Std B" w:hAnsi="Prestige Elite Std" w:cs="Adobe Naskh Medium"/>
            <w:sz w:val="18"/>
            <w:szCs w:val="18"/>
            <w:rPrChange w:id="1425" w:author="Salim ATALLA" w:date="2021-03-09T20:37:00Z">
              <w:rPr>
                <w:rFonts w:ascii="Bookman Old Style" w:eastAsia="Adobe Fan Heiti Std B" w:hAnsi="Bookman Old Style" w:cs="Adobe Naskh Medium"/>
                <w:sz w:val="18"/>
                <w:szCs w:val="18"/>
              </w:rPr>
            </w:rPrChange>
          </w:rPr>
          <w:delText xml:space="preserve">0 </w:delText>
        </w:r>
      </w:del>
      <w:del w:id="1426" w:author="Salim ATALLA" w:date="2021-12-04T20:30:00Z">
        <w:r w:rsidRPr="007C6589" w:rsidDel="00540109">
          <w:rPr>
            <w:rFonts w:ascii="Prestige Elite Std" w:eastAsia="Adobe Fan Heiti Std B" w:hAnsi="Prestige Elite Std" w:cs="Adobe Naskh Medium"/>
            <w:sz w:val="18"/>
            <w:szCs w:val="18"/>
            <w:rPrChange w:id="1427" w:author="Salim ATALLA" w:date="2021-03-09T20:37:00Z">
              <w:rPr>
                <w:rFonts w:ascii="Bookman Old Style" w:eastAsia="Adobe Fan Heiti Std B" w:hAnsi="Bookman Old Style" w:cs="Adobe Naskh Medium"/>
                <w:sz w:val="18"/>
                <w:szCs w:val="18"/>
              </w:rPr>
            </w:rPrChange>
          </w:rPr>
          <w:delText>à n</w:delText>
        </w:r>
      </w:del>
      <w:del w:id="1428" w:author="Salim ATALLA" w:date="2021-03-10T14:18:00Z">
        <w:r w:rsidRPr="007C6589" w:rsidDel="009209C6">
          <w:rPr>
            <w:rFonts w:ascii="Prestige Elite Std" w:eastAsia="Adobe Fan Heiti Std B" w:hAnsi="Prestige Elite Std" w:cs="Adobe Naskh Medium"/>
            <w:sz w:val="18"/>
            <w:szCs w:val="18"/>
            <w:rPrChange w:id="1429" w:author="Salim ATALLA" w:date="2021-03-09T20:37:00Z">
              <w:rPr>
                <w:rFonts w:ascii="Bookman Old Style" w:eastAsia="Adobe Fan Heiti Std B" w:hAnsi="Bookman Old Style" w:cs="Adobe Naskh Medium"/>
                <w:sz w:val="18"/>
                <w:szCs w:val="18"/>
              </w:rPr>
            </w:rPrChange>
          </w:rPr>
          <w:delText>-1</w:delText>
        </w:r>
      </w:del>
      <w:del w:id="1430" w:author="Salim ATALLA" w:date="2021-03-11T00:21:00Z">
        <w:r w:rsidRPr="007C6589" w:rsidDel="00351CE8">
          <w:rPr>
            <w:rFonts w:ascii="Prestige Elite Std" w:eastAsia="Adobe Fan Heiti Std B" w:hAnsi="Prestige Elite Std" w:cs="Adobe Naskh Medium"/>
            <w:sz w:val="18"/>
            <w:szCs w:val="18"/>
            <w:rPrChange w:id="1431" w:author="Salim ATALLA" w:date="2021-03-09T20:37:00Z">
              <w:rPr>
                <w:rFonts w:ascii="Bookman Old Style" w:eastAsia="Adobe Fan Heiti Std B" w:hAnsi="Bookman Old Style" w:cs="Adobe Naskh Medium"/>
                <w:sz w:val="18"/>
                <w:szCs w:val="18"/>
              </w:rPr>
            </w:rPrChange>
          </w:rPr>
          <w:tab/>
          <w:delText xml:space="preserve"> </w:delText>
        </w:r>
      </w:del>
      <w:del w:id="1432" w:author="Salim ATALLA" w:date="2021-12-04T20:30:00Z">
        <w:r w:rsidRPr="007C6589" w:rsidDel="00540109">
          <w:rPr>
            <w:rFonts w:ascii="Prestige Elite Std" w:eastAsia="Adobe Fan Heiti Std B" w:hAnsi="Prestige Elite Std" w:cs="Adobe Naskh Medium"/>
            <w:sz w:val="18"/>
            <w:szCs w:val="18"/>
            <w:rPrChange w:id="1433" w:author="Salim ATALLA" w:date="2021-03-09T20:37:00Z">
              <w:rPr>
                <w:rFonts w:ascii="Bookman Old Style" w:eastAsia="Adobe Fan Heiti Std B" w:hAnsi="Bookman Old Style" w:cs="Adobe Naskh Medium"/>
                <w:sz w:val="18"/>
                <w:szCs w:val="18"/>
              </w:rPr>
            </w:rPrChange>
          </w:rPr>
          <w:delText>faire :</w:delText>
        </w:r>
      </w:del>
    </w:p>
    <w:p w14:paraId="6DD28766" w14:textId="097C6AE8" w:rsidR="00CE1D59" w:rsidRPr="00235F89" w:rsidDel="00540109" w:rsidRDefault="00CE1D59" w:rsidP="00CE1D59">
      <w:pPr>
        <w:spacing w:after="0"/>
        <w:rPr>
          <w:del w:id="1434" w:author="Salim ATALLA" w:date="2021-12-04T20:30:00Z"/>
          <w:rFonts w:ascii="Prestige Elite Std" w:eastAsia="Adobe Fan Heiti Std B" w:hAnsi="Prestige Elite Std" w:cs="Adobe Naskh Medium"/>
          <w:sz w:val="18"/>
          <w:szCs w:val="18"/>
          <w:rPrChange w:id="1435" w:author="Salim ATALLA" w:date="2021-12-04T20:31:00Z">
            <w:rPr>
              <w:del w:id="1436" w:author="Salim ATALLA" w:date="2021-12-04T20:30:00Z"/>
              <w:rFonts w:ascii="Bookman Old Style" w:eastAsia="Adobe Fan Heiti Std B" w:hAnsi="Bookman Old Style" w:cs="Adobe Naskh Medium"/>
              <w:sz w:val="18"/>
              <w:szCs w:val="18"/>
            </w:rPr>
          </w:rPrChange>
        </w:rPr>
      </w:pPr>
      <w:del w:id="1437" w:author="Salim ATALLA" w:date="2021-12-04T20:30:00Z">
        <w:r w:rsidRPr="007C6589" w:rsidDel="00540109">
          <w:rPr>
            <w:rFonts w:ascii="Prestige Elite Std" w:eastAsia="Adobe Fan Heiti Std B" w:hAnsi="Prestige Elite Std" w:cs="Adobe Naskh Medium"/>
            <w:sz w:val="18"/>
            <w:szCs w:val="18"/>
            <w:rPrChange w:id="1438" w:author="Salim ATALLA" w:date="2021-03-09T20:37:00Z">
              <w:rPr>
                <w:rFonts w:ascii="Bookman Old Style" w:eastAsia="Adobe Fan Heiti Std B" w:hAnsi="Bookman Old Style" w:cs="Adobe Naskh Medium"/>
                <w:sz w:val="18"/>
                <w:szCs w:val="18"/>
              </w:rPr>
            </w:rPrChange>
          </w:rPr>
          <w:tab/>
        </w:r>
        <w:r w:rsidRPr="007C6589" w:rsidDel="00540109">
          <w:rPr>
            <w:rFonts w:ascii="Prestige Elite Std" w:eastAsia="Adobe Fan Heiti Std B" w:hAnsi="Prestige Elite Std" w:cs="Adobe Naskh Medium"/>
            <w:sz w:val="18"/>
            <w:szCs w:val="18"/>
            <w:rPrChange w:id="1439" w:author="Salim ATALLA" w:date="2021-03-09T20:37:00Z">
              <w:rPr>
                <w:rFonts w:ascii="Bookman Old Style" w:eastAsia="Adobe Fan Heiti Std B" w:hAnsi="Bookman Old Style" w:cs="Adobe Naskh Medium"/>
                <w:sz w:val="18"/>
                <w:szCs w:val="18"/>
              </w:rPr>
            </w:rPrChange>
          </w:rPr>
          <w:tab/>
        </w:r>
        <w:r w:rsidRPr="007C6589" w:rsidDel="00540109">
          <w:rPr>
            <w:rFonts w:ascii="Prestige Elite Std" w:eastAsia="Adobe Fan Heiti Std B" w:hAnsi="Prestige Elite Std" w:cs="Adobe Naskh Medium"/>
            <w:sz w:val="18"/>
            <w:szCs w:val="18"/>
            <w:rPrChange w:id="1440" w:author="Salim ATALLA" w:date="2021-03-09T20:37:00Z">
              <w:rPr>
                <w:rFonts w:ascii="Bookman Old Style" w:eastAsia="Adobe Fan Heiti Std B" w:hAnsi="Bookman Old Style" w:cs="Adobe Naskh Medium"/>
                <w:sz w:val="18"/>
                <w:szCs w:val="18"/>
              </w:rPr>
            </w:rPrChange>
          </w:rPr>
          <w:tab/>
        </w:r>
      </w:del>
      <w:del w:id="1441" w:author="Salim ATALLA" w:date="2021-03-10T21:46:00Z">
        <w:r w:rsidRPr="00235F89" w:rsidDel="00F90512">
          <w:rPr>
            <w:rFonts w:ascii="Prestige Elite Std" w:eastAsia="Adobe Fan Heiti Std B" w:hAnsi="Prestige Elite Std" w:cs="Adobe Naskh Medium"/>
            <w:sz w:val="18"/>
            <w:szCs w:val="18"/>
            <w:rPrChange w:id="1442" w:author="Salim ATALLA" w:date="2021-12-04T20:31:00Z">
              <w:rPr>
                <w:rFonts w:ascii="Bookman Old Style" w:eastAsia="Adobe Fan Heiti Std B" w:hAnsi="Bookman Old Style" w:cs="Adobe Naskh Medium"/>
                <w:sz w:val="18"/>
                <w:szCs w:val="18"/>
              </w:rPr>
            </w:rPrChange>
          </w:rPr>
          <w:delText>V</w:delText>
        </w:r>
      </w:del>
      <w:del w:id="1443" w:author="Salim ATALLA" w:date="2021-03-09T20:44:00Z">
        <w:r w:rsidRPr="00235F89" w:rsidDel="00985C95">
          <w:rPr>
            <w:rFonts w:ascii="Prestige Elite Std" w:eastAsia="Adobe Fan Heiti Std B" w:hAnsi="Prestige Elite Std" w:cs="Adobe Naskh Medium"/>
            <w:sz w:val="18"/>
            <w:szCs w:val="18"/>
            <w:rPrChange w:id="1444" w:author="Salim ATALLA" w:date="2021-12-04T20:31:00Z">
              <w:rPr>
                <w:rFonts w:ascii="Bookman Old Style" w:eastAsia="Adobe Fan Heiti Std B" w:hAnsi="Bookman Old Style" w:cs="Adobe Naskh Medium"/>
                <w:sz w:val="18"/>
                <w:szCs w:val="18"/>
              </w:rPr>
            </w:rPrChange>
          </w:rPr>
          <w:delText xml:space="preserve"> </w:delText>
        </w:r>
      </w:del>
      <w:del w:id="1445" w:author="Salim ATALLA" w:date="2021-03-11T00:21:00Z">
        <w:r w:rsidRPr="00235F89" w:rsidDel="00351CE8">
          <w:rPr>
            <w:rFonts w:ascii="Prestige Elite Std" w:eastAsia="Adobe Fan Heiti Std B" w:hAnsi="Prestige Elite Std" w:cs="Adobe Naskh Medium"/>
            <w:sz w:val="18"/>
            <w:szCs w:val="18"/>
            <w:rPrChange w:id="1446" w:author="Salim ATALLA" w:date="2021-12-04T20:31:00Z">
              <w:rPr>
                <w:rFonts w:ascii="Bookman Old Style" w:eastAsia="Adobe Fan Heiti Std B" w:hAnsi="Bookman Old Style" w:cs="Adobe Naskh Medium"/>
                <w:sz w:val="18"/>
                <w:szCs w:val="18"/>
              </w:rPr>
            </w:rPrChange>
          </w:rPr>
          <w:delText>:</w:delText>
        </w:r>
      </w:del>
      <w:del w:id="1447" w:author="Salim ATALLA" w:date="2021-12-04T20:30:00Z">
        <w:r w:rsidRPr="00235F89" w:rsidDel="00540109">
          <w:rPr>
            <w:rFonts w:ascii="Prestige Elite Std" w:eastAsia="Adobe Fan Heiti Std B" w:hAnsi="Prestige Elite Std" w:cs="Adobe Naskh Medium"/>
            <w:sz w:val="18"/>
            <w:szCs w:val="18"/>
            <w:rPrChange w:id="1448" w:author="Salim ATALLA" w:date="2021-12-04T20:31:00Z">
              <w:rPr>
                <w:rFonts w:ascii="Bookman Old Style" w:eastAsia="Adobe Fan Heiti Std B" w:hAnsi="Bookman Old Style" w:cs="Adobe Naskh Medium"/>
                <w:sz w:val="18"/>
                <w:szCs w:val="18"/>
              </w:rPr>
            </w:rPrChange>
          </w:rPr>
          <w:delText xml:space="preserve">i </w:delText>
        </w:r>
      </w:del>
      <w:del w:id="1449" w:author="Salim ATALLA" w:date="2021-03-10T20:55:00Z">
        <w:r w:rsidRPr="00235F89" w:rsidDel="005E1463">
          <w:rPr>
            <w:rFonts w:ascii="Prestige Elite Std" w:eastAsia="Adobe Fan Heiti Std B" w:hAnsi="Prestige Elite Std" w:cs="Adobe Naskh Medium"/>
            <w:sz w:val="18"/>
            <w:szCs w:val="18"/>
            <w:rPrChange w:id="1450" w:author="Salim ATALLA" w:date="2021-12-04T20:31:00Z">
              <w:rPr>
                <w:rFonts w:ascii="Bookman Old Style" w:eastAsia="Adobe Fan Heiti Std B" w:hAnsi="Bookman Old Style" w:cs="Adobe Naskh Medium"/>
                <w:sz w:val="18"/>
                <w:szCs w:val="18"/>
              </w:rPr>
            </w:rPrChange>
          </w:rPr>
          <w:delText>&lt;-</w:delText>
        </w:r>
      </w:del>
      <w:del w:id="1451" w:author="Salim ATALLA" w:date="2021-12-04T20:30:00Z">
        <w:r w:rsidRPr="00235F89" w:rsidDel="00540109">
          <w:rPr>
            <w:rFonts w:ascii="Prestige Elite Std" w:eastAsia="Adobe Fan Heiti Std B" w:hAnsi="Prestige Elite Std" w:cs="Adobe Naskh Medium"/>
            <w:sz w:val="18"/>
            <w:szCs w:val="18"/>
            <w:rPrChange w:id="1452" w:author="Salim ATALLA" w:date="2021-12-04T20:31:00Z">
              <w:rPr>
                <w:rFonts w:ascii="Bookman Old Style" w:eastAsia="Adobe Fan Heiti Std B" w:hAnsi="Bookman Old Style" w:cs="Adobe Naskh Medium"/>
                <w:sz w:val="18"/>
                <w:szCs w:val="18"/>
              </w:rPr>
            </w:rPrChange>
          </w:rPr>
          <w:delText xml:space="preserve"> f</w:delText>
        </w:r>
      </w:del>
      <w:del w:id="1453" w:author="Salim ATALLA" w:date="2021-03-09T20:44:00Z">
        <w:r w:rsidRPr="00235F89" w:rsidDel="00985C95">
          <w:rPr>
            <w:rFonts w:ascii="Prestige Elite Std" w:eastAsia="Adobe Fan Heiti Std B" w:hAnsi="Prestige Elite Std" w:cs="Adobe Naskh Medium"/>
            <w:sz w:val="18"/>
            <w:szCs w:val="18"/>
            <w:rPrChange w:id="1454" w:author="Salim ATALLA" w:date="2021-12-04T20:31:00Z">
              <w:rPr>
                <w:rFonts w:ascii="Bookman Old Style" w:eastAsia="Adobe Fan Heiti Std B" w:hAnsi="Bookman Old Style" w:cs="Adobe Naskh Medium"/>
                <w:sz w:val="18"/>
                <w:szCs w:val="18"/>
              </w:rPr>
            </w:rPrChange>
          </w:rPr>
          <w:delText xml:space="preserve"> </w:delText>
        </w:r>
      </w:del>
      <w:del w:id="1455" w:author="Salim ATALLA" w:date="2021-12-04T20:30:00Z">
        <w:r w:rsidRPr="00235F89" w:rsidDel="00540109">
          <w:rPr>
            <w:rFonts w:ascii="Prestige Elite Std" w:eastAsia="Adobe Fan Heiti Std B" w:hAnsi="Prestige Elite Std" w:cs="Adobe Naskh Medium"/>
            <w:sz w:val="18"/>
            <w:szCs w:val="18"/>
            <w:rPrChange w:id="1456" w:author="Salim ATALLA" w:date="2021-12-04T20:31:00Z">
              <w:rPr>
                <w:rFonts w:ascii="Bookman Old Style" w:eastAsia="Adobe Fan Heiti Std B" w:hAnsi="Bookman Old Style" w:cs="Adobe Naskh Medium"/>
                <w:sz w:val="18"/>
                <w:szCs w:val="18"/>
              </w:rPr>
            </w:rPrChange>
          </w:rPr>
          <w:delText>(</w:delText>
        </w:r>
      </w:del>
      <w:del w:id="1457" w:author="Salim ATALLA" w:date="2021-03-09T20:44:00Z">
        <w:r w:rsidRPr="00235F89" w:rsidDel="00985C95">
          <w:rPr>
            <w:rFonts w:ascii="Prestige Elite Std" w:eastAsia="Adobe Fan Heiti Std B" w:hAnsi="Prestige Elite Std" w:cs="Adobe Naskh Medium"/>
            <w:sz w:val="18"/>
            <w:szCs w:val="18"/>
            <w:rPrChange w:id="1458" w:author="Salim ATALLA" w:date="2021-12-04T20:31:00Z">
              <w:rPr>
                <w:rFonts w:ascii="Bookman Old Style" w:eastAsia="Adobe Fan Heiti Std B" w:hAnsi="Bookman Old Style" w:cs="Adobe Naskh Medium"/>
                <w:sz w:val="18"/>
                <w:szCs w:val="18"/>
              </w:rPr>
            </w:rPrChange>
          </w:rPr>
          <w:delText xml:space="preserve"> </w:delText>
        </w:r>
      </w:del>
      <w:del w:id="1459" w:author="Salim ATALLA" w:date="2021-12-04T20:30:00Z">
        <w:r w:rsidRPr="00235F89" w:rsidDel="00540109">
          <w:rPr>
            <w:rFonts w:ascii="Prestige Elite Std" w:eastAsia="Adobe Fan Heiti Std B" w:hAnsi="Prestige Elite Std" w:cs="Adobe Naskh Medium"/>
            <w:sz w:val="18"/>
            <w:szCs w:val="18"/>
            <w:rPrChange w:id="1460" w:author="Salim ATALLA" w:date="2021-12-04T20:31:00Z">
              <w:rPr>
                <w:rFonts w:ascii="Bookman Old Style" w:eastAsia="Adobe Fan Heiti Std B" w:hAnsi="Bookman Old Style" w:cs="Adobe Naskh Medium"/>
                <w:sz w:val="18"/>
                <w:szCs w:val="18"/>
              </w:rPr>
            </w:rPrChange>
          </w:rPr>
          <w:delText>x_i</w:delText>
        </w:r>
      </w:del>
      <w:del w:id="1461" w:author="Salim ATALLA" w:date="2021-03-09T20:44:00Z">
        <w:r w:rsidRPr="00235F89" w:rsidDel="00985C95">
          <w:rPr>
            <w:rFonts w:ascii="Prestige Elite Std" w:eastAsia="Adobe Fan Heiti Std B" w:hAnsi="Prestige Elite Std" w:cs="Adobe Naskh Medium"/>
            <w:sz w:val="18"/>
            <w:szCs w:val="18"/>
            <w:rPrChange w:id="1462" w:author="Salim ATALLA" w:date="2021-12-04T20:31:00Z">
              <w:rPr>
                <w:rFonts w:ascii="Bookman Old Style" w:eastAsia="Adobe Fan Heiti Std B" w:hAnsi="Bookman Old Style" w:cs="Adobe Naskh Medium"/>
                <w:sz w:val="18"/>
                <w:szCs w:val="18"/>
              </w:rPr>
            </w:rPrChange>
          </w:rPr>
          <w:delText> </w:delText>
        </w:r>
      </w:del>
      <w:del w:id="1463" w:author="Salim ATALLA" w:date="2021-03-11T00:21:00Z">
        <w:r w:rsidRPr="00235F89" w:rsidDel="00351CE8">
          <w:rPr>
            <w:rFonts w:ascii="Prestige Elite Std" w:eastAsia="Adobe Fan Heiti Std B" w:hAnsi="Prestige Elite Std" w:cs="Adobe Naskh Medium"/>
            <w:sz w:val="18"/>
            <w:szCs w:val="18"/>
            <w:rPrChange w:id="1464" w:author="Salim ATALLA" w:date="2021-12-04T20:31:00Z">
              <w:rPr>
                <w:rFonts w:ascii="Bookman Old Style" w:eastAsia="Adobe Fan Heiti Std B" w:hAnsi="Bookman Old Style" w:cs="Adobe Naskh Medium"/>
                <w:sz w:val="18"/>
                <w:szCs w:val="18"/>
              </w:rPr>
            </w:rPrChange>
          </w:rPr>
          <w:delText>:</w:delText>
        </w:r>
      </w:del>
      <w:del w:id="1465" w:author="Salim ATALLA" w:date="2021-12-04T20:30:00Z">
        <w:r w:rsidRPr="00235F89" w:rsidDel="00540109">
          <w:rPr>
            <w:rFonts w:ascii="Prestige Elite Std" w:eastAsia="Adobe Fan Heiti Std B" w:hAnsi="Prestige Elite Std" w:cs="Adobe Naskh Medium"/>
            <w:sz w:val="18"/>
            <w:szCs w:val="18"/>
            <w:rPrChange w:id="1466" w:author="Salim ATALLA" w:date="2021-12-04T20:31:00Z">
              <w:rPr>
                <w:rFonts w:ascii="Bookman Old Style" w:eastAsia="Adobe Fan Heiti Std B" w:hAnsi="Bookman Old Style" w:cs="Adobe Naskh Medium"/>
                <w:sz w:val="18"/>
                <w:szCs w:val="18"/>
              </w:rPr>
            </w:rPrChange>
          </w:rPr>
          <w:delText>i</w:delText>
        </w:r>
      </w:del>
      <w:del w:id="1467" w:author="Salim ATALLA" w:date="2021-03-09T20:44:00Z">
        <w:r w:rsidRPr="00235F89" w:rsidDel="00985C95">
          <w:rPr>
            <w:rFonts w:ascii="Prestige Elite Std" w:eastAsia="Adobe Fan Heiti Std B" w:hAnsi="Prestige Elite Std" w:cs="Adobe Naskh Medium"/>
            <w:sz w:val="18"/>
            <w:szCs w:val="18"/>
            <w:rPrChange w:id="1468" w:author="Salim ATALLA" w:date="2021-12-04T20:31:00Z">
              <w:rPr>
                <w:rFonts w:ascii="Bookman Old Style" w:eastAsia="Adobe Fan Heiti Std B" w:hAnsi="Bookman Old Style" w:cs="Adobe Naskh Medium"/>
                <w:sz w:val="18"/>
                <w:szCs w:val="18"/>
              </w:rPr>
            </w:rPrChange>
          </w:rPr>
          <w:delText xml:space="preserve"> </w:delText>
        </w:r>
      </w:del>
      <w:del w:id="1469" w:author="Salim ATALLA" w:date="2021-12-04T20:30:00Z">
        <w:r w:rsidRPr="00235F89" w:rsidDel="00540109">
          <w:rPr>
            <w:rFonts w:ascii="Prestige Elite Std" w:eastAsia="Adobe Fan Heiti Std B" w:hAnsi="Prestige Elite Std" w:cs="Adobe Naskh Medium"/>
            <w:sz w:val="18"/>
            <w:szCs w:val="18"/>
            <w:rPrChange w:id="1470" w:author="Salim ATALLA" w:date="2021-12-04T20:31:00Z">
              <w:rPr>
                <w:rFonts w:ascii="Bookman Old Style" w:eastAsia="Adobe Fan Heiti Std B" w:hAnsi="Bookman Old Style" w:cs="Adobe Naskh Medium"/>
                <w:sz w:val="18"/>
                <w:szCs w:val="18"/>
              </w:rPr>
            </w:rPrChange>
          </w:rPr>
          <w:delText>)</w:delText>
        </w:r>
      </w:del>
    </w:p>
    <w:p w14:paraId="40A155AE" w14:textId="682BEE5B" w:rsidR="00CE1D59" w:rsidRPr="00235F89" w:rsidDel="00540109" w:rsidRDefault="00CE1D59" w:rsidP="00CE1D59">
      <w:pPr>
        <w:spacing w:after="0"/>
        <w:rPr>
          <w:del w:id="1471" w:author="Salim ATALLA" w:date="2021-12-04T20:30:00Z"/>
          <w:rFonts w:ascii="Prestige Elite Std" w:eastAsia="Adobe Fan Heiti Std B" w:hAnsi="Prestige Elite Std" w:cs="Adobe Naskh Medium"/>
          <w:sz w:val="18"/>
          <w:szCs w:val="18"/>
          <w:rPrChange w:id="1472" w:author="Salim ATALLA" w:date="2021-12-04T20:31:00Z">
            <w:rPr>
              <w:del w:id="1473" w:author="Salim ATALLA" w:date="2021-12-04T20:30:00Z"/>
              <w:rFonts w:ascii="Bookman Old Style" w:eastAsia="Adobe Fan Heiti Std B" w:hAnsi="Bookman Old Style" w:cs="Adobe Naskh Medium"/>
              <w:sz w:val="18"/>
              <w:szCs w:val="18"/>
            </w:rPr>
          </w:rPrChange>
        </w:rPr>
      </w:pPr>
      <w:del w:id="1474" w:author="Salim ATALLA" w:date="2021-12-04T20:30:00Z">
        <w:r w:rsidRPr="00235F89" w:rsidDel="00540109">
          <w:rPr>
            <w:rFonts w:ascii="Prestige Elite Std" w:eastAsia="Adobe Fan Heiti Std B" w:hAnsi="Prestige Elite Std" w:cs="Adobe Naskh Medium"/>
            <w:sz w:val="18"/>
            <w:szCs w:val="18"/>
            <w:rPrChange w:id="1475" w:author="Salim ATALLA" w:date="2021-12-04T20:31:00Z">
              <w:rPr>
                <w:rFonts w:ascii="Bookman Old Style" w:eastAsia="Adobe Fan Heiti Std B" w:hAnsi="Bookman Old Style" w:cs="Adobe Naskh Medium"/>
                <w:sz w:val="18"/>
                <w:szCs w:val="18"/>
              </w:rPr>
            </w:rPrChange>
          </w:rPr>
          <w:tab/>
        </w:r>
        <w:r w:rsidRPr="00235F89" w:rsidDel="00540109">
          <w:rPr>
            <w:rFonts w:ascii="Prestige Elite Std" w:eastAsia="Adobe Fan Heiti Std B" w:hAnsi="Prestige Elite Std" w:cs="Adobe Naskh Medium"/>
            <w:sz w:val="18"/>
            <w:szCs w:val="18"/>
            <w:rPrChange w:id="1476" w:author="Salim ATALLA" w:date="2021-12-04T20:31:00Z">
              <w:rPr>
                <w:rFonts w:ascii="Bookman Old Style" w:eastAsia="Adobe Fan Heiti Std B" w:hAnsi="Bookman Old Style" w:cs="Adobe Naskh Medium"/>
                <w:sz w:val="18"/>
                <w:szCs w:val="18"/>
              </w:rPr>
            </w:rPrChange>
          </w:rPr>
          <w:tab/>
          <w:delText>finPour</w:delText>
        </w:r>
      </w:del>
    </w:p>
    <w:p w14:paraId="248431B0" w14:textId="30E54B23" w:rsidR="003D2F3C" w:rsidRPr="00235F89" w:rsidDel="00540109" w:rsidRDefault="003D2F3C" w:rsidP="003D2F3C">
      <w:pPr>
        <w:spacing w:after="0"/>
        <w:rPr>
          <w:del w:id="1477" w:author="Salim ATALLA" w:date="2021-12-04T20:30:00Z"/>
          <w:rFonts w:ascii="Prestige Elite Std" w:hAnsi="Prestige Elite Std" w:cs="Adobe Naskh Medium"/>
          <w:sz w:val="18"/>
          <w:szCs w:val="18"/>
          <w:rPrChange w:id="1478" w:author="Salim ATALLA" w:date="2021-12-04T20:31:00Z">
            <w:rPr>
              <w:del w:id="1479" w:author="Salim ATALLA" w:date="2021-12-04T20:30:00Z"/>
              <w:rFonts w:ascii="Bookman Old Style" w:hAnsi="Bookman Old Style" w:cs="Adobe Naskh Medium"/>
              <w:sz w:val="18"/>
              <w:szCs w:val="18"/>
            </w:rPr>
          </w:rPrChange>
        </w:rPr>
      </w:pPr>
      <w:del w:id="1480" w:author="Salim ATALLA" w:date="2021-12-04T20:30:00Z">
        <w:r w:rsidRPr="00235F89" w:rsidDel="00540109">
          <w:rPr>
            <w:rFonts w:ascii="Prestige Elite Std" w:eastAsia="Adobe Fan Heiti Std B" w:hAnsi="Prestige Elite Std" w:cs="Adobe Naskh Medium"/>
            <w:sz w:val="18"/>
            <w:szCs w:val="18"/>
            <w:rPrChange w:id="1481" w:author="Salim ATALLA" w:date="2021-12-04T20:31:00Z">
              <w:rPr>
                <w:rFonts w:ascii="Bookman Old Style" w:eastAsia="Adobe Fan Heiti Std B" w:hAnsi="Bookman Old Style" w:cs="Adobe Naskh Medium"/>
                <w:sz w:val="18"/>
                <w:szCs w:val="18"/>
              </w:rPr>
            </w:rPrChange>
          </w:rPr>
          <w:tab/>
        </w:r>
        <w:r w:rsidRPr="00235F89" w:rsidDel="00540109">
          <w:rPr>
            <w:rFonts w:ascii="Prestige Elite Std" w:eastAsia="Adobe Fan Heiti Std B" w:hAnsi="Prestige Elite Std" w:cs="Adobe Naskh Medium"/>
            <w:sz w:val="18"/>
            <w:szCs w:val="18"/>
            <w:rPrChange w:id="1482" w:author="Salim ATALLA" w:date="2021-12-04T20:31:00Z">
              <w:rPr>
                <w:rFonts w:ascii="Bookman Old Style" w:eastAsia="Adobe Fan Heiti Std B" w:hAnsi="Bookman Old Style" w:cs="Adobe Naskh Medium"/>
                <w:sz w:val="18"/>
                <w:szCs w:val="18"/>
              </w:rPr>
            </w:rPrChange>
          </w:rPr>
          <w:tab/>
        </w:r>
      </w:del>
    </w:p>
    <w:p w14:paraId="7E72ED86" w14:textId="626DC0EE" w:rsidR="003D2F3C" w:rsidRPr="007C6589" w:rsidDel="00540109" w:rsidRDefault="003D2F3C" w:rsidP="003D2F3C">
      <w:pPr>
        <w:spacing w:after="0"/>
        <w:rPr>
          <w:del w:id="1483" w:author="Salim ATALLA" w:date="2021-12-04T20:30:00Z"/>
          <w:rFonts w:ascii="Prestige Elite Std" w:eastAsia="Adobe Fan Heiti Std B" w:hAnsi="Prestige Elite Std" w:cs="Adobe Naskh Medium"/>
          <w:sz w:val="18"/>
          <w:szCs w:val="18"/>
          <w:rPrChange w:id="1484" w:author="Salim ATALLA" w:date="2021-03-09T20:37:00Z">
            <w:rPr>
              <w:del w:id="1485" w:author="Salim ATALLA" w:date="2021-12-04T20:30:00Z"/>
              <w:rFonts w:ascii="Bookman Old Style" w:eastAsia="Adobe Fan Heiti Std B" w:hAnsi="Bookman Old Style" w:cs="Adobe Naskh Medium"/>
              <w:sz w:val="18"/>
              <w:szCs w:val="18"/>
            </w:rPr>
          </w:rPrChange>
        </w:rPr>
      </w:pPr>
      <w:del w:id="1486" w:author="Salim ATALLA" w:date="2021-12-04T20:30:00Z">
        <w:r w:rsidRPr="00235F89" w:rsidDel="00540109">
          <w:rPr>
            <w:rFonts w:ascii="Prestige Elite Std" w:eastAsia="Adobe Fan Heiti Std B" w:hAnsi="Prestige Elite Std" w:cs="Adobe Naskh Medium"/>
            <w:sz w:val="18"/>
            <w:szCs w:val="18"/>
            <w:rPrChange w:id="1487" w:author="Salim ATALLA" w:date="2021-12-04T20:31:00Z">
              <w:rPr>
                <w:rFonts w:ascii="Bookman Old Style" w:eastAsia="Adobe Fan Heiti Std B" w:hAnsi="Bookman Old Style" w:cs="Adobe Naskh Medium"/>
                <w:sz w:val="18"/>
                <w:szCs w:val="18"/>
              </w:rPr>
            </w:rPrChange>
          </w:rPr>
          <w:tab/>
        </w:r>
        <w:r w:rsidRPr="00235F89" w:rsidDel="00540109">
          <w:rPr>
            <w:rFonts w:ascii="Prestige Elite Std" w:eastAsia="Adobe Fan Heiti Std B" w:hAnsi="Prestige Elite Std" w:cs="Adobe Naskh Medium"/>
            <w:sz w:val="18"/>
            <w:szCs w:val="18"/>
            <w:rPrChange w:id="1488" w:author="Salim ATALLA" w:date="2021-12-04T20:31:00Z">
              <w:rPr>
                <w:rFonts w:ascii="Bookman Old Style" w:eastAsia="Adobe Fan Heiti Std B" w:hAnsi="Bookman Old Style" w:cs="Adobe Naskh Medium"/>
                <w:sz w:val="18"/>
                <w:szCs w:val="18"/>
              </w:rPr>
            </w:rPrChange>
          </w:rPr>
          <w:tab/>
        </w:r>
        <w:r w:rsidRPr="007C6589" w:rsidDel="00540109">
          <w:rPr>
            <w:rFonts w:ascii="Prestige Elite Std" w:eastAsia="Adobe Fan Heiti Std B" w:hAnsi="Prestige Elite Std" w:cs="Adobe Naskh Medium"/>
            <w:sz w:val="18"/>
            <w:szCs w:val="18"/>
            <w:rPrChange w:id="1489" w:author="Salim ATALLA" w:date="2021-03-09T20:37:00Z">
              <w:rPr>
                <w:rFonts w:ascii="Bookman Old Style" w:eastAsia="Adobe Fan Heiti Std B" w:hAnsi="Bookman Old Style" w:cs="Adobe Naskh Medium"/>
                <w:sz w:val="18"/>
                <w:szCs w:val="18"/>
              </w:rPr>
            </w:rPrChange>
          </w:rPr>
          <w:delText xml:space="preserve">retourner </w:delText>
        </w:r>
      </w:del>
      <w:del w:id="1490" w:author="Salim ATALLA" w:date="2021-03-10T21:46:00Z">
        <w:r w:rsidR="00EA4363" w:rsidRPr="007C6589" w:rsidDel="00F90512">
          <w:rPr>
            <w:rFonts w:ascii="Prestige Elite Std" w:eastAsia="Adobe Fan Heiti Std B" w:hAnsi="Prestige Elite Std" w:cs="Adobe Naskh Medium"/>
            <w:sz w:val="18"/>
            <w:szCs w:val="18"/>
            <w:rPrChange w:id="1491" w:author="Salim ATALLA" w:date="2021-03-09T20:37:00Z">
              <w:rPr>
                <w:rFonts w:ascii="Bookman Old Style" w:eastAsia="Adobe Fan Heiti Std B" w:hAnsi="Bookman Old Style" w:cs="Adobe Naskh Medium"/>
                <w:sz w:val="18"/>
                <w:szCs w:val="18"/>
              </w:rPr>
            </w:rPrChange>
          </w:rPr>
          <w:delText>V</w:delText>
        </w:r>
      </w:del>
    </w:p>
    <w:p w14:paraId="1A0F1D8D" w14:textId="464CDC66" w:rsidR="003D2F3C" w:rsidDel="00540109" w:rsidRDefault="003D2F3C" w:rsidP="003D2F3C">
      <w:pPr>
        <w:rPr>
          <w:del w:id="1492" w:author="Salim ATALLA" w:date="2021-12-04T20:30:00Z"/>
          <w:rFonts w:ascii="High Tower Text" w:hAnsi="High Tower Text" w:cs="Arabic Typesetting"/>
        </w:rPr>
      </w:pPr>
      <w:del w:id="1493" w:author="Salim ATALLA" w:date="2021-12-04T20:30:00Z">
        <w:r w:rsidDel="00540109">
          <w:rPr>
            <w:rFonts w:ascii="Consolas" w:eastAsia="Adobe Fan Heiti Std B" w:hAnsi="Consolas" w:cs="Arabic Typesetting"/>
            <w:sz w:val="20"/>
            <w:szCs w:val="20"/>
          </w:rPr>
          <w:tab/>
        </w:r>
        <w:r w:rsidRPr="00985D74" w:rsidDel="00540109">
          <w:rPr>
            <w:rFonts w:ascii="High Tower Text" w:hAnsi="High Tower Text" w:cs="Arabic Typesetting"/>
            <w:u w:val="single"/>
          </w:rPr>
          <w:delText>Fin</w:delText>
        </w:r>
      </w:del>
    </w:p>
    <w:p w14:paraId="15401FAF" w14:textId="2E871226" w:rsidR="009B4CCB" w:rsidRDefault="009B4CCB">
      <w:pPr>
        <w:rPr>
          <w:ins w:id="1494" w:author="Salim ATALLA" w:date="2021-12-04T20:33:00Z"/>
          <w:rFonts w:ascii="High Tower Text" w:hAnsi="High Tower Text"/>
        </w:rPr>
      </w:pPr>
      <w:ins w:id="1495" w:author="Salim ATALLA" w:date="2021-03-11T00:40:00Z">
        <w:r>
          <w:rPr>
            <w:rFonts w:ascii="High Tower Text" w:hAnsi="High Tower Text"/>
          </w:rPr>
          <w:t xml:space="preserve"> </w:t>
        </w:r>
      </w:ins>
    </w:p>
    <w:p w14:paraId="0ED000AB" w14:textId="3A785C41" w:rsidR="00235F89" w:rsidRDefault="00235F89">
      <w:pPr>
        <w:rPr>
          <w:ins w:id="1496" w:author="Salim ATALLA" w:date="2021-12-04T20:33:00Z"/>
          <w:rFonts w:ascii="High Tower Text" w:hAnsi="High Tower Text"/>
        </w:rPr>
      </w:pPr>
    </w:p>
    <w:p w14:paraId="367802EE" w14:textId="30233549" w:rsidR="00235F89" w:rsidRDefault="00235F89">
      <w:pPr>
        <w:rPr>
          <w:ins w:id="1497" w:author="Salim ATALLA" w:date="2021-12-04T20:33:00Z"/>
          <w:rFonts w:ascii="High Tower Text" w:hAnsi="High Tower Text"/>
        </w:rPr>
      </w:pPr>
    </w:p>
    <w:p w14:paraId="51BFF28E" w14:textId="08CB6226" w:rsidR="00235F89" w:rsidRDefault="00235F89">
      <w:pPr>
        <w:rPr>
          <w:ins w:id="1498" w:author="Salim ATALLA" w:date="2021-12-04T20:33:00Z"/>
          <w:rFonts w:ascii="High Tower Text" w:hAnsi="High Tower Text"/>
        </w:rPr>
      </w:pPr>
    </w:p>
    <w:p w14:paraId="7D80F2B0" w14:textId="72260350" w:rsidR="00235F89" w:rsidRDefault="008665A6">
      <w:pPr>
        <w:rPr>
          <w:ins w:id="1499" w:author="Salim ATALLA" w:date="2021-12-04T20:33:00Z"/>
          <w:rFonts w:ascii="High Tower Text" w:hAnsi="High Tower Text"/>
        </w:rPr>
      </w:pPr>
      <w:ins w:id="1500" w:author="Salim ATALLA" w:date="2021-12-04T20:32:00Z">
        <w:r>
          <w:rPr>
            <w:rFonts w:ascii="High Tower Text" w:hAnsi="High Tower Text" w:cs="Arabic Typesetting"/>
            <w:noProof/>
          </w:rPr>
          <mc:AlternateContent>
            <mc:Choice Requires="wps">
              <w:drawing>
                <wp:anchor distT="0" distB="0" distL="114300" distR="114300" simplePos="0" relativeHeight="251679744" behindDoc="0" locked="0" layoutInCell="1" allowOverlap="1" wp14:anchorId="6DD3AA0F" wp14:editId="3445B076">
                  <wp:simplePos x="0" y="0"/>
                  <wp:positionH relativeFrom="column">
                    <wp:posOffset>919480</wp:posOffset>
                  </wp:positionH>
                  <wp:positionV relativeFrom="paragraph">
                    <wp:posOffset>49530</wp:posOffset>
                  </wp:positionV>
                  <wp:extent cx="200025" cy="400050"/>
                  <wp:effectExtent l="0" t="38100" r="47625" b="19050"/>
                  <wp:wrapNone/>
                  <wp:docPr id="28" name="Straight Arrow Connector 28"/>
                  <wp:cNvGraphicFramePr/>
                  <a:graphic xmlns:a="http://schemas.openxmlformats.org/drawingml/2006/main">
                    <a:graphicData uri="http://schemas.microsoft.com/office/word/2010/wordprocessingShape">
                      <wps:wsp>
                        <wps:cNvCnPr/>
                        <wps:spPr>
                          <a:xfrm flipV="1">
                            <a:off x="0" y="0"/>
                            <a:ext cx="20002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B183E" id="Straight Arrow Connector 28" o:spid="_x0000_s1026" type="#_x0000_t32" style="position:absolute;margin-left:72.4pt;margin-top:3.9pt;width:15.75pt;height:31.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" strokecolor="black [3213]" strokeweight=".5pt">
                  <v:stroke endarrow="block" joinstyle="miter"/>
                </v:shape>
              </w:pict>
            </mc:Fallback>
          </mc:AlternateContent>
        </w:r>
      </w:ins>
    </w:p>
    <w:p w14:paraId="5E44658D" w14:textId="44E61116" w:rsidR="00235F89" w:rsidRDefault="00235F89">
      <w:pPr>
        <w:rPr>
          <w:ins w:id="1501" w:author="Salim ATALLA" w:date="2021-12-04T20:33:00Z"/>
          <w:rFonts w:ascii="High Tower Text" w:hAnsi="High Tower Text"/>
        </w:rPr>
      </w:pPr>
    </w:p>
    <w:p w14:paraId="492A5F32" w14:textId="0B2781AA" w:rsidR="00235F89" w:rsidRDefault="00235F89">
      <w:pPr>
        <w:rPr>
          <w:ins w:id="1502" w:author="Salim ATALLA" w:date="2021-12-04T20:33:00Z"/>
          <w:rFonts w:ascii="High Tower Text" w:hAnsi="High Tower Text"/>
        </w:rPr>
      </w:pPr>
    </w:p>
    <w:p w14:paraId="41947E6A" w14:textId="391C7412" w:rsidR="00235F89" w:rsidRDefault="00235F89">
      <w:pPr>
        <w:rPr>
          <w:ins w:id="1503" w:author="Salim ATALLA" w:date="2021-12-04T20:33:00Z"/>
          <w:rFonts w:ascii="High Tower Text" w:hAnsi="High Tower Text"/>
        </w:rPr>
      </w:pPr>
    </w:p>
    <w:p w14:paraId="653C015D" w14:textId="4885380F" w:rsidR="001E5A8E" w:rsidRPr="001E5A8E" w:rsidRDefault="00BB33E7" w:rsidP="001E5A8E">
      <w:pPr>
        <w:rPr>
          <w:ins w:id="1504" w:author="Salim ATALLA" w:date="2021-12-04T20:35:00Z"/>
          <w:rFonts w:ascii="High Tower Text" w:hAnsi="High Tower Text"/>
        </w:rPr>
      </w:pPr>
      <w:ins w:id="1505" w:author="Salim ATALLA" w:date="2021-12-04T20:34:00Z">
        <w:r w:rsidRPr="00BB33E7">
          <w:rPr>
            <w:rFonts w:ascii="High Tower Text" w:hAnsi="High Tower Text"/>
          </w:rPr>
          <w:t>•</w:t>
        </w:r>
        <w:r w:rsidRPr="00BB33E7">
          <w:rPr>
            <w:rFonts w:ascii="High Tower Text" w:hAnsi="High Tower Text"/>
          </w:rPr>
          <w:tab/>
          <w:t xml:space="preserve">Si une petite région est complètement coloriée par une même couleur alors elle sera </w:t>
        </w:r>
        <w:r w:rsidRPr="00BB33E7">
          <w:rPr>
            <w:rFonts w:ascii="High Tower Text" w:hAnsi="High Tower Text"/>
          </w:rPr>
          <w:t>appelée</w:t>
        </w:r>
        <w:r w:rsidRPr="00BB33E7">
          <w:rPr>
            <w:rFonts w:ascii="High Tower Text" w:hAnsi="High Tower Text"/>
          </w:rPr>
          <w:t xml:space="preserve"> petite région acquise, donc les cases ne peuvent plus être prises par l’autre joueur.</w:t>
        </w:r>
      </w:ins>
    </w:p>
    <w:p w14:paraId="175353E5" w14:textId="3BA86D3D" w:rsidR="00B8402E" w:rsidRDefault="001E5A8E" w:rsidP="001E5A8E">
      <w:pPr>
        <w:rPr>
          <w:ins w:id="1506" w:author="Salim ATALLA" w:date="2021-12-04T20:35:00Z"/>
          <w:rFonts w:ascii="High Tower Text" w:hAnsi="High Tower Text"/>
        </w:rPr>
      </w:pPr>
      <w:ins w:id="1507" w:author="Salim ATALLA" w:date="2021-12-04T20:35:00Z">
        <w:r w:rsidRPr="001E5A8E">
          <w:rPr>
            <w:rFonts w:ascii="High Tower Text" w:hAnsi="High Tower Text"/>
          </w:rPr>
          <w:t>•</w:t>
        </w:r>
        <w:r w:rsidRPr="001E5A8E">
          <w:rPr>
            <w:rFonts w:ascii="High Tower Text" w:hAnsi="High Tower Text"/>
          </w:rPr>
          <w:tab/>
          <w:t xml:space="preserve">Si un joueur J possède 3 petites régions dans une grande régions alors toutes les petites régions de </w:t>
        </w:r>
      </w:ins>
      <w:ins w:id="1508" w:author="Salim ATALLA" w:date="2021-12-04T20:39:00Z">
        <w:r w:rsidR="00BC4601" w:rsidRPr="001E5A8E">
          <w:rPr>
            <w:rFonts w:ascii="High Tower Text" w:hAnsi="High Tower Text"/>
          </w:rPr>
          <w:t>ces grandes régions</w:t>
        </w:r>
      </w:ins>
      <w:ins w:id="1509" w:author="Salim ATALLA" w:date="2021-12-04T20:35:00Z">
        <w:r w:rsidRPr="001E5A8E">
          <w:rPr>
            <w:rFonts w:ascii="High Tower Text" w:hAnsi="High Tower Text"/>
          </w:rPr>
          <w:t xml:space="preserve"> deviennent de la couleur du joueur J une fois toutes les cases jouées, et alors cette grande région devient grande région acquise, donc les cases ne peuvent plus être prises par l’autre joueur.</w:t>
        </w:r>
      </w:ins>
    </w:p>
    <w:p w14:paraId="065AE7FF" w14:textId="2F06774C" w:rsidR="00583BF5" w:rsidRDefault="00583BF5" w:rsidP="001E5A8E">
      <w:pPr>
        <w:rPr>
          <w:ins w:id="1510" w:author="Salim ATALLA" w:date="2021-12-04T20:41:00Z"/>
          <w:rFonts w:ascii="High Tower Text" w:hAnsi="High Tower Text"/>
        </w:rPr>
      </w:pPr>
    </w:p>
    <w:p w14:paraId="7D9CD797" w14:textId="3463F99D" w:rsidR="00583BF5" w:rsidRDefault="00583BF5" w:rsidP="001E5A8E">
      <w:pPr>
        <w:rPr>
          <w:ins w:id="1511" w:author="Salim ATALLA" w:date="2021-12-04T20:41:00Z"/>
          <w:rFonts w:ascii="High Tower Text" w:hAnsi="High Tower Text"/>
        </w:rPr>
      </w:pPr>
      <w:ins w:id="1512" w:author="Salim ATALLA" w:date="2021-12-04T20:39:00Z">
        <w:r>
          <w:rPr>
            <w:rFonts w:ascii="High Tower Text" w:hAnsi="High Tower Text"/>
            <w:noProof/>
          </w:rPr>
          <w:drawing>
            <wp:anchor distT="0" distB="0" distL="114300" distR="114300" simplePos="0" relativeHeight="251681792" behindDoc="0" locked="0" layoutInCell="1" allowOverlap="1" wp14:anchorId="298316EF" wp14:editId="0F82F93A">
              <wp:simplePos x="0" y="0"/>
              <wp:positionH relativeFrom="margin">
                <wp:align>right</wp:align>
              </wp:positionH>
              <wp:positionV relativeFrom="paragraph">
                <wp:posOffset>10160</wp:posOffset>
              </wp:positionV>
              <wp:extent cx="2409825" cy="2670175"/>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9825" cy="2670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igh Tower Text" w:hAnsi="High Tower Text"/>
            <w:noProof/>
          </w:rPr>
          <w:drawing>
            <wp:anchor distT="0" distB="0" distL="114300" distR="114300" simplePos="0" relativeHeight="251680768" behindDoc="0" locked="0" layoutInCell="1" allowOverlap="1" wp14:anchorId="17FFE074" wp14:editId="06E8A574">
              <wp:simplePos x="0" y="0"/>
              <wp:positionH relativeFrom="margin">
                <wp:align>left</wp:align>
              </wp:positionH>
              <wp:positionV relativeFrom="paragraph">
                <wp:posOffset>6985</wp:posOffset>
              </wp:positionV>
              <wp:extent cx="2333625" cy="261747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25" cy="2617470"/>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16F7723D" w14:textId="77777777" w:rsidR="00583BF5" w:rsidRDefault="00583BF5" w:rsidP="001E5A8E">
      <w:pPr>
        <w:rPr>
          <w:ins w:id="1513" w:author="Salim ATALLA" w:date="2021-12-04T20:41:00Z"/>
          <w:rFonts w:ascii="High Tower Text" w:hAnsi="High Tower Text"/>
        </w:rPr>
      </w:pPr>
    </w:p>
    <w:p w14:paraId="7AC1204B" w14:textId="38E829CD" w:rsidR="00583BF5" w:rsidRDefault="00583BF5" w:rsidP="001E5A8E">
      <w:pPr>
        <w:rPr>
          <w:ins w:id="1514" w:author="Salim ATALLA" w:date="2021-12-04T20:41:00Z"/>
          <w:rFonts w:ascii="High Tower Text" w:hAnsi="High Tower Text"/>
        </w:rPr>
      </w:pPr>
    </w:p>
    <w:p w14:paraId="4295FABD" w14:textId="77777777" w:rsidR="00583BF5" w:rsidRDefault="00583BF5" w:rsidP="001E5A8E">
      <w:pPr>
        <w:rPr>
          <w:ins w:id="1515" w:author="Salim ATALLA" w:date="2021-12-04T20:41:00Z"/>
          <w:rFonts w:ascii="High Tower Text" w:hAnsi="High Tower Text"/>
        </w:rPr>
      </w:pPr>
    </w:p>
    <w:p w14:paraId="0865DD35" w14:textId="7D5B34A0" w:rsidR="00583BF5" w:rsidRDefault="00583BF5" w:rsidP="001E5A8E">
      <w:pPr>
        <w:rPr>
          <w:ins w:id="1516" w:author="Salim ATALLA" w:date="2021-12-04T20:41:00Z"/>
          <w:rFonts w:ascii="High Tower Text" w:hAnsi="High Tower Text"/>
        </w:rPr>
      </w:pPr>
    </w:p>
    <w:p w14:paraId="731CF49D" w14:textId="77777777" w:rsidR="00583BF5" w:rsidRDefault="00583BF5" w:rsidP="001E5A8E">
      <w:pPr>
        <w:rPr>
          <w:ins w:id="1517" w:author="Salim ATALLA" w:date="2021-12-04T20:41:00Z"/>
          <w:rFonts w:ascii="High Tower Text" w:hAnsi="High Tower Text"/>
        </w:rPr>
      </w:pPr>
    </w:p>
    <w:p w14:paraId="01A64B20" w14:textId="77777777" w:rsidR="00583BF5" w:rsidRDefault="00583BF5" w:rsidP="001E5A8E">
      <w:pPr>
        <w:rPr>
          <w:ins w:id="1518" w:author="Salim ATALLA" w:date="2021-12-04T20:41:00Z"/>
          <w:rFonts w:ascii="High Tower Text" w:hAnsi="High Tower Text"/>
        </w:rPr>
      </w:pPr>
    </w:p>
    <w:p w14:paraId="55566132" w14:textId="5B0DDEF0" w:rsidR="00583BF5" w:rsidRDefault="00583BF5" w:rsidP="001E5A8E">
      <w:pPr>
        <w:rPr>
          <w:ins w:id="1519" w:author="Salim ATALLA" w:date="2021-12-04T20:41:00Z"/>
          <w:rFonts w:ascii="High Tower Text" w:hAnsi="High Tower Text"/>
        </w:rPr>
      </w:pPr>
      <w:ins w:id="1520" w:author="Salim ATALLA" w:date="2021-12-04T20:40:00Z">
        <w:r>
          <w:rPr>
            <w:rFonts w:ascii="High Tower Text" w:hAnsi="High Tower Text"/>
            <w:noProof/>
          </w:rPr>
          <mc:AlternateContent>
            <mc:Choice Requires="wps">
              <w:drawing>
                <wp:anchor distT="0" distB="0" distL="114300" distR="114300" simplePos="0" relativeHeight="251682816" behindDoc="0" locked="0" layoutInCell="1" allowOverlap="1" wp14:anchorId="0D1FD962" wp14:editId="196F20B8">
                  <wp:simplePos x="0" y="0"/>
                  <wp:positionH relativeFrom="column">
                    <wp:posOffset>1100455</wp:posOffset>
                  </wp:positionH>
                  <wp:positionV relativeFrom="paragraph">
                    <wp:posOffset>125730</wp:posOffset>
                  </wp:positionV>
                  <wp:extent cx="361950" cy="381000"/>
                  <wp:effectExtent l="0" t="38100" r="57150" b="19050"/>
                  <wp:wrapNone/>
                  <wp:docPr id="31" name="Straight Arrow Connector 31"/>
                  <wp:cNvGraphicFramePr/>
                  <a:graphic xmlns:a="http://schemas.openxmlformats.org/drawingml/2006/main">
                    <a:graphicData uri="http://schemas.microsoft.com/office/word/2010/wordprocessingShape">
                      <wps:wsp>
                        <wps:cNvCnPr/>
                        <wps:spPr>
                          <a:xfrm flipV="1">
                            <a:off x="0" y="0"/>
                            <a:ext cx="36195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9D8BE" id="Straight Arrow Connector 31" o:spid="_x0000_s1026" type="#_x0000_t32" style="position:absolute;margin-left:86.65pt;margin-top:9.9pt;width:28.5pt;height:30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" strokecolor="black [3213]" strokeweight=".5pt">
                  <v:stroke endarrow="block" joinstyle="miter"/>
                </v:shape>
              </w:pict>
            </mc:Fallback>
          </mc:AlternateContent>
        </w:r>
      </w:ins>
    </w:p>
    <w:p w14:paraId="10F52D3F" w14:textId="751CF663" w:rsidR="00583BF5" w:rsidRDefault="00583BF5" w:rsidP="001E5A8E">
      <w:pPr>
        <w:rPr>
          <w:ins w:id="1521" w:author="Salim ATALLA" w:date="2021-12-04T20:41:00Z"/>
          <w:rFonts w:ascii="High Tower Text" w:hAnsi="High Tower Text"/>
        </w:rPr>
      </w:pPr>
    </w:p>
    <w:p w14:paraId="3C394F83" w14:textId="69C85683" w:rsidR="00583BF5" w:rsidRDefault="00583BF5" w:rsidP="001E5A8E">
      <w:pPr>
        <w:rPr>
          <w:ins w:id="1522" w:author="Salim ATALLA" w:date="2021-12-04T20:41:00Z"/>
          <w:rFonts w:ascii="High Tower Text" w:hAnsi="High Tower Text"/>
        </w:rPr>
      </w:pPr>
    </w:p>
    <w:p w14:paraId="1A481003" w14:textId="76F6D34D" w:rsidR="006D5044" w:rsidRDefault="006D5044" w:rsidP="001E5A8E">
      <w:pPr>
        <w:rPr>
          <w:ins w:id="1523" w:author="Salim ATALLA" w:date="2021-12-04T20:41:00Z"/>
          <w:rFonts w:ascii="High Tower Text" w:hAnsi="High Tower Text"/>
        </w:rPr>
      </w:pPr>
    </w:p>
    <w:p w14:paraId="537FFDEE" w14:textId="754E044D" w:rsidR="00583BF5" w:rsidRDefault="00583BF5" w:rsidP="001E5A8E">
      <w:pPr>
        <w:rPr>
          <w:ins w:id="1524" w:author="Salim ATALLA" w:date="2021-12-04T20:42:00Z"/>
          <w:rFonts w:ascii="High Tower Text" w:hAnsi="High Tower Text"/>
        </w:rPr>
      </w:pPr>
    </w:p>
    <w:p w14:paraId="4D07FF73" w14:textId="574F240B" w:rsidR="00DF7DFB" w:rsidRDefault="00DF7DFB" w:rsidP="001E5A8E">
      <w:pPr>
        <w:rPr>
          <w:ins w:id="1525" w:author="Salim ATALLA" w:date="2021-12-04T20:42:00Z"/>
          <w:rFonts w:ascii="High Tower Text" w:hAnsi="High Tower Text"/>
        </w:rPr>
      </w:pPr>
      <w:ins w:id="1526" w:author="Salim ATALLA" w:date="2021-12-04T20:42:00Z">
        <w:r w:rsidRPr="00DF7DFB">
          <w:rPr>
            <w:rFonts w:ascii="High Tower Text" w:hAnsi="High Tower Text"/>
          </w:rPr>
          <w:lastRenderedPageBreak/>
          <w:t>•</w:t>
        </w:r>
        <w:r w:rsidRPr="00DF7DFB">
          <w:rPr>
            <w:rFonts w:ascii="High Tower Text" w:hAnsi="High Tower Text"/>
          </w:rPr>
          <w:tab/>
          <w:t>Si un joueur J joue la case du milieu d’une petite région, et que cette dernière est la dernière case dans cette petite région alors, toute la petite région sera prise par le joueur J.</w:t>
        </w:r>
      </w:ins>
    </w:p>
    <w:p w14:paraId="1669498E" w14:textId="3DF7F26C" w:rsidR="002216FA" w:rsidRDefault="002216FA" w:rsidP="001E5A8E">
      <w:pPr>
        <w:rPr>
          <w:ins w:id="1527" w:author="Salim ATALLA" w:date="2021-12-04T20:44:00Z"/>
          <w:rFonts w:ascii="High Tower Text" w:hAnsi="High Tower Text"/>
        </w:rPr>
      </w:pPr>
      <w:ins w:id="1528" w:author="Salim ATALLA" w:date="2021-12-04T20:43:00Z">
        <w:r>
          <w:rPr>
            <w:rFonts w:ascii="High Tower Text" w:hAnsi="High Tower Text"/>
            <w:noProof/>
          </w:rPr>
          <w:drawing>
            <wp:anchor distT="0" distB="0" distL="114300" distR="114300" simplePos="0" relativeHeight="251685888" behindDoc="0" locked="0" layoutInCell="1" allowOverlap="1" wp14:anchorId="38EC76EF" wp14:editId="05CD82A6">
              <wp:simplePos x="0" y="0"/>
              <wp:positionH relativeFrom="margin">
                <wp:align>right</wp:align>
              </wp:positionH>
              <wp:positionV relativeFrom="paragraph">
                <wp:posOffset>90170</wp:posOffset>
              </wp:positionV>
              <wp:extent cx="2352675" cy="2618740"/>
              <wp:effectExtent l="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2675"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1529" w:author="Salim ATALLA" w:date="2021-12-04T20:42:00Z">
        <w:r>
          <w:rPr>
            <w:rFonts w:ascii="High Tower Text" w:hAnsi="High Tower Text"/>
            <w:noProof/>
          </w:rPr>
          <w:drawing>
            <wp:anchor distT="0" distB="0" distL="114300" distR="114300" simplePos="0" relativeHeight="251684864" behindDoc="0" locked="0" layoutInCell="1" allowOverlap="1" wp14:anchorId="1ABF09A1" wp14:editId="46F2C37A">
              <wp:simplePos x="0" y="0"/>
              <wp:positionH relativeFrom="margin">
                <wp:align>left</wp:align>
              </wp:positionH>
              <wp:positionV relativeFrom="paragraph">
                <wp:posOffset>70485</wp:posOffset>
              </wp:positionV>
              <wp:extent cx="2333625" cy="2617470"/>
              <wp:effectExtent l="0" t="0" r="952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25" cy="2617470"/>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71AD3290" w14:textId="77777777" w:rsidR="002216FA" w:rsidRDefault="002216FA" w:rsidP="001E5A8E">
      <w:pPr>
        <w:rPr>
          <w:ins w:id="1530" w:author="Salim ATALLA" w:date="2021-12-04T20:44:00Z"/>
          <w:rFonts w:ascii="High Tower Text" w:hAnsi="High Tower Text"/>
        </w:rPr>
      </w:pPr>
    </w:p>
    <w:p w14:paraId="00FF8860" w14:textId="3BA528E0" w:rsidR="002216FA" w:rsidRDefault="002216FA" w:rsidP="001E5A8E">
      <w:pPr>
        <w:rPr>
          <w:ins w:id="1531" w:author="Salim ATALLA" w:date="2021-12-04T20:44:00Z"/>
          <w:rFonts w:ascii="High Tower Text" w:hAnsi="High Tower Text"/>
        </w:rPr>
      </w:pPr>
    </w:p>
    <w:p w14:paraId="5FDAA467" w14:textId="3594AE85" w:rsidR="002216FA" w:rsidRDefault="002216FA" w:rsidP="001E5A8E">
      <w:pPr>
        <w:rPr>
          <w:ins w:id="1532" w:author="Salim ATALLA" w:date="2021-12-04T20:44:00Z"/>
          <w:rFonts w:ascii="High Tower Text" w:hAnsi="High Tower Text"/>
        </w:rPr>
      </w:pPr>
    </w:p>
    <w:p w14:paraId="3220872C" w14:textId="3E4E2A5A" w:rsidR="002216FA" w:rsidRDefault="002216FA" w:rsidP="001E5A8E">
      <w:pPr>
        <w:rPr>
          <w:ins w:id="1533" w:author="Salim ATALLA" w:date="2021-12-04T20:44:00Z"/>
          <w:rFonts w:ascii="High Tower Text" w:hAnsi="High Tower Text"/>
        </w:rPr>
      </w:pPr>
    </w:p>
    <w:p w14:paraId="6DBD1A42" w14:textId="7D17A333" w:rsidR="002216FA" w:rsidRDefault="002216FA" w:rsidP="001E5A8E">
      <w:pPr>
        <w:rPr>
          <w:ins w:id="1534" w:author="Salim ATALLA" w:date="2021-12-04T20:44:00Z"/>
          <w:rFonts w:ascii="High Tower Text" w:hAnsi="High Tower Text"/>
        </w:rPr>
      </w:pPr>
      <w:ins w:id="1535" w:author="Salim ATALLA" w:date="2021-12-04T20:44:00Z">
        <w:r>
          <w:rPr>
            <w:rFonts w:ascii="High Tower Text" w:hAnsi="High Tower Text"/>
            <w:noProof/>
          </w:rPr>
          <mc:AlternateContent>
            <mc:Choice Requires="wps">
              <w:drawing>
                <wp:anchor distT="0" distB="0" distL="114300" distR="114300" simplePos="0" relativeHeight="251686912" behindDoc="0" locked="0" layoutInCell="1" allowOverlap="1" wp14:anchorId="73CB0E52" wp14:editId="20700079">
                  <wp:simplePos x="0" y="0"/>
                  <wp:positionH relativeFrom="column">
                    <wp:posOffset>586105</wp:posOffset>
                  </wp:positionH>
                  <wp:positionV relativeFrom="paragraph">
                    <wp:posOffset>190500</wp:posOffset>
                  </wp:positionV>
                  <wp:extent cx="276225" cy="352425"/>
                  <wp:effectExtent l="0" t="38100" r="47625" b="28575"/>
                  <wp:wrapNone/>
                  <wp:docPr id="35" name="Straight Arrow Connector 35"/>
                  <wp:cNvGraphicFramePr/>
                  <a:graphic xmlns:a="http://schemas.openxmlformats.org/drawingml/2006/main">
                    <a:graphicData uri="http://schemas.microsoft.com/office/word/2010/wordprocessingShape">
                      <wps:wsp>
                        <wps:cNvCnPr/>
                        <wps:spPr>
                          <a:xfrm flipV="1">
                            <a:off x="0" y="0"/>
                            <a:ext cx="276225"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8B16A" id="Straight Arrow Connector 35" o:spid="_x0000_s1026" type="#_x0000_t32" style="position:absolute;margin-left:46.15pt;margin-top:15pt;width:21.75pt;height:27.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" strokecolor="black [3213]" strokeweight=".5pt">
                  <v:stroke endarrow="block" joinstyle="miter"/>
                </v:shape>
              </w:pict>
            </mc:Fallback>
          </mc:AlternateContent>
        </w:r>
      </w:ins>
    </w:p>
    <w:p w14:paraId="3DBF32BE" w14:textId="0B5FC094" w:rsidR="00DF7DFB" w:rsidRDefault="00DF7DFB" w:rsidP="001E5A8E">
      <w:pPr>
        <w:rPr>
          <w:ins w:id="1536" w:author="Salim ATALLA" w:date="2021-12-04T20:44:00Z"/>
          <w:rFonts w:ascii="High Tower Text" w:hAnsi="High Tower Text"/>
        </w:rPr>
      </w:pPr>
    </w:p>
    <w:p w14:paraId="736BB5EB" w14:textId="4129DD6B" w:rsidR="002216FA" w:rsidRDefault="002216FA" w:rsidP="001E5A8E">
      <w:pPr>
        <w:rPr>
          <w:ins w:id="1537" w:author="Salim ATALLA" w:date="2021-12-04T20:44:00Z"/>
          <w:rFonts w:ascii="High Tower Text" w:hAnsi="High Tower Text"/>
        </w:rPr>
      </w:pPr>
    </w:p>
    <w:p w14:paraId="4ABEF5F7" w14:textId="362D155B" w:rsidR="002216FA" w:rsidRDefault="002216FA" w:rsidP="001E5A8E">
      <w:pPr>
        <w:rPr>
          <w:ins w:id="1538" w:author="Salim ATALLA" w:date="2021-12-04T20:44:00Z"/>
          <w:rFonts w:ascii="High Tower Text" w:hAnsi="High Tower Text"/>
        </w:rPr>
      </w:pPr>
    </w:p>
    <w:p w14:paraId="31E2B1CD" w14:textId="52724AB2" w:rsidR="002216FA" w:rsidRDefault="002216FA" w:rsidP="001E5A8E">
      <w:pPr>
        <w:rPr>
          <w:ins w:id="1539" w:author="Salim ATALLA" w:date="2021-12-04T20:44:00Z"/>
          <w:rFonts w:ascii="High Tower Text" w:hAnsi="High Tower Text"/>
        </w:rPr>
      </w:pPr>
    </w:p>
    <w:p w14:paraId="0A01DD67" w14:textId="7FB0728D" w:rsidR="002216FA" w:rsidRDefault="009C7B8C" w:rsidP="001E5A8E">
      <w:pPr>
        <w:rPr>
          <w:ins w:id="1540" w:author="Salim ATALLA" w:date="2021-12-04T20:45:00Z"/>
          <w:rFonts w:ascii="High Tower Text" w:hAnsi="High Tower Text"/>
        </w:rPr>
      </w:pPr>
      <w:ins w:id="1541" w:author="Salim ATALLA" w:date="2021-12-04T20:45:00Z">
        <w:r w:rsidRPr="009C7B8C">
          <w:rPr>
            <w:rFonts w:ascii="High Tower Text" w:hAnsi="High Tower Text"/>
          </w:rPr>
          <w:t>•</w:t>
        </w:r>
        <w:r w:rsidRPr="009C7B8C">
          <w:rPr>
            <w:rFonts w:ascii="High Tower Text" w:hAnsi="High Tower Text"/>
          </w:rPr>
          <w:tab/>
          <w:t>Si un joueur J possède la moitié d’une grande région et que l’autre joueur possède l’autre moitié, alors le dernier joueur qui a joué dans cette grande région possédera toute la grande région.</w:t>
        </w:r>
      </w:ins>
    </w:p>
    <w:p w14:paraId="3CF94474" w14:textId="4E6BB395" w:rsidR="00D000F4" w:rsidRDefault="00773BF1" w:rsidP="001E5A8E">
      <w:pPr>
        <w:rPr>
          <w:ins w:id="1542" w:author="Salim ATALLA" w:date="2021-12-04T20:48:00Z"/>
          <w:rFonts w:ascii="High Tower Text" w:hAnsi="High Tower Text"/>
        </w:rPr>
      </w:pPr>
      <w:ins w:id="1543" w:author="Salim ATALLA" w:date="2021-12-04T20:48:00Z">
        <w:r>
          <w:rPr>
            <w:rFonts w:ascii="High Tower Text" w:hAnsi="High Tower Text"/>
            <w:noProof/>
          </w:rPr>
          <w:drawing>
            <wp:anchor distT="0" distB="0" distL="114300" distR="114300" simplePos="0" relativeHeight="251689984" behindDoc="0" locked="0" layoutInCell="1" allowOverlap="1" wp14:anchorId="65AFCF64" wp14:editId="722F7A03">
              <wp:simplePos x="0" y="0"/>
              <wp:positionH relativeFrom="margin">
                <wp:posOffset>3315335</wp:posOffset>
              </wp:positionH>
              <wp:positionV relativeFrom="paragraph">
                <wp:posOffset>12065</wp:posOffset>
              </wp:positionV>
              <wp:extent cx="2235835" cy="247777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5835" cy="2477770"/>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1544" w:author="Salim ATALLA" w:date="2021-12-04T20:46:00Z">
        <w:r w:rsidR="00F06F4D">
          <w:rPr>
            <w:rFonts w:ascii="High Tower Text" w:hAnsi="High Tower Text"/>
            <w:noProof/>
          </w:rPr>
          <w:drawing>
            <wp:anchor distT="0" distB="0" distL="114300" distR="114300" simplePos="0" relativeHeight="251687936" behindDoc="0" locked="0" layoutInCell="1" allowOverlap="1" wp14:anchorId="36F96F5F" wp14:editId="03631A68">
              <wp:simplePos x="0" y="0"/>
              <wp:positionH relativeFrom="margin">
                <wp:align>left</wp:align>
              </wp:positionH>
              <wp:positionV relativeFrom="paragraph">
                <wp:posOffset>15875</wp:posOffset>
              </wp:positionV>
              <wp:extent cx="2188845" cy="2450465"/>
              <wp:effectExtent l="0" t="0" r="1905" b="698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0767" cy="2463478"/>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1416CAA7" w14:textId="7D5EC4C4" w:rsidR="00D000F4" w:rsidRDefault="00D000F4" w:rsidP="001E5A8E">
      <w:pPr>
        <w:rPr>
          <w:ins w:id="1545" w:author="Salim ATALLA" w:date="2021-12-04T20:48:00Z"/>
          <w:rFonts w:ascii="High Tower Text" w:hAnsi="High Tower Text"/>
        </w:rPr>
      </w:pPr>
    </w:p>
    <w:p w14:paraId="69000286" w14:textId="194CF8AA" w:rsidR="00D000F4" w:rsidRDefault="00D000F4" w:rsidP="001E5A8E">
      <w:pPr>
        <w:rPr>
          <w:ins w:id="1546" w:author="Salim ATALLA" w:date="2021-12-04T20:48:00Z"/>
          <w:rFonts w:ascii="High Tower Text" w:hAnsi="High Tower Text"/>
        </w:rPr>
      </w:pPr>
    </w:p>
    <w:p w14:paraId="27E85D89" w14:textId="77777777" w:rsidR="00D000F4" w:rsidRDefault="00D000F4" w:rsidP="001E5A8E">
      <w:pPr>
        <w:rPr>
          <w:ins w:id="1547" w:author="Salim ATALLA" w:date="2021-12-04T20:48:00Z"/>
          <w:rFonts w:ascii="High Tower Text" w:hAnsi="High Tower Text"/>
        </w:rPr>
      </w:pPr>
    </w:p>
    <w:p w14:paraId="72410AAA" w14:textId="1D70B120" w:rsidR="00D000F4" w:rsidRDefault="00D000F4" w:rsidP="001E5A8E">
      <w:pPr>
        <w:rPr>
          <w:ins w:id="1548" w:author="Salim ATALLA" w:date="2021-12-04T20:48:00Z"/>
          <w:rFonts w:ascii="High Tower Text" w:hAnsi="High Tower Text"/>
        </w:rPr>
      </w:pPr>
    </w:p>
    <w:p w14:paraId="4ABDDDAD" w14:textId="00F800D7" w:rsidR="009C7B8C" w:rsidRDefault="009C7B8C" w:rsidP="001E5A8E">
      <w:pPr>
        <w:rPr>
          <w:ins w:id="1549" w:author="Salim ATALLA" w:date="2021-12-04T20:48:00Z"/>
          <w:rFonts w:ascii="High Tower Text" w:hAnsi="High Tower Text"/>
        </w:rPr>
      </w:pPr>
    </w:p>
    <w:p w14:paraId="4544DB06" w14:textId="78F1AA11" w:rsidR="00D000F4" w:rsidRDefault="00773BF1" w:rsidP="001E5A8E">
      <w:pPr>
        <w:rPr>
          <w:ins w:id="1550" w:author="Salim ATALLA" w:date="2021-12-04T20:49:00Z"/>
          <w:rFonts w:ascii="High Tower Text" w:hAnsi="High Tower Text"/>
        </w:rPr>
      </w:pPr>
      <w:ins w:id="1551" w:author="Salim ATALLA" w:date="2021-12-04T20:49:00Z">
        <w:r>
          <w:rPr>
            <w:rFonts w:ascii="High Tower Text" w:hAnsi="High Tower Text"/>
            <w:noProof/>
          </w:rPr>
          <mc:AlternateContent>
            <mc:Choice Requires="wps">
              <w:drawing>
                <wp:anchor distT="0" distB="0" distL="114300" distR="114300" simplePos="0" relativeHeight="251691008" behindDoc="0" locked="0" layoutInCell="1" allowOverlap="1" wp14:anchorId="31C04AA4" wp14:editId="590AE5A4">
                  <wp:simplePos x="0" y="0"/>
                  <wp:positionH relativeFrom="column">
                    <wp:posOffset>1111504</wp:posOffset>
                  </wp:positionH>
                  <wp:positionV relativeFrom="paragraph">
                    <wp:posOffset>270256</wp:posOffset>
                  </wp:positionV>
                  <wp:extent cx="265176" cy="338328"/>
                  <wp:effectExtent l="0" t="38100" r="59055" b="24130"/>
                  <wp:wrapNone/>
                  <wp:docPr id="38" name="Straight Arrow Connector 38"/>
                  <wp:cNvGraphicFramePr/>
                  <a:graphic xmlns:a="http://schemas.openxmlformats.org/drawingml/2006/main">
                    <a:graphicData uri="http://schemas.microsoft.com/office/word/2010/wordprocessingShape">
                      <wps:wsp>
                        <wps:cNvCnPr/>
                        <wps:spPr>
                          <a:xfrm flipV="1">
                            <a:off x="0" y="0"/>
                            <a:ext cx="265176" cy="3383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CE9E8" id="Straight Arrow Connector 38" o:spid="_x0000_s1026" type="#_x0000_t32" style="position:absolute;margin-left:87.5pt;margin-top:21.3pt;width:20.9pt;height:26.6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" strokecolor="black [3213]" strokeweight=".5pt">
                  <v:stroke endarrow="block" joinstyle="miter"/>
                </v:shape>
              </w:pict>
            </mc:Fallback>
          </mc:AlternateContent>
        </w:r>
      </w:ins>
    </w:p>
    <w:p w14:paraId="635F25DB" w14:textId="1980B021" w:rsidR="00F06F4D" w:rsidRDefault="00F06F4D" w:rsidP="001E5A8E">
      <w:pPr>
        <w:rPr>
          <w:ins w:id="1552" w:author="Salim ATALLA" w:date="2021-12-04T20:49:00Z"/>
          <w:rFonts w:ascii="High Tower Text" w:hAnsi="High Tower Text"/>
        </w:rPr>
      </w:pPr>
    </w:p>
    <w:p w14:paraId="365464D0" w14:textId="77777777" w:rsidR="00F06F4D" w:rsidRDefault="00F06F4D" w:rsidP="001E5A8E">
      <w:pPr>
        <w:rPr>
          <w:ins w:id="1553" w:author="Salim ATALLA" w:date="2021-12-04T20:48:00Z"/>
          <w:rFonts w:ascii="High Tower Text" w:hAnsi="High Tower Text"/>
        </w:rPr>
      </w:pPr>
    </w:p>
    <w:p w14:paraId="09D3F0D3" w14:textId="77777777" w:rsidR="0022282D" w:rsidRDefault="0022282D" w:rsidP="00773BF1">
      <w:pPr>
        <w:rPr>
          <w:ins w:id="1554" w:author="Salim ATALLA" w:date="2021-12-04T20:51:00Z"/>
          <w:rFonts w:ascii="High Tower Text" w:hAnsi="High Tower Text"/>
        </w:rPr>
      </w:pPr>
    </w:p>
    <w:p w14:paraId="585C5814" w14:textId="486C9D1B" w:rsidR="006426B9" w:rsidRPr="006426B9" w:rsidRDefault="006426B9" w:rsidP="00773BF1">
      <w:pPr>
        <w:rPr>
          <w:ins w:id="1555" w:author="Salim ATALLA" w:date="2021-12-04T20:49:00Z"/>
          <w:rFonts w:ascii="High Tower Text" w:hAnsi="High Tower Text"/>
        </w:rPr>
      </w:pPr>
      <w:ins w:id="1556" w:author="Salim ATALLA" w:date="2021-12-04T20:49:00Z">
        <w:r w:rsidRPr="006426B9">
          <w:rPr>
            <w:rFonts w:ascii="High Tower Text" w:hAnsi="High Tower Text"/>
          </w:rPr>
          <w:t>Les différentes stratégies du jeu :</w:t>
        </w:r>
        <w:r>
          <w:rPr>
            <w:rFonts w:ascii="High Tower Text" w:hAnsi="High Tower Text"/>
          </w:rPr>
          <w:br/>
        </w:r>
        <w:r w:rsidRPr="006426B9">
          <w:rPr>
            <w:rFonts w:ascii="High Tower Text" w:hAnsi="High Tower Text"/>
          </w:rPr>
          <w:t>En fait, le jeu peut être jouer en deux stratégies, celle-ci est choisie par l’utilisateur au début du jeu.</w:t>
        </w:r>
      </w:ins>
    </w:p>
    <w:p w14:paraId="729822F6" w14:textId="69ABD84C" w:rsidR="00D000F4" w:rsidRDefault="006426B9" w:rsidP="006426B9">
      <w:pPr>
        <w:rPr>
          <w:ins w:id="1557" w:author="Salim ATALLA" w:date="2021-12-04T20:48:00Z"/>
          <w:rFonts w:ascii="High Tower Text" w:hAnsi="High Tower Text"/>
        </w:rPr>
      </w:pPr>
      <w:ins w:id="1558" w:author="Salim ATALLA" w:date="2021-12-04T20:49:00Z">
        <w:r w:rsidRPr="006426B9">
          <w:rPr>
            <w:rFonts w:ascii="High Tower Text" w:hAnsi="High Tower Text"/>
          </w:rPr>
          <w:t>•</w:t>
        </w:r>
        <w:r w:rsidRPr="006426B9">
          <w:rPr>
            <w:rFonts w:ascii="High Tower Text" w:hAnsi="High Tower Text"/>
          </w:rPr>
          <w:tab/>
          <w:t xml:space="preserve">La première est appelée la stratégie Gloutonne. Cette stratégie est appliquée pour les deux versions du jeu. Elle est simple parce qu’elle vise le gain immédiat, en effet elle regarde toutes les cases blanches et puis elle calcule la case qui lui rapporte le plus des points, et elle la joue, donc elle ne regarde pas du tout au long terme, pour acquérir une région ou protéger une région par exemple.   </w:t>
        </w:r>
      </w:ins>
    </w:p>
    <w:p w14:paraId="7FDF9287" w14:textId="069FB3B6" w:rsidR="00D000F4" w:rsidRDefault="00773BF1" w:rsidP="001E5A8E">
      <w:pPr>
        <w:rPr>
          <w:ins w:id="1559" w:author="Salim ATALLA" w:date="2021-12-04T20:51:00Z"/>
          <w:rFonts w:ascii="High Tower Text" w:hAnsi="High Tower Text"/>
        </w:rPr>
      </w:pPr>
      <w:ins w:id="1560" w:author="Salim ATALLA" w:date="2021-12-04T20:50:00Z">
        <w:r w:rsidRPr="00773BF1">
          <w:rPr>
            <w:rFonts w:ascii="High Tower Text" w:hAnsi="High Tower Text"/>
          </w:rPr>
          <w:t>•</w:t>
        </w:r>
        <w:r w:rsidRPr="00773BF1">
          <w:rPr>
            <w:rFonts w:ascii="High Tower Text" w:hAnsi="High Tower Text"/>
          </w:rPr>
          <w:tab/>
          <w:t xml:space="preserve">La deuxième est appelée la stratégie ‘IA’ ou même la stratégie ‘intelligente’.  Cette stratégie est appliquée que pour la version Téméraire. Elle est </w:t>
        </w:r>
      </w:ins>
      <w:ins w:id="1561" w:author="Salim ATALLA" w:date="2021-12-04T20:51:00Z">
        <w:r w:rsidR="008603C4" w:rsidRPr="00773BF1">
          <w:rPr>
            <w:rFonts w:ascii="High Tower Text" w:hAnsi="High Tower Text"/>
          </w:rPr>
          <w:t>censée</w:t>
        </w:r>
      </w:ins>
      <w:ins w:id="1562" w:author="Salim ATALLA" w:date="2021-12-04T20:50:00Z">
        <w:r w:rsidRPr="00773BF1">
          <w:rPr>
            <w:rFonts w:ascii="High Tower Text" w:hAnsi="High Tower Text"/>
          </w:rPr>
          <w:t xml:space="preserve"> être plus intelligente que la stratégie gloutonne, donc elle est appliquée sur la version Téméraire enfin pour calculer la meilleure case en fonction des Régions acquises ou qui peuvent être acquises prochainement. Donc on peut dire que cette stratégie vise le long terme.</w:t>
        </w:r>
      </w:ins>
    </w:p>
    <w:p w14:paraId="37BDF9A0" w14:textId="49E245A3" w:rsidR="003B625B" w:rsidRDefault="003B625B" w:rsidP="001E5A8E">
      <w:pPr>
        <w:rPr>
          <w:ins w:id="1563" w:author="Salim ATALLA" w:date="2021-12-04T20:51:00Z"/>
          <w:rFonts w:ascii="High Tower Text" w:hAnsi="High Tower Text"/>
        </w:rPr>
      </w:pPr>
    </w:p>
    <w:p w14:paraId="658C8FAA" w14:textId="77777777" w:rsidR="00D26137" w:rsidRPr="00D26137" w:rsidRDefault="00D26137" w:rsidP="00D26137">
      <w:pPr>
        <w:rPr>
          <w:ins w:id="1564" w:author="Salim ATALLA" w:date="2021-12-04T20:52:00Z"/>
          <w:rFonts w:ascii="High Tower Text" w:hAnsi="High Tower Text"/>
        </w:rPr>
      </w:pPr>
      <w:ins w:id="1565" w:author="Salim ATALLA" w:date="2021-12-04T20:52:00Z">
        <w:r w:rsidRPr="00D26137">
          <w:rPr>
            <w:rFonts w:ascii="High Tower Text" w:hAnsi="High Tower Text"/>
          </w:rPr>
          <w:lastRenderedPageBreak/>
          <w:t>Le choix des structures des données :</w:t>
        </w:r>
      </w:ins>
    </w:p>
    <w:p w14:paraId="5C7046AC" w14:textId="77777777" w:rsidR="00D26137" w:rsidRPr="00D26137" w:rsidRDefault="00D26137" w:rsidP="00D26137">
      <w:pPr>
        <w:rPr>
          <w:ins w:id="1566" w:author="Salim ATALLA" w:date="2021-12-04T20:52:00Z"/>
          <w:rFonts w:ascii="High Tower Text" w:hAnsi="High Tower Text"/>
        </w:rPr>
      </w:pPr>
      <w:ins w:id="1567" w:author="Salim ATALLA" w:date="2021-12-04T20:52:00Z">
        <w:r w:rsidRPr="00D26137">
          <w:rPr>
            <w:rFonts w:ascii="High Tower Text" w:hAnsi="High Tower Text"/>
          </w:rPr>
          <w:t>Les deux versions du jeu ont été implémentées avec la même structures des données, les deux versions demandent les mêmes calcules, mais la version Téméraire a plus de contraintes par rapport à la version Brave, en plus la version Téméraire a objet en plus qui est la Région, que l’on peut l’imaginer comme les longitudes et les latitudes sur le Plateau qui gère les contraintes de la version Téméraire.</w:t>
        </w:r>
      </w:ins>
    </w:p>
    <w:p w14:paraId="5A540D20" w14:textId="71056F13" w:rsidR="00D26137" w:rsidRPr="00D26137" w:rsidRDefault="00D26137" w:rsidP="00D26137">
      <w:pPr>
        <w:rPr>
          <w:ins w:id="1568" w:author="Salim ATALLA" w:date="2021-12-04T20:52:00Z"/>
          <w:rFonts w:ascii="High Tower Text" w:hAnsi="High Tower Text"/>
        </w:rPr>
      </w:pPr>
      <w:ins w:id="1569" w:author="Salim ATALLA" w:date="2021-12-04T20:52:00Z">
        <w:r w:rsidRPr="00D26137">
          <w:rPr>
            <w:rFonts w:ascii="High Tower Text" w:hAnsi="High Tower Text"/>
          </w:rPr>
          <w:t xml:space="preserve">Le plateau a été implémenté avec un tableau, celui-ci est </w:t>
        </w:r>
        <w:r w:rsidRPr="00D26137">
          <w:rPr>
            <w:rFonts w:ascii="High Tower Text" w:hAnsi="High Tower Text"/>
          </w:rPr>
          <w:t>une super classe</w:t>
        </w:r>
        <w:r w:rsidRPr="00D26137">
          <w:rPr>
            <w:rFonts w:ascii="High Tower Text" w:hAnsi="High Tower Text"/>
          </w:rPr>
          <w:t xml:space="preserve"> pour les classes Brave et Téméraire donc les deux versions utilisent des tableaux.</w:t>
        </w:r>
      </w:ins>
    </w:p>
    <w:p w14:paraId="089654FC" w14:textId="2DC84426" w:rsidR="003B625B" w:rsidRDefault="00D26137" w:rsidP="00D26137">
      <w:pPr>
        <w:rPr>
          <w:ins w:id="1570" w:author="Salim ATALLA" w:date="2021-12-04T20:48:00Z"/>
          <w:rFonts w:ascii="High Tower Text" w:hAnsi="High Tower Text"/>
        </w:rPr>
      </w:pPr>
      <w:ins w:id="1571" w:author="Salim ATALLA" w:date="2021-12-04T20:52:00Z">
        <w:r w:rsidRPr="00D26137">
          <w:rPr>
            <w:rFonts w:ascii="High Tower Text" w:hAnsi="High Tower Text"/>
          </w:rPr>
          <w:t xml:space="preserve">Mais la Région a été implémenté avec un </w:t>
        </w:r>
        <w:r w:rsidRPr="00D26137">
          <w:rPr>
            <w:rFonts w:ascii="High Tower Text" w:hAnsi="High Tower Text"/>
          </w:rPr>
          <w:t>Quad</w:t>
        </w:r>
        <w:r w:rsidR="005A5A0D">
          <w:rPr>
            <w:rFonts w:ascii="High Tower Text" w:hAnsi="High Tower Text"/>
          </w:rPr>
          <w:t>T</w:t>
        </w:r>
        <w:r w:rsidRPr="00D26137">
          <w:rPr>
            <w:rFonts w:ascii="High Tower Text" w:hAnsi="High Tower Text"/>
          </w:rPr>
          <w:t>ree</w:t>
        </w:r>
        <w:r w:rsidRPr="00D26137">
          <w:rPr>
            <w:rFonts w:ascii="High Tower Text" w:hAnsi="High Tower Text"/>
          </w:rPr>
          <w:t xml:space="preserve"> pour minimiser la complexité, et il faut noter que le Région est un objet de la classe Téméraire.  </w:t>
        </w:r>
      </w:ins>
    </w:p>
    <w:p w14:paraId="3A0C1001" w14:textId="362CBD61" w:rsidR="00DA6D41" w:rsidRDefault="00DA6D41" w:rsidP="001E5A8E">
      <w:pPr>
        <w:rPr>
          <w:ins w:id="1572" w:author="Salim ATALLA" w:date="2021-12-04T20:53:00Z"/>
          <w:rFonts w:ascii="High Tower Text" w:hAnsi="High Tower Text"/>
        </w:rPr>
      </w:pPr>
      <w:ins w:id="1573" w:author="Salim ATALLA" w:date="2021-12-04T20:53:00Z">
        <w:r w:rsidRPr="00DA6D41">
          <w:rPr>
            <w:rFonts w:ascii="High Tower Text" w:hAnsi="High Tower Text"/>
          </w:rPr>
          <w:t>Les différentes classe et méthodes du code :</w:t>
        </w:r>
      </w:ins>
    </w:p>
    <w:p w14:paraId="33371849" w14:textId="77777777" w:rsidR="00DA0867" w:rsidRDefault="00DA0867" w:rsidP="00DA0867">
      <w:pPr>
        <w:rPr>
          <w:ins w:id="1574" w:author="Salim ATALLA" w:date="2021-12-04T20:54:00Z"/>
          <w:rFonts w:ascii="High Tower Text" w:hAnsi="High Tower Text"/>
        </w:rPr>
      </w:pPr>
    </w:p>
    <w:p w14:paraId="74265035" w14:textId="46B5E17F" w:rsidR="00DA0867" w:rsidRPr="00DA0867" w:rsidRDefault="00DA0867" w:rsidP="00DA0867">
      <w:pPr>
        <w:rPr>
          <w:ins w:id="1575" w:author="Salim ATALLA" w:date="2021-12-04T20:53:00Z"/>
          <w:rFonts w:ascii="High Tower Text" w:hAnsi="High Tower Text"/>
        </w:rPr>
      </w:pPr>
      <w:ins w:id="1576" w:author="Salim ATALLA" w:date="2021-12-04T20:53:00Z">
        <w:r w:rsidRPr="00DA0867">
          <w:rPr>
            <w:rFonts w:ascii="High Tower Text" w:hAnsi="High Tower Text"/>
          </w:rPr>
          <w:t>Classe Plateau : responsable du plateau. O(n)</w:t>
        </w:r>
      </w:ins>
    </w:p>
    <w:p w14:paraId="1356C815" w14:textId="77777777" w:rsidR="00EA01C3" w:rsidRDefault="00DA0867" w:rsidP="00EA01C3">
      <w:pPr>
        <w:rPr>
          <w:ins w:id="1577" w:author="Salim ATALLA" w:date="2021-12-04T20:57:00Z"/>
          <w:rFonts w:ascii="High Tower Text" w:hAnsi="High Tower Text"/>
        </w:rPr>
      </w:pPr>
      <w:ins w:id="1578" w:author="Salim ATALLA" w:date="2021-12-04T20:53:00Z">
        <w:r w:rsidRPr="00DA0867">
          <w:rPr>
            <w:rFonts w:ascii="High Tower Text" w:hAnsi="High Tower Text"/>
          </w:rPr>
          <w:t>Rôle : Initialiser le plateau vide ou rempli partiellement.</w:t>
        </w:r>
      </w:ins>
      <w:ins w:id="1579" w:author="Salim ATALLA" w:date="2021-12-04T20:54:00Z">
        <w:r>
          <w:rPr>
            <w:rFonts w:ascii="High Tower Text" w:hAnsi="High Tower Text"/>
          </w:rPr>
          <w:br/>
        </w:r>
      </w:ins>
      <w:ins w:id="1580" w:author="Salim ATALLA" w:date="2021-12-04T20:53:00Z">
        <w:r w:rsidRPr="00DA0867">
          <w:rPr>
            <w:rFonts w:ascii="High Tower Text" w:hAnsi="High Tower Text"/>
          </w:rPr>
          <w:t>Paramètre : initVide Boolean</w:t>
        </w:r>
      </w:ins>
      <w:ins w:id="1581" w:author="Salim ATALLA" w:date="2021-12-04T20:54:00Z">
        <w:r>
          <w:rPr>
            <w:rFonts w:ascii="High Tower Text" w:hAnsi="High Tower Text"/>
          </w:rPr>
          <w:br/>
        </w:r>
      </w:ins>
      <w:ins w:id="1582" w:author="Salim ATALLA" w:date="2021-12-04T20:53:00Z">
        <w:r w:rsidRPr="00DA0867">
          <w:rPr>
            <w:rFonts w:ascii="High Tower Text" w:hAnsi="High Tower Text"/>
          </w:rPr>
          <w:t>Complexité :  O(n)</w:t>
        </w:r>
      </w:ins>
      <w:ins w:id="1583" w:author="Salim ATALLA" w:date="2021-12-04T20:54:00Z">
        <w:r>
          <w:rPr>
            <w:rFonts w:ascii="High Tower Text" w:hAnsi="High Tower Text"/>
          </w:rPr>
          <w:br/>
        </w:r>
      </w:ins>
      <w:ins w:id="1584" w:author="Salim ATALLA" w:date="2021-12-04T20:53:00Z">
        <w:r w:rsidRPr="00DA0867">
          <w:rPr>
            <w:rFonts w:ascii="High Tower Text" w:hAnsi="High Tower Text"/>
          </w:rPr>
          <w:t>Procédure RemplirPlateau (boolean initVide) ;</w:t>
        </w:r>
      </w:ins>
      <w:ins w:id="1585" w:author="Salim ATALLA" w:date="2021-12-04T20:55:00Z">
        <w:r w:rsidR="00590C5F">
          <w:rPr>
            <w:rFonts w:ascii="High Tower Text" w:hAnsi="High Tower Text"/>
          </w:rPr>
          <w:br/>
        </w:r>
        <w:r w:rsidR="00030E9B">
          <w:rPr>
            <w:rFonts w:ascii="High Tower Text" w:hAnsi="High Tower Text"/>
          </w:rPr>
          <w:br/>
        </w:r>
      </w:ins>
      <w:ins w:id="1586" w:author="Salim ATALLA" w:date="2021-12-04T20:53:00Z">
        <w:r w:rsidRPr="00DA0867">
          <w:rPr>
            <w:rFonts w:ascii="High Tower Text" w:hAnsi="High Tower Text"/>
          </w:rPr>
          <w:t>Rôle : Remplir le plateau partiellement.</w:t>
        </w:r>
      </w:ins>
      <w:ins w:id="1587" w:author="Salim ATALLA" w:date="2021-12-04T20:54:00Z">
        <w:r>
          <w:rPr>
            <w:rFonts w:ascii="High Tower Text" w:hAnsi="High Tower Text"/>
          </w:rPr>
          <w:br/>
        </w:r>
      </w:ins>
      <w:ins w:id="1588" w:author="Salim ATALLA" w:date="2021-12-04T20:53:00Z">
        <w:r w:rsidRPr="00DA0867">
          <w:rPr>
            <w:rFonts w:ascii="High Tower Text" w:hAnsi="High Tower Text"/>
          </w:rPr>
          <w:t>Paramètre : Rien</w:t>
        </w:r>
      </w:ins>
      <w:ins w:id="1589" w:author="Salim ATALLA" w:date="2021-12-04T20:54:00Z">
        <w:r>
          <w:rPr>
            <w:rFonts w:ascii="High Tower Text" w:hAnsi="High Tower Text"/>
          </w:rPr>
          <w:br/>
        </w:r>
      </w:ins>
      <w:ins w:id="1590" w:author="Salim ATALLA" w:date="2021-12-04T20:53:00Z">
        <w:r w:rsidRPr="00DA0867">
          <w:rPr>
            <w:rFonts w:ascii="High Tower Text" w:hAnsi="High Tower Text"/>
          </w:rPr>
          <w:t>Complexité : O(log n )</w:t>
        </w:r>
      </w:ins>
      <w:ins w:id="1591" w:author="Salim ATALLA" w:date="2021-12-04T20:54:00Z">
        <w:r>
          <w:rPr>
            <w:rFonts w:ascii="High Tower Text" w:hAnsi="High Tower Text"/>
          </w:rPr>
          <w:br/>
        </w:r>
      </w:ins>
      <w:ins w:id="1592" w:author="Salim ATALLA" w:date="2021-12-04T20:53:00Z">
        <w:r w:rsidRPr="00DA0867">
          <w:rPr>
            <w:rFonts w:ascii="High Tower Text" w:hAnsi="High Tower Text"/>
          </w:rPr>
          <w:t>Procédure RemplirPlateauPartiel () ;</w:t>
        </w:r>
      </w:ins>
      <w:ins w:id="1593" w:author="Salim ATALLA" w:date="2021-12-04T20:55:00Z">
        <w:r w:rsidR="006B4A59">
          <w:rPr>
            <w:rFonts w:ascii="High Tower Text" w:hAnsi="High Tower Text"/>
          </w:rPr>
          <w:br/>
        </w:r>
        <w:r w:rsidR="006B4A59">
          <w:rPr>
            <w:rFonts w:ascii="High Tower Text" w:hAnsi="High Tower Text"/>
          </w:rPr>
          <w:br/>
        </w:r>
      </w:ins>
      <w:ins w:id="1594" w:author="Salim ATALLA" w:date="2021-12-04T20:53:00Z">
        <w:r w:rsidRPr="00DA0867">
          <w:rPr>
            <w:rFonts w:ascii="High Tower Text" w:hAnsi="High Tower Text"/>
          </w:rPr>
          <w:t>Rôle : Si la case est valide (existe dans le plateau).</w:t>
        </w:r>
      </w:ins>
      <w:ins w:id="1595" w:author="Salim ATALLA" w:date="2021-12-04T20:54:00Z">
        <w:r w:rsidR="00A87DAB">
          <w:rPr>
            <w:rFonts w:ascii="High Tower Text" w:hAnsi="High Tower Text"/>
          </w:rPr>
          <w:br/>
        </w:r>
      </w:ins>
      <w:ins w:id="1596" w:author="Salim ATALLA" w:date="2021-12-04T20:53:00Z">
        <w:r w:rsidRPr="00DA0867">
          <w:rPr>
            <w:rFonts w:ascii="High Tower Text" w:hAnsi="High Tower Text"/>
          </w:rPr>
          <w:t xml:space="preserve">Paramètre : c Case  </w:t>
        </w:r>
      </w:ins>
      <w:ins w:id="1597" w:author="Salim ATALLA" w:date="2021-12-04T20:54:00Z">
        <w:r w:rsidR="00A87DAB">
          <w:rPr>
            <w:rFonts w:ascii="High Tower Text" w:hAnsi="High Tower Text"/>
          </w:rPr>
          <w:br/>
        </w:r>
      </w:ins>
      <w:ins w:id="1598" w:author="Salim ATALLA" w:date="2021-12-04T20:53:00Z">
        <w:r w:rsidRPr="00DA0867">
          <w:rPr>
            <w:rFonts w:ascii="High Tower Text" w:hAnsi="High Tower Text"/>
          </w:rPr>
          <w:t xml:space="preserve">Complexité : </w:t>
        </w:r>
        <w:r w:rsidRPr="00DA0867">
          <w:rPr>
            <w:rFonts w:ascii="Cambria" w:hAnsi="Cambria" w:cs="Cambria"/>
          </w:rPr>
          <w:t>ϴ</w:t>
        </w:r>
        <w:r w:rsidRPr="00DA0867">
          <w:rPr>
            <w:rFonts w:ascii="High Tower Text" w:hAnsi="High Tower Text"/>
          </w:rPr>
          <w:t>(1)</w:t>
        </w:r>
      </w:ins>
      <w:ins w:id="1599" w:author="Salim ATALLA" w:date="2021-12-04T20:54:00Z">
        <w:r w:rsidR="00A87DAB">
          <w:rPr>
            <w:rFonts w:ascii="High Tower Text" w:hAnsi="High Tower Text"/>
          </w:rPr>
          <w:br/>
        </w:r>
      </w:ins>
      <w:ins w:id="1600" w:author="Salim ATALLA" w:date="2021-12-04T20:53:00Z">
        <w:r w:rsidRPr="00DA0867">
          <w:rPr>
            <w:rFonts w:ascii="High Tower Text" w:hAnsi="High Tower Text"/>
          </w:rPr>
          <w:t>Fonction estCaseExiste (Case c) : Boolean ;</w:t>
        </w:r>
      </w:ins>
      <w:ins w:id="1601" w:author="Salim ATALLA" w:date="2021-12-04T20:55:00Z">
        <w:r w:rsidR="00BE140C">
          <w:rPr>
            <w:rFonts w:ascii="High Tower Text" w:hAnsi="High Tower Text"/>
          </w:rPr>
          <w:br/>
        </w:r>
        <w:r w:rsidR="00BE140C">
          <w:rPr>
            <w:rFonts w:ascii="High Tower Text" w:hAnsi="High Tower Text"/>
          </w:rPr>
          <w:br/>
        </w:r>
      </w:ins>
      <w:ins w:id="1602" w:author="Salim ATALLA" w:date="2021-12-04T20:53:00Z">
        <w:r w:rsidRPr="00DA0867">
          <w:rPr>
            <w:rFonts w:ascii="High Tower Text" w:hAnsi="High Tower Text"/>
          </w:rPr>
          <w:t>Rôle : Si la case vide.</w:t>
        </w:r>
      </w:ins>
      <w:ins w:id="1603" w:author="Salim ATALLA" w:date="2021-12-04T20:55:00Z">
        <w:r w:rsidR="00BE140C">
          <w:rPr>
            <w:rFonts w:ascii="High Tower Text" w:hAnsi="High Tower Text"/>
          </w:rPr>
          <w:br/>
        </w:r>
      </w:ins>
      <w:ins w:id="1604" w:author="Salim ATALLA" w:date="2021-12-04T20:53:00Z">
        <w:r w:rsidRPr="00DA0867">
          <w:rPr>
            <w:rFonts w:ascii="High Tower Text" w:hAnsi="High Tower Text"/>
          </w:rPr>
          <w:t>Paramètre : c Case</w:t>
        </w:r>
      </w:ins>
      <w:ins w:id="1605" w:author="Salim ATALLA" w:date="2021-12-04T20:55:00Z">
        <w:r w:rsidR="00BE140C">
          <w:rPr>
            <w:rFonts w:ascii="High Tower Text" w:hAnsi="High Tower Text"/>
          </w:rPr>
          <w:br/>
        </w:r>
      </w:ins>
      <w:ins w:id="1606" w:author="Salim ATALLA" w:date="2021-12-04T20:53:00Z">
        <w:r w:rsidRPr="00DA0867">
          <w:rPr>
            <w:rFonts w:ascii="High Tower Text" w:hAnsi="High Tower Text"/>
          </w:rPr>
          <w:t xml:space="preserve">Complexité : </w:t>
        </w:r>
        <w:r w:rsidRPr="00DA0867">
          <w:rPr>
            <w:rFonts w:ascii="Cambria" w:hAnsi="Cambria" w:cs="Cambria"/>
          </w:rPr>
          <w:t>ϴ</w:t>
        </w:r>
        <w:r w:rsidRPr="00DA0867">
          <w:rPr>
            <w:rFonts w:ascii="High Tower Text" w:hAnsi="High Tower Text"/>
          </w:rPr>
          <w:t>(1)</w:t>
        </w:r>
      </w:ins>
      <w:ins w:id="1607" w:author="Salim ATALLA" w:date="2021-12-04T20:55:00Z">
        <w:r w:rsidR="00BE140C">
          <w:rPr>
            <w:rFonts w:ascii="High Tower Text" w:hAnsi="High Tower Text"/>
          </w:rPr>
          <w:br/>
        </w:r>
      </w:ins>
      <w:ins w:id="1608" w:author="Salim ATALLA" w:date="2021-12-04T20:53:00Z">
        <w:r w:rsidRPr="00DA0867">
          <w:rPr>
            <w:rFonts w:ascii="High Tower Text" w:hAnsi="High Tower Text"/>
          </w:rPr>
          <w:t>Fonction estCaseLibre (Case c) : Boolean ;</w:t>
        </w:r>
      </w:ins>
      <w:ins w:id="1609" w:author="Salim ATALLA" w:date="2021-12-04T20:55:00Z">
        <w:r w:rsidR="00BE140C">
          <w:rPr>
            <w:rFonts w:ascii="High Tower Text" w:hAnsi="High Tower Text"/>
          </w:rPr>
          <w:br/>
        </w:r>
        <w:r w:rsidR="00BE140C">
          <w:rPr>
            <w:rFonts w:ascii="High Tower Text" w:hAnsi="High Tower Text"/>
          </w:rPr>
          <w:br/>
        </w:r>
      </w:ins>
      <w:ins w:id="1610" w:author="Salim ATALLA" w:date="2021-12-04T20:53:00Z">
        <w:r w:rsidRPr="00DA0867">
          <w:rPr>
            <w:rFonts w:ascii="High Tower Text" w:hAnsi="High Tower Text"/>
          </w:rPr>
          <w:t>Rôle : Ajouter un point au score du joueur passé en paramètre.</w:t>
        </w:r>
      </w:ins>
      <w:ins w:id="1611" w:author="Salim ATALLA" w:date="2021-12-04T20:55:00Z">
        <w:r w:rsidR="004371C8">
          <w:rPr>
            <w:rFonts w:ascii="High Tower Text" w:hAnsi="High Tower Text"/>
          </w:rPr>
          <w:br/>
        </w:r>
      </w:ins>
      <w:ins w:id="1612" w:author="Salim ATALLA" w:date="2021-12-04T20:53:00Z">
        <w:r w:rsidRPr="00DA0867">
          <w:rPr>
            <w:rFonts w:ascii="High Tower Text" w:hAnsi="High Tower Text"/>
          </w:rPr>
          <w:t xml:space="preserve">Paramètre : J Joueur  </w:t>
        </w:r>
      </w:ins>
      <w:ins w:id="1613" w:author="Salim ATALLA" w:date="2021-12-04T20:55:00Z">
        <w:r w:rsidR="004371C8">
          <w:rPr>
            <w:rFonts w:ascii="High Tower Text" w:hAnsi="High Tower Text"/>
          </w:rPr>
          <w:br/>
        </w:r>
      </w:ins>
      <w:ins w:id="1614" w:author="Salim ATALLA" w:date="2021-12-04T20:53:00Z">
        <w:r w:rsidRPr="00DA0867">
          <w:rPr>
            <w:rFonts w:ascii="High Tower Text" w:hAnsi="High Tower Text"/>
          </w:rPr>
          <w:t xml:space="preserve">Complexité : </w:t>
        </w:r>
        <w:r w:rsidRPr="00DA0867">
          <w:rPr>
            <w:rFonts w:ascii="Cambria" w:hAnsi="Cambria" w:cs="Cambria"/>
          </w:rPr>
          <w:t>ϴ</w:t>
        </w:r>
        <w:r w:rsidRPr="00DA0867">
          <w:rPr>
            <w:rFonts w:ascii="High Tower Text" w:hAnsi="High Tower Text"/>
          </w:rPr>
          <w:t>(1)</w:t>
        </w:r>
      </w:ins>
      <w:ins w:id="1615" w:author="Salim ATALLA" w:date="2021-12-04T20:55:00Z">
        <w:r w:rsidR="004371C8">
          <w:rPr>
            <w:rFonts w:ascii="High Tower Text" w:hAnsi="High Tower Text"/>
          </w:rPr>
          <w:br/>
        </w:r>
      </w:ins>
      <w:ins w:id="1616" w:author="Salim ATALLA" w:date="2021-12-04T20:53:00Z">
        <w:r w:rsidRPr="00DA0867">
          <w:rPr>
            <w:rFonts w:ascii="High Tower Text" w:hAnsi="High Tower Text"/>
          </w:rPr>
          <w:t>Procédure addPoint (Joueur J) ;</w:t>
        </w:r>
      </w:ins>
      <w:ins w:id="1617" w:author="Salim ATALLA" w:date="2021-12-04T20:56:00Z">
        <w:r w:rsidR="00763070">
          <w:rPr>
            <w:rFonts w:ascii="High Tower Text" w:hAnsi="High Tower Text"/>
          </w:rPr>
          <w:br/>
        </w:r>
        <w:r w:rsidR="00763070">
          <w:rPr>
            <w:rFonts w:ascii="High Tower Text" w:hAnsi="High Tower Text"/>
          </w:rPr>
          <w:br/>
        </w:r>
      </w:ins>
      <w:ins w:id="1618" w:author="Salim ATALLA" w:date="2021-12-04T20:53:00Z">
        <w:r w:rsidRPr="00DA0867">
          <w:rPr>
            <w:rFonts w:ascii="High Tower Text" w:hAnsi="High Tower Text"/>
          </w:rPr>
          <w:t>Rôle : Enlever un point du score de l'autre joueur.</w:t>
        </w:r>
      </w:ins>
      <w:ins w:id="1619" w:author="Salim ATALLA" w:date="2021-12-04T20:56:00Z">
        <w:r w:rsidR="00763070">
          <w:rPr>
            <w:rFonts w:ascii="High Tower Text" w:hAnsi="High Tower Text"/>
          </w:rPr>
          <w:br/>
        </w:r>
      </w:ins>
      <w:ins w:id="1620" w:author="Salim ATALLA" w:date="2021-12-04T20:53:00Z">
        <w:r w:rsidRPr="00DA0867">
          <w:rPr>
            <w:rFonts w:ascii="High Tower Text" w:hAnsi="High Tower Text"/>
          </w:rPr>
          <w:t xml:space="preserve">Paramètre : J Joueur  </w:t>
        </w:r>
      </w:ins>
      <w:ins w:id="1621" w:author="Salim ATALLA" w:date="2021-12-04T20:56:00Z">
        <w:r w:rsidR="00763070">
          <w:rPr>
            <w:rFonts w:ascii="High Tower Text" w:hAnsi="High Tower Text"/>
          </w:rPr>
          <w:br/>
        </w:r>
      </w:ins>
      <w:ins w:id="1622" w:author="Salim ATALLA" w:date="2021-12-04T20:53:00Z">
        <w:r w:rsidRPr="00DA0867">
          <w:rPr>
            <w:rFonts w:ascii="High Tower Text" w:hAnsi="High Tower Text"/>
          </w:rPr>
          <w:t xml:space="preserve">Complexité : </w:t>
        </w:r>
        <w:r w:rsidRPr="00DA0867">
          <w:rPr>
            <w:rFonts w:ascii="Cambria" w:hAnsi="Cambria" w:cs="Cambria"/>
          </w:rPr>
          <w:t>ϴ</w:t>
        </w:r>
        <w:r w:rsidRPr="00DA0867">
          <w:rPr>
            <w:rFonts w:ascii="High Tower Text" w:hAnsi="High Tower Text"/>
          </w:rPr>
          <w:t>(1)</w:t>
        </w:r>
      </w:ins>
      <w:ins w:id="1623" w:author="Salim ATALLA" w:date="2021-12-04T20:56:00Z">
        <w:r w:rsidR="00763070">
          <w:rPr>
            <w:rFonts w:ascii="High Tower Text" w:hAnsi="High Tower Text"/>
          </w:rPr>
          <w:br/>
        </w:r>
      </w:ins>
      <w:ins w:id="1624" w:author="Salim ATALLA" w:date="2021-12-04T20:53:00Z">
        <w:r w:rsidRPr="00DA0867">
          <w:rPr>
            <w:rFonts w:ascii="High Tower Text" w:hAnsi="High Tower Text"/>
          </w:rPr>
          <w:t>Procédure suppAutrePoint (Joueur J) ;</w:t>
        </w:r>
      </w:ins>
      <w:ins w:id="1625" w:author="Salim ATALLA" w:date="2021-12-04T20:56:00Z">
        <w:r w:rsidR="00E362D4">
          <w:rPr>
            <w:rFonts w:ascii="High Tower Text" w:hAnsi="High Tower Text"/>
          </w:rPr>
          <w:br/>
        </w:r>
        <w:r w:rsidR="00E362D4">
          <w:rPr>
            <w:rFonts w:ascii="High Tower Text" w:hAnsi="High Tower Text"/>
          </w:rPr>
          <w:br/>
        </w:r>
      </w:ins>
      <w:ins w:id="1626" w:author="Salim ATALLA" w:date="2021-12-04T20:53:00Z">
        <w:r w:rsidRPr="00DA0867">
          <w:rPr>
            <w:rFonts w:ascii="High Tower Text" w:hAnsi="High Tower Text"/>
          </w:rPr>
          <w:t>Rôle : Retourner le score du joueur passé en paramètre.</w:t>
        </w:r>
      </w:ins>
      <w:ins w:id="1627" w:author="Salim ATALLA" w:date="2021-12-04T20:56:00Z">
        <w:r w:rsidR="00E362D4">
          <w:rPr>
            <w:rFonts w:ascii="High Tower Text" w:hAnsi="High Tower Text"/>
          </w:rPr>
          <w:br/>
        </w:r>
      </w:ins>
      <w:ins w:id="1628" w:author="Salim ATALLA" w:date="2021-12-04T20:53:00Z">
        <w:r w:rsidRPr="00DA0867">
          <w:rPr>
            <w:rFonts w:ascii="High Tower Text" w:hAnsi="High Tower Text"/>
          </w:rPr>
          <w:t xml:space="preserve">Paramètre : J Joueur  </w:t>
        </w:r>
      </w:ins>
      <w:ins w:id="1629" w:author="Salim ATALLA" w:date="2021-12-04T20:56:00Z">
        <w:r w:rsidR="00E362D4">
          <w:rPr>
            <w:rFonts w:ascii="High Tower Text" w:hAnsi="High Tower Text"/>
          </w:rPr>
          <w:br/>
        </w:r>
      </w:ins>
      <w:ins w:id="1630" w:author="Salim ATALLA" w:date="2021-12-04T20:53:00Z">
        <w:r w:rsidRPr="00DA0867">
          <w:rPr>
            <w:rFonts w:ascii="High Tower Text" w:hAnsi="High Tower Text"/>
          </w:rPr>
          <w:t xml:space="preserve">Complexité : </w:t>
        </w:r>
        <w:r w:rsidRPr="00DA0867">
          <w:rPr>
            <w:rFonts w:ascii="Cambria" w:hAnsi="Cambria" w:cs="Cambria"/>
          </w:rPr>
          <w:t>ϴ</w:t>
        </w:r>
        <w:r w:rsidRPr="00DA0867">
          <w:rPr>
            <w:rFonts w:ascii="High Tower Text" w:hAnsi="High Tower Text"/>
          </w:rPr>
          <w:t>(1)</w:t>
        </w:r>
      </w:ins>
      <w:ins w:id="1631" w:author="Salim ATALLA" w:date="2021-12-04T20:56:00Z">
        <w:r w:rsidR="00E362D4">
          <w:rPr>
            <w:rFonts w:ascii="High Tower Text" w:hAnsi="High Tower Text"/>
          </w:rPr>
          <w:br/>
        </w:r>
      </w:ins>
      <w:ins w:id="1632" w:author="Salim ATALLA" w:date="2021-12-04T20:53:00Z">
        <w:r w:rsidRPr="00DA0867">
          <w:rPr>
            <w:rFonts w:ascii="High Tower Text" w:hAnsi="High Tower Text"/>
          </w:rPr>
          <w:t>Fonction CalculeScore (Joueur J):entier ;</w:t>
        </w:r>
      </w:ins>
    </w:p>
    <w:p w14:paraId="7C8131E8" w14:textId="77777777" w:rsidR="001726F3" w:rsidRDefault="00DA0867" w:rsidP="001726F3">
      <w:pPr>
        <w:rPr>
          <w:ins w:id="1633" w:author="Salim ATALLA" w:date="2021-12-04T20:59:00Z"/>
          <w:rFonts w:ascii="High Tower Text" w:hAnsi="High Tower Text"/>
        </w:rPr>
      </w:pPr>
      <w:ins w:id="1634" w:author="Salim ATALLA" w:date="2021-12-04T20:53:00Z">
        <w:r w:rsidRPr="00DA0867">
          <w:rPr>
            <w:rFonts w:ascii="High Tower Text" w:hAnsi="High Tower Text"/>
          </w:rPr>
          <w:lastRenderedPageBreak/>
          <w:t>Rôle : Colorier la case séléctionnée.</w:t>
        </w:r>
      </w:ins>
      <w:ins w:id="1635" w:author="Salim ATALLA" w:date="2021-12-04T20:57:00Z">
        <w:r w:rsidR="00EA01C3">
          <w:rPr>
            <w:rFonts w:ascii="High Tower Text" w:hAnsi="High Tower Text"/>
          </w:rPr>
          <w:br/>
        </w:r>
      </w:ins>
      <w:ins w:id="1636" w:author="Salim ATALLA" w:date="2021-12-04T20:53:00Z">
        <w:r w:rsidRPr="00DA0867">
          <w:rPr>
            <w:rFonts w:ascii="High Tower Text" w:hAnsi="High Tower Text"/>
          </w:rPr>
          <w:t xml:space="preserve">Paramètre :  c Case , J Joueur  </w:t>
        </w:r>
      </w:ins>
      <w:ins w:id="1637" w:author="Salim ATALLA" w:date="2021-12-04T20:57:00Z">
        <w:r w:rsidR="00EA01C3">
          <w:rPr>
            <w:rFonts w:ascii="High Tower Text" w:hAnsi="High Tower Text"/>
          </w:rPr>
          <w:br/>
        </w:r>
      </w:ins>
      <w:ins w:id="1638" w:author="Salim ATALLA" w:date="2021-12-04T20:53:00Z">
        <w:r w:rsidRPr="00DA0867">
          <w:rPr>
            <w:rFonts w:ascii="High Tower Text" w:hAnsi="High Tower Text"/>
          </w:rPr>
          <w:t xml:space="preserve">Complexité : </w:t>
        </w:r>
        <w:r w:rsidRPr="00DA0867">
          <w:rPr>
            <w:rFonts w:ascii="Cambria" w:hAnsi="Cambria" w:cs="Cambria"/>
          </w:rPr>
          <w:t>ϴ</w:t>
        </w:r>
        <w:r w:rsidRPr="00DA0867">
          <w:rPr>
            <w:rFonts w:ascii="High Tower Text" w:hAnsi="High Tower Text"/>
          </w:rPr>
          <w:t>(1)</w:t>
        </w:r>
      </w:ins>
      <w:ins w:id="1639" w:author="Salim ATALLA" w:date="2021-12-04T20:57:00Z">
        <w:r w:rsidR="00EA01C3">
          <w:rPr>
            <w:rFonts w:ascii="High Tower Text" w:hAnsi="High Tower Text"/>
          </w:rPr>
          <w:br/>
        </w:r>
      </w:ins>
      <w:ins w:id="1640" w:author="Salim ATALLA" w:date="2021-12-04T20:53:00Z">
        <w:r w:rsidRPr="00DA0867">
          <w:rPr>
            <w:rFonts w:ascii="High Tower Text" w:hAnsi="High Tower Text"/>
          </w:rPr>
          <w:t>Procédure colorier_case (Case c, Joueur J)</w:t>
        </w:r>
      </w:ins>
      <w:ins w:id="1641" w:author="Salim ATALLA" w:date="2021-12-04T20:57:00Z">
        <w:r w:rsidR="00EA01C3">
          <w:rPr>
            <w:rFonts w:ascii="High Tower Text" w:hAnsi="High Tower Text"/>
          </w:rPr>
          <w:br/>
        </w:r>
        <w:r w:rsidR="00EA01C3">
          <w:rPr>
            <w:rFonts w:ascii="High Tower Text" w:hAnsi="High Tower Text"/>
          </w:rPr>
          <w:br/>
        </w:r>
      </w:ins>
      <w:ins w:id="1642" w:author="Salim ATALLA" w:date="2021-12-04T20:53:00Z">
        <w:r w:rsidRPr="00DA0867">
          <w:rPr>
            <w:rFonts w:ascii="High Tower Text" w:hAnsi="High Tower Text"/>
          </w:rPr>
          <w:t>Rôle : Supprimer la case choisit de la liste des cases vides.</w:t>
        </w:r>
      </w:ins>
      <w:ins w:id="1643" w:author="Salim ATALLA" w:date="2021-12-04T20:57:00Z">
        <w:r w:rsidR="00EA01C3">
          <w:rPr>
            <w:rFonts w:ascii="High Tower Text" w:hAnsi="High Tower Text"/>
          </w:rPr>
          <w:br/>
        </w:r>
      </w:ins>
      <w:ins w:id="1644" w:author="Salim ATALLA" w:date="2021-12-04T20:53:00Z">
        <w:r w:rsidRPr="00DA0867">
          <w:rPr>
            <w:rFonts w:ascii="High Tower Text" w:hAnsi="High Tower Text"/>
          </w:rPr>
          <w:t xml:space="preserve">Paramètre : c Case  </w:t>
        </w:r>
      </w:ins>
      <w:ins w:id="1645" w:author="Salim ATALLA" w:date="2021-12-04T20:57:00Z">
        <w:r w:rsidR="00EA01C3">
          <w:rPr>
            <w:rFonts w:ascii="High Tower Text" w:hAnsi="High Tower Text"/>
          </w:rPr>
          <w:br/>
        </w:r>
      </w:ins>
      <w:ins w:id="1646" w:author="Salim ATALLA" w:date="2021-12-04T20:53:00Z">
        <w:r w:rsidRPr="00DA0867">
          <w:rPr>
            <w:rFonts w:ascii="High Tower Text" w:hAnsi="High Tower Text"/>
          </w:rPr>
          <w:t>Complexité : O(n) où n est le nombres de case vide</w:t>
        </w:r>
      </w:ins>
      <w:ins w:id="1647" w:author="Salim ATALLA" w:date="2021-12-04T20:57:00Z">
        <w:r w:rsidR="00EA01C3">
          <w:rPr>
            <w:rFonts w:ascii="High Tower Text" w:hAnsi="High Tower Text"/>
          </w:rPr>
          <w:br/>
        </w:r>
      </w:ins>
      <w:ins w:id="1648" w:author="Salim ATALLA" w:date="2021-12-04T20:53:00Z">
        <w:r w:rsidRPr="00A87DAB">
          <w:rPr>
            <w:rFonts w:ascii="High Tower Text" w:hAnsi="High Tower Text"/>
            <w:lang w:val="en-US"/>
            <w:rPrChange w:id="1649" w:author="Salim ATALLA" w:date="2021-12-04T20:54:00Z">
              <w:rPr>
                <w:rFonts w:ascii="High Tower Text" w:hAnsi="High Tower Text"/>
              </w:rPr>
            </w:rPrChange>
          </w:rPr>
          <w:t>Procédure supp_case (Case c) ;</w:t>
        </w:r>
      </w:ins>
      <w:ins w:id="1650" w:author="Salim ATALLA" w:date="2021-12-04T20:57:00Z">
        <w:r w:rsidR="00D83D2C">
          <w:rPr>
            <w:rFonts w:ascii="High Tower Text" w:hAnsi="High Tower Text"/>
          </w:rPr>
          <w:br/>
        </w:r>
        <w:r w:rsidR="00D83D2C">
          <w:rPr>
            <w:rFonts w:ascii="High Tower Text" w:hAnsi="High Tower Text"/>
          </w:rPr>
          <w:br/>
        </w:r>
      </w:ins>
      <w:ins w:id="1651" w:author="Salim ATALLA" w:date="2021-12-04T20:53:00Z">
        <w:r w:rsidRPr="00DA0867">
          <w:rPr>
            <w:rFonts w:ascii="High Tower Text" w:hAnsi="High Tower Text"/>
          </w:rPr>
          <w:t>Rôle : L'affichage du plateau sur le console.</w:t>
        </w:r>
      </w:ins>
      <w:ins w:id="1652" w:author="Salim ATALLA" w:date="2021-12-04T20:57:00Z">
        <w:r w:rsidR="00D83D2C">
          <w:rPr>
            <w:rFonts w:ascii="High Tower Text" w:hAnsi="High Tower Text"/>
          </w:rPr>
          <w:br/>
        </w:r>
      </w:ins>
      <w:ins w:id="1653" w:author="Salim ATALLA" w:date="2021-12-04T20:53:00Z">
        <w:r w:rsidRPr="00DA0867">
          <w:rPr>
            <w:rFonts w:ascii="High Tower Text" w:hAnsi="High Tower Text"/>
          </w:rPr>
          <w:t xml:space="preserve">Paramètre : Rien  </w:t>
        </w:r>
      </w:ins>
      <w:ins w:id="1654" w:author="Salim ATALLA" w:date="2021-12-04T20:57:00Z">
        <w:r w:rsidR="00D83D2C">
          <w:rPr>
            <w:rFonts w:ascii="High Tower Text" w:hAnsi="High Tower Text"/>
          </w:rPr>
          <w:br/>
        </w:r>
      </w:ins>
      <w:ins w:id="1655" w:author="Salim ATALLA" w:date="2021-12-04T20:53:00Z">
        <w:r w:rsidRPr="00DA0867">
          <w:rPr>
            <w:rFonts w:ascii="High Tower Text" w:hAnsi="High Tower Text"/>
          </w:rPr>
          <w:t xml:space="preserve">Complexité : </w:t>
        </w:r>
        <w:r w:rsidRPr="00DA0867">
          <w:rPr>
            <w:rFonts w:ascii="Cambria" w:hAnsi="Cambria" w:cs="Cambria"/>
          </w:rPr>
          <w:t>ϴ</w:t>
        </w:r>
        <w:r w:rsidRPr="00DA0867">
          <w:rPr>
            <w:rFonts w:ascii="High Tower Text" w:hAnsi="High Tower Text"/>
          </w:rPr>
          <w:t>(n)</w:t>
        </w:r>
      </w:ins>
      <w:ins w:id="1656" w:author="Salim ATALLA" w:date="2021-12-04T20:57:00Z">
        <w:r w:rsidR="00D83D2C">
          <w:rPr>
            <w:rFonts w:ascii="High Tower Text" w:hAnsi="High Tower Text"/>
          </w:rPr>
          <w:br/>
        </w:r>
      </w:ins>
      <w:ins w:id="1657" w:author="Salim ATALLA" w:date="2021-12-04T20:53:00Z">
        <w:r w:rsidRPr="00DA0867">
          <w:rPr>
            <w:rFonts w:ascii="High Tower Text" w:hAnsi="High Tower Text"/>
          </w:rPr>
          <w:t>Procédure afficherPlateau () ;</w:t>
        </w:r>
      </w:ins>
      <w:ins w:id="1658" w:author="Salim ATALLA" w:date="2021-12-04T20:58:00Z">
        <w:r w:rsidR="00D83D2C">
          <w:rPr>
            <w:rFonts w:ascii="High Tower Text" w:hAnsi="High Tower Text"/>
          </w:rPr>
          <w:br/>
        </w:r>
        <w:r w:rsidR="00D83D2C">
          <w:rPr>
            <w:rFonts w:ascii="High Tower Text" w:hAnsi="High Tower Text"/>
          </w:rPr>
          <w:br/>
        </w:r>
      </w:ins>
      <w:ins w:id="1659" w:author="Salim ATALLA" w:date="2021-12-04T20:53:00Z">
        <w:r w:rsidRPr="00DA0867">
          <w:rPr>
            <w:rFonts w:ascii="High Tower Text" w:hAnsi="High Tower Text"/>
          </w:rPr>
          <w:t>Rôle : Affichage le score des joueurs à chaque coup.</w:t>
        </w:r>
      </w:ins>
      <w:ins w:id="1660" w:author="Salim ATALLA" w:date="2021-12-04T20:58:00Z">
        <w:r w:rsidR="00D83D2C">
          <w:rPr>
            <w:rFonts w:ascii="High Tower Text" w:hAnsi="High Tower Text"/>
          </w:rPr>
          <w:br/>
        </w:r>
      </w:ins>
      <w:ins w:id="1661" w:author="Salim ATALLA" w:date="2021-12-04T20:53:00Z">
        <w:r w:rsidRPr="00DA0867">
          <w:rPr>
            <w:rFonts w:ascii="High Tower Text" w:hAnsi="High Tower Text"/>
          </w:rPr>
          <w:t xml:space="preserve">Paramètre : Rien  </w:t>
        </w:r>
      </w:ins>
      <w:ins w:id="1662" w:author="Salim ATALLA" w:date="2021-12-04T20:58:00Z">
        <w:r w:rsidR="00D83D2C">
          <w:rPr>
            <w:rFonts w:ascii="High Tower Text" w:hAnsi="High Tower Text"/>
          </w:rPr>
          <w:br/>
        </w:r>
      </w:ins>
      <w:ins w:id="1663" w:author="Salim ATALLA" w:date="2021-12-04T20:53:00Z">
        <w:r w:rsidRPr="00DA0867">
          <w:rPr>
            <w:rFonts w:ascii="High Tower Text" w:hAnsi="High Tower Text"/>
          </w:rPr>
          <w:t xml:space="preserve">Complexité : </w:t>
        </w:r>
        <w:r w:rsidRPr="00DA0867">
          <w:rPr>
            <w:rFonts w:ascii="Cambria" w:hAnsi="Cambria" w:cs="Cambria"/>
          </w:rPr>
          <w:t>ϴ</w:t>
        </w:r>
        <w:r w:rsidRPr="00DA0867">
          <w:rPr>
            <w:rFonts w:ascii="High Tower Text" w:hAnsi="High Tower Text"/>
          </w:rPr>
          <w:t>(1)</w:t>
        </w:r>
      </w:ins>
      <w:ins w:id="1664" w:author="Salim ATALLA" w:date="2021-12-04T20:58:00Z">
        <w:r w:rsidR="00D83D2C">
          <w:rPr>
            <w:rFonts w:ascii="High Tower Text" w:hAnsi="High Tower Text"/>
          </w:rPr>
          <w:br/>
        </w:r>
      </w:ins>
      <w:ins w:id="1665" w:author="Salim ATALLA" w:date="2021-12-04T20:53:00Z">
        <w:r w:rsidRPr="00DA0867">
          <w:rPr>
            <w:rFonts w:ascii="High Tower Text" w:hAnsi="High Tower Text"/>
          </w:rPr>
          <w:t>Procédure afficherScore () ;</w:t>
        </w:r>
      </w:ins>
    </w:p>
    <w:p w14:paraId="6920F160" w14:textId="77777777" w:rsidR="001726F3" w:rsidRDefault="001726F3" w:rsidP="001726F3">
      <w:pPr>
        <w:rPr>
          <w:ins w:id="1666" w:author="Salim ATALLA" w:date="2021-12-04T20:59:00Z"/>
          <w:rFonts w:ascii="High Tower Text" w:hAnsi="High Tower Text"/>
        </w:rPr>
      </w:pPr>
    </w:p>
    <w:p w14:paraId="0B1018C6" w14:textId="62476CAC" w:rsidR="00DA0867" w:rsidRPr="00DA0867" w:rsidRDefault="00DA0867" w:rsidP="001726F3">
      <w:pPr>
        <w:rPr>
          <w:ins w:id="1667" w:author="Salim ATALLA" w:date="2021-12-04T20:53:00Z"/>
          <w:rFonts w:ascii="High Tower Text" w:hAnsi="High Tower Text"/>
        </w:rPr>
      </w:pPr>
      <w:ins w:id="1668" w:author="Salim ATALLA" w:date="2021-12-04T20:53:00Z">
        <w:r w:rsidRPr="00DA0867">
          <w:rPr>
            <w:rFonts w:ascii="High Tower Text" w:hAnsi="High Tower Text"/>
          </w:rPr>
          <w:t>Classe Region : responsable des régions sur le plateau.  O(n)</w:t>
        </w:r>
      </w:ins>
    </w:p>
    <w:p w14:paraId="29672AE0" w14:textId="77777777" w:rsidR="00FF3B64" w:rsidRDefault="00DA0867" w:rsidP="00FF3B64">
      <w:pPr>
        <w:rPr>
          <w:ins w:id="1669" w:author="Salim ATALLA" w:date="2021-12-04T21:03:00Z"/>
          <w:rFonts w:ascii="High Tower Text" w:hAnsi="High Tower Text"/>
        </w:rPr>
      </w:pPr>
      <w:ins w:id="1670" w:author="Salim ATALLA" w:date="2021-12-04T20:53:00Z">
        <w:r w:rsidRPr="00DA0867">
          <w:rPr>
            <w:rFonts w:ascii="High Tower Text" w:hAnsi="High Tower Text"/>
          </w:rPr>
          <w:t>Rôle :</w:t>
        </w:r>
      </w:ins>
      <w:ins w:id="1671" w:author="Salim ATALLA" w:date="2021-12-04T20:59:00Z">
        <w:r w:rsidR="001726F3">
          <w:rPr>
            <w:rFonts w:ascii="High Tower Text" w:hAnsi="High Tower Text"/>
          </w:rPr>
          <w:t xml:space="preserve"> créer les régions</w:t>
        </w:r>
        <w:r w:rsidR="00256EFD">
          <w:rPr>
            <w:rFonts w:ascii="High Tower Text" w:hAnsi="High Tower Text"/>
          </w:rPr>
          <w:br/>
        </w:r>
      </w:ins>
      <w:ins w:id="1672" w:author="Salim ATALLA" w:date="2021-12-04T20:53:00Z">
        <w:r w:rsidRPr="00DA0867">
          <w:rPr>
            <w:rFonts w:ascii="High Tower Text" w:hAnsi="High Tower Text"/>
          </w:rPr>
          <w:t>Paramètre : p Plateau</w:t>
        </w:r>
      </w:ins>
      <w:ins w:id="1673" w:author="Salim ATALLA" w:date="2021-12-04T20:59:00Z">
        <w:r w:rsidR="00256EFD">
          <w:rPr>
            <w:rFonts w:ascii="High Tower Text" w:hAnsi="High Tower Text"/>
          </w:rPr>
          <w:br/>
        </w:r>
      </w:ins>
      <w:ins w:id="1674" w:author="Salim ATALLA" w:date="2021-12-04T20:53:00Z">
        <w:r w:rsidRPr="00DA0867">
          <w:rPr>
            <w:rFonts w:ascii="High Tower Text" w:hAnsi="High Tower Text"/>
          </w:rPr>
          <w:t xml:space="preserve">Complexité :  O(m) où m = log2(sqr(n)/3) donc </w:t>
        </w:r>
        <w:r w:rsidRPr="00DA0867">
          <w:rPr>
            <w:rFonts w:ascii="Cambria" w:hAnsi="Cambria" w:cs="Cambria"/>
          </w:rPr>
          <w:t>ϴ</w:t>
        </w:r>
        <w:r w:rsidRPr="00DA0867">
          <w:rPr>
            <w:rFonts w:ascii="High Tower Text" w:hAnsi="High Tower Text"/>
          </w:rPr>
          <w:t>(1)</w:t>
        </w:r>
      </w:ins>
      <w:ins w:id="1675" w:author="Salim ATALLA" w:date="2021-12-04T20:59:00Z">
        <w:r w:rsidR="00256EFD">
          <w:rPr>
            <w:rFonts w:ascii="High Tower Text" w:hAnsi="High Tower Text"/>
          </w:rPr>
          <w:br/>
        </w:r>
      </w:ins>
      <w:ins w:id="1676" w:author="Salim ATALLA" w:date="2021-12-04T20:53:00Z">
        <w:r w:rsidRPr="00DA0867">
          <w:rPr>
            <w:rFonts w:ascii="High Tower Text" w:hAnsi="High Tower Text"/>
          </w:rPr>
          <w:t>Fonction diviseRegion (Plateau p):Region ;</w:t>
        </w:r>
      </w:ins>
      <w:ins w:id="1677" w:author="Salim ATALLA" w:date="2021-12-04T21:01:00Z">
        <w:r w:rsidR="004825FC">
          <w:rPr>
            <w:rFonts w:ascii="High Tower Text" w:hAnsi="High Tower Text"/>
          </w:rPr>
          <w:br/>
        </w:r>
        <w:r w:rsidR="00156024">
          <w:rPr>
            <w:rFonts w:ascii="High Tower Text" w:hAnsi="High Tower Text"/>
          </w:rPr>
          <w:br/>
        </w:r>
      </w:ins>
      <w:ins w:id="1678" w:author="Salim ATALLA" w:date="2021-12-04T20:53:00Z">
        <w:r w:rsidRPr="00DA0867">
          <w:rPr>
            <w:rFonts w:ascii="High Tower Text" w:hAnsi="High Tower Text"/>
          </w:rPr>
          <w:t>Rôle :</w:t>
        </w:r>
      </w:ins>
      <w:ins w:id="1679" w:author="Salim ATALLA" w:date="2021-12-04T21:00:00Z">
        <w:r w:rsidR="00256EFD">
          <w:rPr>
            <w:rFonts w:ascii="High Tower Text" w:hAnsi="High Tower Text"/>
          </w:rPr>
          <w:t xml:space="preserve"> </w:t>
        </w:r>
      </w:ins>
      <w:ins w:id="1680" w:author="Salim ATALLA" w:date="2021-12-04T21:02:00Z">
        <w:r w:rsidR="00DE7365">
          <w:rPr>
            <w:rFonts w:ascii="High Tower Text" w:hAnsi="High Tower Text"/>
          </w:rPr>
          <w:t>c</w:t>
        </w:r>
      </w:ins>
      <w:ins w:id="1681" w:author="Salim ATALLA" w:date="2021-12-04T21:00:00Z">
        <w:r w:rsidR="00256EFD">
          <w:rPr>
            <w:rFonts w:ascii="High Tower Text" w:hAnsi="High Tower Text"/>
          </w:rPr>
          <w:t xml:space="preserve">hercher la feuille qui contient la case c </w:t>
        </w:r>
      </w:ins>
      <w:ins w:id="1682" w:author="Salim ATALLA" w:date="2021-12-04T20:59:00Z">
        <w:r w:rsidR="00256EFD">
          <w:rPr>
            <w:rFonts w:ascii="High Tower Text" w:hAnsi="High Tower Text"/>
          </w:rPr>
          <w:br/>
        </w:r>
      </w:ins>
      <w:ins w:id="1683" w:author="Salim ATALLA" w:date="2021-12-04T20:53:00Z">
        <w:r w:rsidRPr="00DA0867">
          <w:rPr>
            <w:rFonts w:ascii="High Tower Text" w:hAnsi="High Tower Text"/>
          </w:rPr>
          <w:t xml:space="preserve">Paramètre : c </w:t>
        </w:r>
      </w:ins>
      <w:ins w:id="1684" w:author="Salim ATALLA" w:date="2021-12-04T21:00:00Z">
        <w:r w:rsidR="00256EFD" w:rsidRPr="00DA0867">
          <w:rPr>
            <w:rFonts w:ascii="High Tower Text" w:hAnsi="High Tower Text"/>
          </w:rPr>
          <w:t>Case,</w:t>
        </w:r>
      </w:ins>
      <w:ins w:id="1685" w:author="Salim ATALLA" w:date="2021-12-04T20:53:00Z">
        <w:r w:rsidRPr="00DA0867">
          <w:rPr>
            <w:rFonts w:ascii="High Tower Text" w:hAnsi="High Tower Text"/>
          </w:rPr>
          <w:t xml:space="preserve"> longueur_racine entier  </w:t>
        </w:r>
      </w:ins>
      <w:ins w:id="1686" w:author="Salim ATALLA" w:date="2021-12-04T21:00:00Z">
        <w:r w:rsidR="00256EFD">
          <w:rPr>
            <w:rFonts w:ascii="High Tower Text" w:hAnsi="High Tower Text"/>
          </w:rPr>
          <w:br/>
        </w:r>
      </w:ins>
      <w:ins w:id="1687" w:author="Salim ATALLA" w:date="2021-12-04T20:53:00Z">
        <w:r w:rsidRPr="00DA0867">
          <w:rPr>
            <w:rFonts w:ascii="High Tower Text" w:hAnsi="High Tower Text"/>
          </w:rPr>
          <w:t xml:space="preserve">Complexité :  O(m) où m = log2(sqr(n)/3) donc </w:t>
        </w:r>
        <w:r w:rsidRPr="00DA0867">
          <w:rPr>
            <w:rFonts w:ascii="Cambria" w:hAnsi="Cambria" w:cs="Cambria"/>
          </w:rPr>
          <w:t>ϴ</w:t>
        </w:r>
        <w:r w:rsidRPr="00DA0867">
          <w:rPr>
            <w:rFonts w:ascii="High Tower Text" w:hAnsi="High Tower Text"/>
          </w:rPr>
          <w:t>(1)</w:t>
        </w:r>
      </w:ins>
      <w:ins w:id="1688" w:author="Salim ATALLA" w:date="2021-12-04T21:00:00Z">
        <w:r w:rsidR="00256EFD">
          <w:rPr>
            <w:rFonts w:ascii="High Tower Text" w:hAnsi="High Tower Text"/>
          </w:rPr>
          <w:br/>
        </w:r>
      </w:ins>
      <w:ins w:id="1689" w:author="Salim ATALLA" w:date="2021-12-04T20:53:00Z">
        <w:r w:rsidRPr="00DA0867">
          <w:rPr>
            <w:rFonts w:ascii="High Tower Text" w:hAnsi="High Tower Text"/>
          </w:rPr>
          <w:t>Fonction rechercheFeuille (Case c, int longueur_racine): Region ;</w:t>
        </w:r>
      </w:ins>
      <w:ins w:id="1690" w:author="Salim ATALLA" w:date="2021-12-04T21:01:00Z">
        <w:r w:rsidR="004825FC">
          <w:rPr>
            <w:rFonts w:ascii="High Tower Text" w:hAnsi="High Tower Text"/>
          </w:rPr>
          <w:br/>
        </w:r>
        <w:r w:rsidR="004825FC">
          <w:rPr>
            <w:rFonts w:ascii="High Tower Text" w:hAnsi="High Tower Text"/>
          </w:rPr>
          <w:br/>
        </w:r>
      </w:ins>
      <w:ins w:id="1691" w:author="Salim ATALLA" w:date="2021-12-04T20:53:00Z">
        <w:r w:rsidRPr="00DA0867">
          <w:rPr>
            <w:rFonts w:ascii="High Tower Text" w:hAnsi="High Tower Text"/>
          </w:rPr>
          <w:t>Rôle :</w:t>
        </w:r>
      </w:ins>
      <w:ins w:id="1692" w:author="Salim ATALLA" w:date="2021-12-04T21:02:00Z">
        <w:r w:rsidR="00DE7365">
          <w:rPr>
            <w:rFonts w:ascii="High Tower Text" w:hAnsi="High Tower Text"/>
          </w:rPr>
          <w:t xml:space="preserve"> </w:t>
        </w:r>
        <w:r w:rsidR="00DE7365">
          <w:rPr>
            <w:rFonts w:ascii="High Tower Text" w:hAnsi="High Tower Text"/>
          </w:rPr>
          <w:t xml:space="preserve">chercher la </w:t>
        </w:r>
        <w:r w:rsidR="00DE7365">
          <w:rPr>
            <w:rFonts w:ascii="High Tower Text" w:hAnsi="High Tower Text"/>
          </w:rPr>
          <w:t>région de taille longueur</w:t>
        </w:r>
        <w:r w:rsidR="006249B5">
          <w:rPr>
            <w:rFonts w:ascii="High Tower Text" w:hAnsi="High Tower Text"/>
          </w:rPr>
          <w:t xml:space="preserve"> et</w:t>
        </w:r>
        <w:r w:rsidR="00DE7365">
          <w:rPr>
            <w:rFonts w:ascii="High Tower Text" w:hAnsi="High Tower Text"/>
          </w:rPr>
          <w:t xml:space="preserve"> qui contient la case c</w:t>
        </w:r>
      </w:ins>
      <w:ins w:id="1693" w:author="Salim ATALLA" w:date="2021-12-04T21:01:00Z">
        <w:r w:rsidR="004825FC">
          <w:rPr>
            <w:rFonts w:ascii="High Tower Text" w:hAnsi="High Tower Text"/>
          </w:rPr>
          <w:br/>
        </w:r>
      </w:ins>
      <w:ins w:id="1694" w:author="Salim ATALLA" w:date="2021-12-04T20:53:00Z">
        <w:r w:rsidRPr="00DA0867">
          <w:rPr>
            <w:rFonts w:ascii="High Tower Text" w:hAnsi="High Tower Text"/>
          </w:rPr>
          <w:t xml:space="preserve">Paramètre : c Case , longueur entier , longueur_racine entier  </w:t>
        </w:r>
      </w:ins>
      <w:ins w:id="1695" w:author="Salim ATALLA" w:date="2021-12-04T21:01:00Z">
        <w:r w:rsidR="004825FC">
          <w:rPr>
            <w:rFonts w:ascii="High Tower Text" w:hAnsi="High Tower Text"/>
          </w:rPr>
          <w:br/>
        </w:r>
      </w:ins>
      <w:ins w:id="1696" w:author="Salim ATALLA" w:date="2021-12-04T20:53:00Z">
        <w:r w:rsidRPr="00DA0867">
          <w:rPr>
            <w:rFonts w:ascii="High Tower Text" w:hAnsi="High Tower Text"/>
          </w:rPr>
          <w:t xml:space="preserve">Complexité :  O(m) où m = log2(sqr(n)/3) donc </w:t>
        </w:r>
        <w:r w:rsidRPr="00DA0867">
          <w:rPr>
            <w:rFonts w:ascii="Cambria" w:hAnsi="Cambria" w:cs="Cambria"/>
          </w:rPr>
          <w:t>ϴ</w:t>
        </w:r>
        <w:r w:rsidRPr="00DA0867">
          <w:rPr>
            <w:rFonts w:ascii="High Tower Text" w:hAnsi="High Tower Text"/>
          </w:rPr>
          <w:t>(1)</w:t>
        </w:r>
      </w:ins>
      <w:ins w:id="1697" w:author="Salim ATALLA" w:date="2021-12-04T21:01:00Z">
        <w:r w:rsidR="004825FC">
          <w:rPr>
            <w:rFonts w:ascii="High Tower Text" w:hAnsi="High Tower Text"/>
          </w:rPr>
          <w:br/>
        </w:r>
      </w:ins>
      <w:ins w:id="1698" w:author="Salim ATALLA" w:date="2021-12-04T20:53:00Z">
        <w:r w:rsidRPr="00DA0867">
          <w:rPr>
            <w:rFonts w:ascii="High Tower Text" w:hAnsi="High Tower Text"/>
          </w:rPr>
          <w:t>Fonction recherche (Case c, int longueur, int longueur_racine) : Region ;</w:t>
        </w:r>
      </w:ins>
      <w:ins w:id="1699" w:author="Salim ATALLA" w:date="2021-12-04T21:01:00Z">
        <w:r w:rsidR="004825FC">
          <w:rPr>
            <w:rFonts w:ascii="High Tower Text" w:hAnsi="High Tower Text"/>
          </w:rPr>
          <w:br/>
        </w:r>
        <w:r w:rsidR="004825FC">
          <w:rPr>
            <w:rFonts w:ascii="High Tower Text" w:hAnsi="High Tower Text"/>
          </w:rPr>
          <w:br/>
        </w:r>
      </w:ins>
      <w:ins w:id="1700" w:author="Salim ATALLA" w:date="2021-12-04T20:53:00Z">
        <w:r w:rsidRPr="00DA0867">
          <w:rPr>
            <w:rFonts w:ascii="High Tower Text" w:hAnsi="High Tower Text"/>
          </w:rPr>
          <w:t>Rôle :  Vérifier si une feuille est acquise.</w:t>
        </w:r>
      </w:ins>
      <w:ins w:id="1701" w:author="Salim ATALLA" w:date="2021-12-04T21:01:00Z">
        <w:r w:rsidR="004825FC">
          <w:rPr>
            <w:rFonts w:ascii="High Tower Text" w:hAnsi="High Tower Text"/>
          </w:rPr>
          <w:br/>
        </w:r>
      </w:ins>
      <w:ins w:id="1702" w:author="Salim ATALLA" w:date="2021-12-04T20:53:00Z">
        <w:r w:rsidRPr="00DA0867">
          <w:rPr>
            <w:rFonts w:ascii="High Tower Text" w:hAnsi="High Tower Text"/>
          </w:rPr>
          <w:t xml:space="preserve">Paramètre: p Plateau  </w:t>
        </w:r>
      </w:ins>
      <w:ins w:id="1703" w:author="Salim ATALLA" w:date="2021-12-04T21:02:00Z">
        <w:r w:rsidR="004825FC">
          <w:rPr>
            <w:rFonts w:ascii="High Tower Text" w:hAnsi="High Tower Text"/>
          </w:rPr>
          <w:br/>
        </w:r>
      </w:ins>
      <w:ins w:id="1704" w:author="Salim ATALLA" w:date="2021-12-04T20:53:00Z">
        <w:r w:rsidRPr="00DA0867">
          <w:rPr>
            <w:rFonts w:ascii="High Tower Text" w:hAnsi="High Tower Text"/>
          </w:rPr>
          <w:t xml:space="preserve">Complexité :  </w:t>
        </w:r>
        <w:r w:rsidRPr="00DA0867">
          <w:rPr>
            <w:rFonts w:ascii="Cambria" w:hAnsi="Cambria" w:cs="Cambria"/>
          </w:rPr>
          <w:t>ϴ</w:t>
        </w:r>
        <w:r w:rsidRPr="00DA0867">
          <w:rPr>
            <w:rFonts w:ascii="High Tower Text" w:hAnsi="High Tower Text"/>
          </w:rPr>
          <w:t xml:space="preserve">(1) car 9 itération au pire et tout le temps  </w:t>
        </w:r>
      </w:ins>
      <w:ins w:id="1705" w:author="Salim ATALLA" w:date="2021-12-04T21:02:00Z">
        <w:r w:rsidR="004825FC">
          <w:rPr>
            <w:rFonts w:ascii="High Tower Text" w:hAnsi="High Tower Text"/>
          </w:rPr>
          <w:br/>
        </w:r>
      </w:ins>
      <w:ins w:id="1706" w:author="Salim ATALLA" w:date="2021-12-04T20:53:00Z">
        <w:r w:rsidRPr="00DA0867">
          <w:rPr>
            <w:rFonts w:ascii="High Tower Text" w:hAnsi="High Tower Text"/>
          </w:rPr>
          <w:t>Fonction estFeuilleAcquise (Plateau p) : Boolean ;</w:t>
        </w:r>
      </w:ins>
      <w:ins w:id="1707" w:author="Salim ATALLA" w:date="2021-12-04T21:02:00Z">
        <w:r w:rsidR="00CF1F01">
          <w:rPr>
            <w:rFonts w:ascii="High Tower Text" w:hAnsi="High Tower Text"/>
          </w:rPr>
          <w:br/>
        </w:r>
        <w:r w:rsidR="00CF1F01">
          <w:rPr>
            <w:rFonts w:ascii="High Tower Text" w:hAnsi="High Tower Text"/>
          </w:rPr>
          <w:br/>
        </w:r>
      </w:ins>
      <w:ins w:id="1708" w:author="Salim ATALLA" w:date="2021-12-04T20:53:00Z">
        <w:r w:rsidRPr="00DA0867">
          <w:rPr>
            <w:rFonts w:ascii="High Tower Text" w:hAnsi="High Tower Text"/>
          </w:rPr>
          <w:t>Rôle : Vérifier si une grande région est acquise.</w:t>
        </w:r>
      </w:ins>
      <w:ins w:id="1709" w:author="Salim ATALLA" w:date="2021-12-04T21:03:00Z">
        <w:r w:rsidR="00E27B95">
          <w:rPr>
            <w:rFonts w:ascii="High Tower Text" w:hAnsi="High Tower Text"/>
          </w:rPr>
          <w:br/>
        </w:r>
      </w:ins>
      <w:ins w:id="1710" w:author="Salim ATALLA" w:date="2021-12-04T20:53:00Z">
        <w:r w:rsidRPr="00DA0867">
          <w:rPr>
            <w:rFonts w:ascii="High Tower Text" w:hAnsi="High Tower Text"/>
          </w:rPr>
          <w:t>Paramètre : p Plateau</w:t>
        </w:r>
      </w:ins>
      <w:ins w:id="1711" w:author="Salim ATALLA" w:date="2021-12-04T21:03:00Z">
        <w:r w:rsidR="00E27B95">
          <w:rPr>
            <w:rFonts w:ascii="High Tower Text" w:hAnsi="High Tower Text"/>
          </w:rPr>
          <w:br/>
        </w:r>
      </w:ins>
      <w:ins w:id="1712" w:author="Salim ATALLA" w:date="2021-12-04T20:53:00Z">
        <w:r w:rsidRPr="00DA0867">
          <w:rPr>
            <w:rFonts w:ascii="High Tower Text" w:hAnsi="High Tower Text"/>
          </w:rPr>
          <w:t xml:space="preserve">Complexité : O(m) où m = log2(sqr(n)/3) donc </w:t>
        </w:r>
        <w:r w:rsidRPr="00DA0867">
          <w:rPr>
            <w:rFonts w:ascii="Cambria" w:hAnsi="Cambria" w:cs="Cambria"/>
          </w:rPr>
          <w:t>ϴ</w:t>
        </w:r>
        <w:r w:rsidRPr="00DA0867">
          <w:rPr>
            <w:rFonts w:ascii="High Tower Text" w:hAnsi="High Tower Text"/>
          </w:rPr>
          <w:t>(1)</w:t>
        </w:r>
      </w:ins>
      <w:ins w:id="1713" w:author="Salim ATALLA" w:date="2021-12-04T21:03:00Z">
        <w:r w:rsidR="00E27B95">
          <w:rPr>
            <w:rFonts w:ascii="High Tower Text" w:hAnsi="High Tower Text"/>
          </w:rPr>
          <w:br/>
        </w:r>
      </w:ins>
      <w:ins w:id="1714" w:author="Salim ATALLA" w:date="2021-12-04T20:53:00Z">
        <w:r w:rsidRPr="00DA0867">
          <w:rPr>
            <w:rFonts w:ascii="High Tower Text" w:hAnsi="High Tower Text"/>
          </w:rPr>
          <w:t>Fonction estAcquise (Plateau p) : Boolean ;</w:t>
        </w:r>
      </w:ins>
      <w:ins w:id="1715" w:author="Salim ATALLA" w:date="2021-12-04T21:03:00Z">
        <w:r w:rsidR="00E27B95">
          <w:rPr>
            <w:rFonts w:ascii="High Tower Text" w:hAnsi="High Tower Text"/>
          </w:rPr>
          <w:br/>
        </w:r>
      </w:ins>
    </w:p>
    <w:p w14:paraId="28609C81" w14:textId="77777777" w:rsidR="00FF3B64" w:rsidRDefault="00E27B95" w:rsidP="00FF3B64">
      <w:pPr>
        <w:rPr>
          <w:ins w:id="1716" w:author="Salim ATALLA" w:date="2021-12-04T21:03:00Z"/>
          <w:rFonts w:ascii="High Tower Text" w:hAnsi="High Tower Text"/>
        </w:rPr>
      </w:pPr>
      <w:ins w:id="1717" w:author="Salim ATALLA" w:date="2021-12-04T21:03:00Z">
        <w:r>
          <w:rPr>
            <w:rFonts w:ascii="High Tower Text" w:hAnsi="High Tower Text"/>
          </w:rPr>
          <w:br/>
        </w:r>
      </w:ins>
    </w:p>
    <w:p w14:paraId="141E1BBE" w14:textId="694EEF41" w:rsidR="00DA0867" w:rsidRPr="00DA0867" w:rsidRDefault="00DA0867" w:rsidP="00E72E2C">
      <w:pPr>
        <w:rPr>
          <w:ins w:id="1718" w:author="Salim ATALLA" w:date="2021-12-04T20:53:00Z"/>
          <w:rFonts w:ascii="High Tower Text" w:hAnsi="High Tower Text"/>
        </w:rPr>
      </w:pPr>
      <w:ins w:id="1719" w:author="Salim ATALLA" w:date="2021-12-04T20:53:00Z">
        <w:r w:rsidRPr="00DA0867">
          <w:rPr>
            <w:rFonts w:ascii="High Tower Text" w:hAnsi="High Tower Text"/>
          </w:rPr>
          <w:lastRenderedPageBreak/>
          <w:t>Rôle :</w:t>
        </w:r>
      </w:ins>
      <w:ins w:id="1720" w:author="Salim ATALLA" w:date="2021-12-04T22:00:00Z">
        <w:r w:rsidR="00370F03">
          <w:rPr>
            <w:rFonts w:ascii="High Tower Text" w:hAnsi="High Tower Text"/>
          </w:rPr>
          <w:t xml:space="preserve"> Colorier une ré</w:t>
        </w:r>
      </w:ins>
      <w:ins w:id="1721" w:author="Salim ATALLA" w:date="2021-12-04T22:01:00Z">
        <w:r w:rsidR="00370F03">
          <w:rPr>
            <w:rFonts w:ascii="High Tower Text" w:hAnsi="High Tower Text"/>
          </w:rPr>
          <w:t>gion lorsqu’elle devient acquise.</w:t>
        </w:r>
      </w:ins>
      <w:ins w:id="1722" w:author="Salim ATALLA" w:date="2021-12-04T21:03:00Z">
        <w:r w:rsidR="00177554">
          <w:rPr>
            <w:rFonts w:ascii="High Tower Text" w:hAnsi="High Tower Text"/>
          </w:rPr>
          <w:br/>
        </w:r>
      </w:ins>
      <w:ins w:id="1723" w:author="Salim ATALLA" w:date="2021-12-04T20:53:00Z">
        <w:r w:rsidRPr="00DA0867">
          <w:rPr>
            <w:rFonts w:ascii="High Tower Text" w:hAnsi="High Tower Text"/>
          </w:rPr>
          <w:t>Paramètre : p Plateau , J joueur</w:t>
        </w:r>
      </w:ins>
      <w:ins w:id="1724" w:author="Salim ATALLA" w:date="2021-12-04T21:03:00Z">
        <w:r w:rsidR="00177554">
          <w:rPr>
            <w:rFonts w:ascii="High Tower Text" w:hAnsi="High Tower Text"/>
          </w:rPr>
          <w:br/>
        </w:r>
      </w:ins>
      <w:ins w:id="1725" w:author="Salim ATALLA" w:date="2021-12-04T20:53:00Z">
        <w:r w:rsidRPr="00DA0867">
          <w:rPr>
            <w:rFonts w:ascii="High Tower Text" w:hAnsi="High Tower Text"/>
          </w:rPr>
          <w:t>Complexité :  O(n) où n est la taille de la région</w:t>
        </w:r>
      </w:ins>
      <w:ins w:id="1726" w:author="Salim ATALLA" w:date="2021-12-04T21:03:00Z">
        <w:r w:rsidR="00177554">
          <w:rPr>
            <w:rFonts w:ascii="High Tower Text" w:hAnsi="High Tower Text"/>
          </w:rPr>
          <w:br/>
        </w:r>
      </w:ins>
      <w:ins w:id="1727" w:author="Salim ATALLA" w:date="2021-12-04T20:53:00Z">
        <w:r w:rsidRPr="00DA0867">
          <w:rPr>
            <w:rFonts w:ascii="High Tower Text" w:hAnsi="High Tower Text"/>
          </w:rPr>
          <w:t>Procédure ColorierRegion (Plateau p, Joueur J) ;</w:t>
        </w:r>
      </w:ins>
      <w:ins w:id="1728" w:author="Salim ATALLA" w:date="2021-12-04T21:03:00Z">
        <w:r w:rsidR="00177554">
          <w:rPr>
            <w:rFonts w:ascii="High Tower Text" w:hAnsi="High Tower Text"/>
          </w:rPr>
          <w:br/>
        </w:r>
        <w:r w:rsidR="00177554">
          <w:rPr>
            <w:rFonts w:ascii="High Tower Text" w:hAnsi="High Tower Text"/>
          </w:rPr>
          <w:br/>
        </w:r>
      </w:ins>
      <w:ins w:id="1729" w:author="Salim ATALLA" w:date="2021-12-04T20:53:00Z">
        <w:r w:rsidRPr="00DA0867">
          <w:rPr>
            <w:rFonts w:ascii="High Tower Text" w:hAnsi="High Tower Text"/>
          </w:rPr>
          <w:t>Rôle :</w:t>
        </w:r>
      </w:ins>
      <w:ins w:id="1730" w:author="Salim ATALLA" w:date="2021-12-04T22:01:00Z">
        <w:r w:rsidR="00370F03">
          <w:rPr>
            <w:rFonts w:ascii="High Tower Text" w:hAnsi="High Tower Text"/>
          </w:rPr>
          <w:t xml:space="preserve"> vérifier si la région est bien remplie</w:t>
        </w:r>
      </w:ins>
      <w:ins w:id="1731" w:author="Salim ATALLA" w:date="2021-12-04T22:03:00Z">
        <w:r w:rsidR="008A78B9">
          <w:rPr>
            <w:rFonts w:ascii="High Tower Text" w:hAnsi="High Tower Text"/>
          </w:rPr>
          <w:t>.</w:t>
        </w:r>
      </w:ins>
      <w:ins w:id="1732" w:author="Salim ATALLA" w:date="2021-12-04T21:03:00Z">
        <w:r w:rsidR="00E72E2C">
          <w:rPr>
            <w:rFonts w:ascii="High Tower Text" w:hAnsi="High Tower Text"/>
          </w:rPr>
          <w:br/>
        </w:r>
      </w:ins>
      <w:ins w:id="1733" w:author="Salim ATALLA" w:date="2021-12-04T20:53:00Z">
        <w:r w:rsidRPr="00DA0867">
          <w:rPr>
            <w:rFonts w:ascii="High Tower Text" w:hAnsi="High Tower Text"/>
          </w:rPr>
          <w:t>Paramètre : p Plateau</w:t>
        </w:r>
      </w:ins>
      <w:ins w:id="1734" w:author="Salim ATALLA" w:date="2021-12-04T21:03:00Z">
        <w:r w:rsidR="00E72E2C">
          <w:rPr>
            <w:rFonts w:ascii="High Tower Text" w:hAnsi="High Tower Text"/>
          </w:rPr>
          <w:br/>
        </w:r>
      </w:ins>
      <w:ins w:id="1735" w:author="Salim ATALLA" w:date="2021-12-04T20:53:00Z">
        <w:r w:rsidRPr="00DA0867">
          <w:rPr>
            <w:rFonts w:ascii="High Tower Text" w:hAnsi="High Tower Text"/>
          </w:rPr>
          <w:t>Complexité</w:t>
        </w:r>
      </w:ins>
      <w:ins w:id="1736" w:author="Salim ATALLA" w:date="2021-12-04T21:03:00Z">
        <w:r w:rsidR="00E72E2C">
          <w:rPr>
            <w:rFonts w:ascii="High Tower Text" w:hAnsi="High Tower Text"/>
          </w:rPr>
          <w:t> </w:t>
        </w:r>
      </w:ins>
      <w:ins w:id="1737" w:author="Salim ATALLA" w:date="2021-12-04T20:53:00Z">
        <w:r w:rsidRPr="00DA0867">
          <w:rPr>
            <w:rFonts w:ascii="High Tower Text" w:hAnsi="High Tower Text"/>
          </w:rPr>
          <w:t>:  O(n) où n est la taille de la région</w:t>
        </w:r>
      </w:ins>
      <w:ins w:id="1738" w:author="Salim ATALLA" w:date="2021-12-04T21:04:00Z">
        <w:r w:rsidR="00E72E2C">
          <w:rPr>
            <w:rFonts w:ascii="High Tower Text" w:hAnsi="High Tower Text"/>
          </w:rPr>
          <w:br/>
        </w:r>
      </w:ins>
      <w:ins w:id="1739" w:author="Salim ATALLA" w:date="2021-12-04T20:53:00Z">
        <w:r w:rsidRPr="00DA0867">
          <w:rPr>
            <w:rFonts w:ascii="High Tower Text" w:hAnsi="High Tower Text"/>
          </w:rPr>
          <w:t>Fonction estRemplie (Plateau p) : Boolean ;</w:t>
        </w:r>
      </w:ins>
      <w:ins w:id="1740" w:author="Salim ATALLA" w:date="2021-12-04T21:04:00Z">
        <w:r w:rsidR="00E72E2C">
          <w:rPr>
            <w:rFonts w:ascii="High Tower Text" w:hAnsi="High Tower Text"/>
          </w:rPr>
          <w:br/>
        </w:r>
        <w:r w:rsidR="00E72E2C">
          <w:rPr>
            <w:rFonts w:ascii="High Tower Text" w:hAnsi="High Tower Text"/>
          </w:rPr>
          <w:br/>
        </w:r>
      </w:ins>
      <w:ins w:id="1741" w:author="Salim ATALLA" w:date="2021-12-04T20:53:00Z">
        <w:r w:rsidRPr="00DA0867">
          <w:rPr>
            <w:rFonts w:ascii="High Tower Text" w:hAnsi="High Tower Text"/>
          </w:rPr>
          <w:t>Rôle :</w:t>
        </w:r>
      </w:ins>
      <w:ins w:id="1742" w:author="Salim ATALLA" w:date="2021-12-04T22:02:00Z">
        <w:r w:rsidR="008A78B9">
          <w:rPr>
            <w:rFonts w:ascii="High Tower Text" w:hAnsi="High Tower Text"/>
          </w:rPr>
          <w:t xml:space="preserve"> </w:t>
        </w:r>
      </w:ins>
      <w:ins w:id="1743" w:author="Salim ATALLA" w:date="2021-12-04T22:03:00Z">
        <w:r w:rsidR="008A78B9">
          <w:rPr>
            <w:rFonts w:ascii="High Tower Text" w:hAnsi="High Tower Text"/>
          </w:rPr>
          <w:t>colorier les régions en appliquant les règles 4 et 5 du jeu.</w:t>
        </w:r>
      </w:ins>
      <w:ins w:id="1744" w:author="Salim ATALLA" w:date="2021-12-04T21:04:00Z">
        <w:r w:rsidR="00E72E2C">
          <w:rPr>
            <w:rFonts w:ascii="High Tower Text" w:hAnsi="High Tower Text"/>
          </w:rPr>
          <w:br/>
        </w:r>
      </w:ins>
      <w:ins w:id="1745" w:author="Salim ATALLA" w:date="2021-12-04T20:53:00Z">
        <w:r w:rsidRPr="00DA0867">
          <w:rPr>
            <w:rFonts w:ascii="High Tower Text" w:hAnsi="High Tower Text"/>
          </w:rPr>
          <w:t>Paramètre : p Plateau , J joueur</w:t>
        </w:r>
      </w:ins>
      <w:ins w:id="1746" w:author="Salim ATALLA" w:date="2021-12-04T21:04:00Z">
        <w:r w:rsidR="00E72E2C">
          <w:rPr>
            <w:rFonts w:ascii="High Tower Text" w:hAnsi="High Tower Text"/>
          </w:rPr>
          <w:br/>
        </w:r>
      </w:ins>
      <w:ins w:id="1747" w:author="Salim ATALLA" w:date="2021-12-04T20:53:00Z">
        <w:r w:rsidRPr="00DA0867">
          <w:rPr>
            <w:rFonts w:ascii="High Tower Text" w:hAnsi="High Tower Text"/>
          </w:rPr>
          <w:t>Complexité :  Ω(n) O(n)</w:t>
        </w:r>
      </w:ins>
      <w:ins w:id="1748" w:author="Salim ATALLA" w:date="2021-12-04T21:04:00Z">
        <w:r w:rsidR="00E72E2C">
          <w:rPr>
            <w:rFonts w:ascii="High Tower Text" w:hAnsi="High Tower Text"/>
          </w:rPr>
          <w:br/>
        </w:r>
      </w:ins>
      <w:ins w:id="1749" w:author="Salim ATALLA" w:date="2021-12-04T20:53:00Z">
        <w:r w:rsidRPr="00DA0867">
          <w:rPr>
            <w:rFonts w:ascii="High Tower Text" w:hAnsi="High Tower Text"/>
          </w:rPr>
          <w:t>Fonction RemplirRegion (Plateau p, Joueur J) : Region ;</w:t>
        </w:r>
      </w:ins>
      <w:ins w:id="1750" w:author="Salim ATALLA" w:date="2021-12-04T21:05:00Z">
        <w:r w:rsidR="00E72E2C">
          <w:rPr>
            <w:rFonts w:ascii="High Tower Text" w:hAnsi="High Tower Text"/>
          </w:rPr>
          <w:br/>
        </w:r>
        <w:r w:rsidR="00E72E2C">
          <w:rPr>
            <w:rFonts w:ascii="High Tower Text" w:hAnsi="High Tower Text"/>
          </w:rPr>
          <w:br/>
        </w:r>
      </w:ins>
      <w:ins w:id="1751" w:author="Salim ATALLA" w:date="2021-12-04T20:53:00Z">
        <w:r w:rsidRPr="00DA0867">
          <w:rPr>
            <w:rFonts w:ascii="High Tower Text" w:hAnsi="High Tower Text"/>
          </w:rPr>
          <w:t>Rôle :</w:t>
        </w:r>
      </w:ins>
      <w:ins w:id="1752" w:author="Salim ATALLA" w:date="2021-12-04T22:03:00Z">
        <w:r w:rsidR="005E3EFE">
          <w:rPr>
            <w:rFonts w:ascii="High Tower Text" w:hAnsi="High Tower Text"/>
          </w:rPr>
          <w:t xml:space="preserve"> Afficher </w:t>
        </w:r>
      </w:ins>
      <w:ins w:id="1753" w:author="Salim ATALLA" w:date="2021-12-04T22:04:00Z">
        <w:r w:rsidR="00C84164">
          <w:rPr>
            <w:rFonts w:ascii="High Tower Text" w:hAnsi="High Tower Text"/>
          </w:rPr>
          <w:t>la région sur le console.</w:t>
        </w:r>
      </w:ins>
      <w:ins w:id="1754" w:author="Salim ATALLA" w:date="2021-12-04T21:05:00Z">
        <w:r w:rsidR="00E72E2C">
          <w:rPr>
            <w:rFonts w:ascii="High Tower Text" w:hAnsi="High Tower Text"/>
          </w:rPr>
          <w:br/>
        </w:r>
      </w:ins>
      <w:ins w:id="1755" w:author="Salim ATALLA" w:date="2021-12-04T20:53:00Z">
        <w:r w:rsidRPr="00DA0867">
          <w:rPr>
            <w:rFonts w:ascii="High Tower Text" w:hAnsi="High Tower Text"/>
          </w:rPr>
          <w:t>Paramètre : p Plateau</w:t>
        </w:r>
      </w:ins>
      <w:ins w:id="1756" w:author="Salim ATALLA" w:date="2021-12-04T21:05:00Z">
        <w:r w:rsidR="00E72E2C">
          <w:rPr>
            <w:rFonts w:ascii="High Tower Text" w:hAnsi="High Tower Text"/>
          </w:rPr>
          <w:br/>
        </w:r>
      </w:ins>
      <w:ins w:id="1757" w:author="Salim ATALLA" w:date="2021-12-04T20:53:00Z">
        <w:r w:rsidRPr="00DA0867">
          <w:rPr>
            <w:rFonts w:ascii="High Tower Text" w:hAnsi="High Tower Text"/>
          </w:rPr>
          <w:t>Complexité :  O(n) où n est la taille de la région</w:t>
        </w:r>
      </w:ins>
      <w:ins w:id="1758" w:author="Salim ATALLA" w:date="2021-12-04T21:05:00Z">
        <w:r w:rsidR="00E72E2C">
          <w:rPr>
            <w:rFonts w:ascii="High Tower Text" w:hAnsi="High Tower Text"/>
          </w:rPr>
          <w:br/>
        </w:r>
      </w:ins>
      <w:ins w:id="1759" w:author="Salim ATALLA" w:date="2021-12-04T20:53:00Z">
        <w:r w:rsidRPr="00DA0867">
          <w:rPr>
            <w:rFonts w:ascii="High Tower Text" w:hAnsi="High Tower Text"/>
          </w:rPr>
          <w:t>Procédure afficherRegion (Plateau p) ;</w:t>
        </w:r>
      </w:ins>
      <w:ins w:id="1760" w:author="Salim ATALLA" w:date="2021-12-04T21:05:00Z">
        <w:r w:rsidR="00E72E2C">
          <w:rPr>
            <w:rFonts w:ascii="High Tower Text" w:hAnsi="High Tower Text"/>
          </w:rPr>
          <w:br/>
        </w:r>
        <w:r w:rsidR="00E72E2C">
          <w:rPr>
            <w:rFonts w:ascii="High Tower Text" w:hAnsi="High Tower Text"/>
          </w:rPr>
          <w:br/>
        </w:r>
      </w:ins>
      <w:ins w:id="1761" w:author="Salim ATALLA" w:date="2021-12-04T20:53:00Z">
        <w:r w:rsidRPr="00DA0867">
          <w:rPr>
            <w:rFonts w:ascii="High Tower Text" w:hAnsi="High Tower Text"/>
          </w:rPr>
          <w:t>Classe Temeraire : responsable de la version Téméraire et extends de la classe plateau. O(n)</w:t>
        </w:r>
      </w:ins>
    </w:p>
    <w:p w14:paraId="51F9036A" w14:textId="00D7B96B" w:rsidR="00DA0867" w:rsidRPr="00DA0867" w:rsidRDefault="00DA0867" w:rsidP="003640D3">
      <w:pPr>
        <w:rPr>
          <w:ins w:id="1762" w:author="Salim ATALLA" w:date="2021-12-04T20:53:00Z"/>
          <w:rFonts w:ascii="High Tower Text" w:hAnsi="High Tower Text"/>
        </w:rPr>
      </w:pPr>
      <w:ins w:id="1763" w:author="Salim ATALLA" w:date="2021-12-04T20:53:00Z">
        <w:r w:rsidRPr="00DA0867">
          <w:rPr>
            <w:rFonts w:ascii="High Tower Text" w:hAnsi="High Tower Text"/>
          </w:rPr>
          <w:t>Rôle : Retourner le nombre des cases qui peut J gagné s'il choisit la case c.</w:t>
        </w:r>
      </w:ins>
      <w:ins w:id="1764" w:author="Salim ATALLA" w:date="2021-12-04T21:06:00Z">
        <w:r w:rsidR="00E72E2C">
          <w:rPr>
            <w:rFonts w:ascii="High Tower Text" w:hAnsi="High Tower Text"/>
          </w:rPr>
          <w:br/>
        </w:r>
      </w:ins>
      <w:ins w:id="1765" w:author="Salim ATALLA" w:date="2021-12-04T20:53:00Z">
        <w:r w:rsidRPr="00DA0867">
          <w:rPr>
            <w:rFonts w:ascii="High Tower Text" w:hAnsi="High Tower Text"/>
          </w:rPr>
          <w:t>Paramètre : c Case , J joueur</w:t>
        </w:r>
      </w:ins>
      <w:ins w:id="1766" w:author="Salim ATALLA" w:date="2021-12-04T21:06:00Z">
        <w:r w:rsidR="00E72E2C">
          <w:rPr>
            <w:rFonts w:ascii="High Tower Text" w:hAnsi="High Tower Text"/>
          </w:rPr>
          <w:br/>
        </w:r>
      </w:ins>
      <w:ins w:id="1767" w:author="Salim ATALLA" w:date="2021-12-04T20:53:00Z">
        <w:r w:rsidRPr="00DA0867">
          <w:rPr>
            <w:rFonts w:ascii="High Tower Text" w:hAnsi="High Tower Text"/>
          </w:rPr>
          <w:t xml:space="preserve">Complexité :  </w:t>
        </w:r>
        <w:r w:rsidRPr="00DA0867">
          <w:rPr>
            <w:rFonts w:ascii="Cambria" w:hAnsi="Cambria" w:cs="Cambria"/>
          </w:rPr>
          <w:t>ϴ</w:t>
        </w:r>
        <w:r w:rsidRPr="00DA0867">
          <w:rPr>
            <w:rFonts w:ascii="High Tower Text" w:hAnsi="High Tower Text"/>
          </w:rPr>
          <w:t>(1)  car négligeable</w:t>
        </w:r>
      </w:ins>
      <w:ins w:id="1768" w:author="Salim ATALLA" w:date="2021-12-04T21:06:00Z">
        <w:r w:rsidR="00E72E2C">
          <w:rPr>
            <w:rFonts w:ascii="High Tower Text" w:hAnsi="High Tower Text"/>
          </w:rPr>
          <w:br/>
        </w:r>
      </w:ins>
      <w:ins w:id="1769" w:author="Salim ATALLA" w:date="2021-12-04T20:53:00Z">
        <w:r w:rsidRPr="00DA0867">
          <w:rPr>
            <w:rFonts w:ascii="High Tower Text" w:hAnsi="High Tower Text"/>
          </w:rPr>
          <w:t>Fonction EvalCase (Case c, Joueur J) : entier ;</w:t>
        </w:r>
      </w:ins>
      <w:ins w:id="1770" w:author="Salim ATALLA" w:date="2021-12-04T21:06:00Z">
        <w:r w:rsidR="00E72E2C">
          <w:rPr>
            <w:rFonts w:ascii="High Tower Text" w:hAnsi="High Tower Text"/>
          </w:rPr>
          <w:br/>
        </w:r>
        <w:r w:rsidR="00E72E2C">
          <w:rPr>
            <w:rFonts w:ascii="High Tower Text" w:hAnsi="High Tower Text"/>
          </w:rPr>
          <w:br/>
        </w:r>
      </w:ins>
      <w:ins w:id="1771" w:author="Salim ATALLA" w:date="2021-12-04T20:53:00Z">
        <w:r w:rsidRPr="00DA0867">
          <w:rPr>
            <w:rFonts w:ascii="High Tower Text" w:hAnsi="High Tower Text"/>
          </w:rPr>
          <w:t>Rôle : Chercher la case qui peut gagne le plus pour le joueur J en paramètre.</w:t>
        </w:r>
      </w:ins>
      <w:ins w:id="1772" w:author="Salim ATALLA" w:date="2021-12-04T21:06:00Z">
        <w:r w:rsidR="00E72E2C">
          <w:rPr>
            <w:rFonts w:ascii="High Tower Text" w:hAnsi="High Tower Text"/>
          </w:rPr>
          <w:br/>
        </w:r>
      </w:ins>
      <w:ins w:id="1773" w:author="Salim ATALLA" w:date="2021-12-04T20:53:00Z">
        <w:r w:rsidRPr="00DA0867">
          <w:rPr>
            <w:rFonts w:ascii="High Tower Text" w:hAnsi="High Tower Text"/>
          </w:rPr>
          <w:t>Paramètre : J Joueur</w:t>
        </w:r>
      </w:ins>
      <w:ins w:id="1774" w:author="Salim ATALLA" w:date="2021-12-04T21:06:00Z">
        <w:r w:rsidR="00E72E2C">
          <w:rPr>
            <w:rFonts w:ascii="High Tower Text" w:hAnsi="High Tower Text"/>
          </w:rPr>
          <w:br/>
        </w:r>
      </w:ins>
      <w:ins w:id="1775" w:author="Salim ATALLA" w:date="2021-12-04T20:53:00Z">
        <w:r w:rsidRPr="00DA0867">
          <w:rPr>
            <w:rFonts w:ascii="High Tower Text" w:hAnsi="High Tower Text"/>
          </w:rPr>
          <w:t>Complexité :  O(n) où n est le nombre de cases vide.</w:t>
        </w:r>
      </w:ins>
      <w:ins w:id="1776" w:author="Salim ATALLA" w:date="2021-12-04T21:07:00Z">
        <w:r w:rsidR="00E72E2C">
          <w:rPr>
            <w:rFonts w:ascii="High Tower Text" w:hAnsi="High Tower Text"/>
          </w:rPr>
          <w:br/>
        </w:r>
      </w:ins>
      <w:ins w:id="1777" w:author="Salim ATALLA" w:date="2021-12-04T20:53:00Z">
        <w:r w:rsidRPr="00DA0867">
          <w:rPr>
            <w:rFonts w:ascii="High Tower Text" w:hAnsi="High Tower Text"/>
          </w:rPr>
          <w:t>Fonction chercher_meilleur_case (Joueur J) : Case ;</w:t>
        </w:r>
      </w:ins>
      <w:ins w:id="1778" w:author="Salim ATALLA" w:date="2021-12-04T21:07:00Z">
        <w:r w:rsidR="00E72E2C">
          <w:rPr>
            <w:rFonts w:ascii="High Tower Text" w:hAnsi="High Tower Text"/>
          </w:rPr>
          <w:br/>
        </w:r>
        <w:r w:rsidR="00E72E2C">
          <w:rPr>
            <w:rFonts w:ascii="High Tower Text" w:hAnsi="High Tower Text"/>
          </w:rPr>
          <w:br/>
        </w:r>
      </w:ins>
      <w:ins w:id="1779" w:author="Salim ATALLA" w:date="2021-12-04T20:53:00Z">
        <w:r w:rsidRPr="00DA0867">
          <w:rPr>
            <w:rFonts w:ascii="High Tower Text" w:hAnsi="High Tower Text"/>
          </w:rPr>
          <w:t>Rôle : Jouer Glouton avec Brave.</w:t>
        </w:r>
      </w:ins>
      <w:ins w:id="1780" w:author="Salim ATALLA" w:date="2021-12-04T21:07:00Z">
        <w:r w:rsidR="00E72E2C">
          <w:rPr>
            <w:rFonts w:ascii="High Tower Text" w:hAnsi="High Tower Text"/>
          </w:rPr>
          <w:br/>
        </w:r>
      </w:ins>
      <w:ins w:id="1781" w:author="Salim ATALLA" w:date="2021-12-04T20:53:00Z">
        <w:r w:rsidRPr="00DA0867">
          <w:rPr>
            <w:rFonts w:ascii="High Tower Text" w:hAnsi="High Tower Text"/>
          </w:rPr>
          <w:t>Paramètre : c Case , J Joueur</w:t>
        </w:r>
      </w:ins>
      <w:ins w:id="1782" w:author="Salim ATALLA" w:date="2021-12-04T21:07:00Z">
        <w:r w:rsidR="00E72E2C">
          <w:rPr>
            <w:rFonts w:ascii="High Tower Text" w:hAnsi="High Tower Text"/>
          </w:rPr>
          <w:br/>
        </w:r>
      </w:ins>
      <w:ins w:id="1783" w:author="Salim ATALLA" w:date="2021-12-04T20:53:00Z">
        <w:r w:rsidRPr="00DA0867">
          <w:rPr>
            <w:rFonts w:ascii="High Tower Text" w:hAnsi="High Tower Text"/>
          </w:rPr>
          <w:t>Complexité :  O(n) où n est le nombre de cases vide.</w:t>
        </w:r>
      </w:ins>
      <w:ins w:id="1784" w:author="Salim ATALLA" w:date="2021-12-04T21:07:00Z">
        <w:r w:rsidR="00E72E2C">
          <w:rPr>
            <w:rFonts w:ascii="High Tower Text" w:hAnsi="High Tower Text"/>
          </w:rPr>
          <w:br/>
        </w:r>
      </w:ins>
      <w:ins w:id="1785" w:author="Salim ATALLA" w:date="2021-12-04T20:53:00Z">
        <w:r w:rsidRPr="00DA0867">
          <w:rPr>
            <w:rFonts w:ascii="High Tower Text" w:hAnsi="High Tower Text"/>
          </w:rPr>
          <w:t>Fonction JouerGlouton (Case c, Joueur J):Case ;</w:t>
        </w:r>
      </w:ins>
      <w:ins w:id="1786" w:author="Salim ATALLA" w:date="2021-12-04T21:07:00Z">
        <w:r w:rsidR="00E72E2C">
          <w:rPr>
            <w:rFonts w:ascii="High Tower Text" w:hAnsi="High Tower Text"/>
          </w:rPr>
          <w:br/>
        </w:r>
        <w:r w:rsidR="00E72E2C">
          <w:rPr>
            <w:rFonts w:ascii="High Tower Text" w:hAnsi="High Tower Text"/>
          </w:rPr>
          <w:br/>
        </w:r>
      </w:ins>
      <w:ins w:id="1787" w:author="Salim ATALLA" w:date="2021-12-04T20:53:00Z">
        <w:r w:rsidRPr="00DA0867">
          <w:rPr>
            <w:rFonts w:ascii="High Tower Text" w:hAnsi="High Tower Text"/>
          </w:rPr>
          <w:t>Rôle : Retourner le nombre des cases que le joueur J peut gagner s'il choisit la case c,</w:t>
        </w:r>
      </w:ins>
      <w:ins w:id="1788" w:author="Salim ATALLA" w:date="2021-12-04T21:09:00Z">
        <w:r w:rsidR="009B3243">
          <w:rPr>
            <w:rFonts w:ascii="High Tower Text" w:hAnsi="High Tower Text"/>
          </w:rPr>
          <w:t xml:space="preserve"> de manière</w:t>
        </w:r>
      </w:ins>
      <w:ins w:id="1789" w:author="Salim ATALLA" w:date="2021-12-04T20:53:00Z">
        <w:r w:rsidRPr="00DA0867">
          <w:rPr>
            <w:rFonts w:ascii="High Tower Text" w:hAnsi="High Tower Text"/>
          </w:rPr>
          <w:t xml:space="preserve"> plus intelligent de EvalCase()</w:t>
        </w:r>
      </w:ins>
      <w:ins w:id="1790" w:author="Salim ATALLA" w:date="2021-12-04T21:09:00Z">
        <w:r w:rsidR="009B3243">
          <w:rPr>
            <w:rFonts w:ascii="High Tower Text" w:hAnsi="High Tower Text"/>
          </w:rPr>
          <w:t>.</w:t>
        </w:r>
      </w:ins>
      <w:ins w:id="1791" w:author="Salim ATALLA" w:date="2021-12-04T21:08:00Z">
        <w:r w:rsidR="009B3243">
          <w:rPr>
            <w:rFonts w:ascii="High Tower Text" w:hAnsi="High Tower Text"/>
          </w:rPr>
          <w:br/>
        </w:r>
      </w:ins>
      <w:ins w:id="1792" w:author="Salim ATALLA" w:date="2021-12-04T20:53:00Z">
        <w:r w:rsidRPr="00DA0867">
          <w:rPr>
            <w:rFonts w:ascii="High Tower Text" w:hAnsi="High Tower Text"/>
          </w:rPr>
          <w:t>Paramètre : c Case , J Joueur</w:t>
        </w:r>
      </w:ins>
      <w:ins w:id="1793" w:author="Salim ATALLA" w:date="2021-12-04T21:08:00Z">
        <w:r w:rsidR="009B3243">
          <w:rPr>
            <w:rFonts w:ascii="High Tower Text" w:hAnsi="High Tower Text"/>
          </w:rPr>
          <w:br/>
        </w:r>
      </w:ins>
      <w:ins w:id="1794" w:author="Salim ATALLA" w:date="2021-12-04T20:53:00Z">
        <w:r w:rsidRPr="00DA0867">
          <w:rPr>
            <w:rFonts w:ascii="High Tower Text" w:hAnsi="High Tower Text"/>
          </w:rPr>
          <w:t>Précondition :  Rien</w:t>
        </w:r>
      </w:ins>
      <w:ins w:id="1795" w:author="Salim ATALLA" w:date="2021-12-04T21:08:00Z">
        <w:r w:rsidR="009B3243">
          <w:rPr>
            <w:rFonts w:ascii="High Tower Text" w:hAnsi="High Tower Text"/>
          </w:rPr>
          <w:br/>
        </w:r>
      </w:ins>
      <w:ins w:id="1796" w:author="Salim ATALLA" w:date="2021-12-04T20:53:00Z">
        <w:r w:rsidRPr="00DA0867">
          <w:rPr>
            <w:rFonts w:ascii="High Tower Text" w:hAnsi="High Tower Text"/>
          </w:rPr>
          <w:t xml:space="preserve">Complexité : on peut le négliger aussi  </w:t>
        </w:r>
        <w:r w:rsidRPr="00DA0867">
          <w:rPr>
            <w:rFonts w:ascii="Cambria" w:hAnsi="Cambria" w:cs="Cambria"/>
          </w:rPr>
          <w:t>ϴ</w:t>
        </w:r>
        <w:r w:rsidRPr="00DA0867">
          <w:rPr>
            <w:rFonts w:ascii="High Tower Text" w:hAnsi="High Tower Text"/>
          </w:rPr>
          <w:t>(1)</w:t>
        </w:r>
      </w:ins>
      <w:ins w:id="1797" w:author="Salim ATALLA" w:date="2021-12-04T21:08:00Z">
        <w:r w:rsidR="009B3243">
          <w:rPr>
            <w:rFonts w:ascii="High Tower Text" w:hAnsi="High Tower Text"/>
          </w:rPr>
          <w:br/>
        </w:r>
      </w:ins>
      <w:ins w:id="1798" w:author="Salim ATALLA" w:date="2021-12-04T20:53:00Z">
        <w:r w:rsidRPr="00DA0867">
          <w:rPr>
            <w:rFonts w:ascii="High Tower Text" w:hAnsi="High Tower Text"/>
          </w:rPr>
          <w:t>Fonction EvalCaseIA (Case c, Joueur J) : entier ;</w:t>
        </w:r>
      </w:ins>
      <w:ins w:id="1799" w:author="Salim ATALLA" w:date="2021-12-04T21:10:00Z">
        <w:r w:rsidR="003640D3">
          <w:rPr>
            <w:rFonts w:ascii="High Tower Text" w:hAnsi="High Tower Text"/>
          </w:rPr>
          <w:br/>
        </w:r>
        <w:r w:rsidR="003640D3">
          <w:rPr>
            <w:rFonts w:ascii="High Tower Text" w:hAnsi="High Tower Text"/>
          </w:rPr>
          <w:br/>
        </w:r>
      </w:ins>
      <w:ins w:id="1800" w:author="Salim ATALLA" w:date="2021-12-04T20:53:00Z">
        <w:r w:rsidRPr="00DA0867">
          <w:rPr>
            <w:rFonts w:ascii="High Tower Text" w:hAnsi="High Tower Text"/>
          </w:rPr>
          <w:t>Rôle : Chercher la meilleur cases en utilisant l'évaluation intelligent EvalCaseIA().</w:t>
        </w:r>
      </w:ins>
      <w:ins w:id="1801" w:author="Salim ATALLA" w:date="2021-12-04T21:10:00Z">
        <w:r w:rsidR="003640D3">
          <w:rPr>
            <w:rFonts w:ascii="High Tower Text" w:hAnsi="High Tower Text"/>
          </w:rPr>
          <w:br/>
        </w:r>
      </w:ins>
      <w:ins w:id="1802" w:author="Salim ATALLA" w:date="2021-12-04T20:53:00Z">
        <w:r w:rsidRPr="00DA0867">
          <w:rPr>
            <w:rFonts w:ascii="High Tower Text" w:hAnsi="High Tower Text"/>
          </w:rPr>
          <w:t>Paramètre : J Joueur</w:t>
        </w:r>
      </w:ins>
      <w:ins w:id="1803" w:author="Salim ATALLA" w:date="2021-12-04T21:10:00Z">
        <w:r w:rsidR="003640D3">
          <w:rPr>
            <w:rFonts w:ascii="High Tower Text" w:hAnsi="High Tower Text"/>
          </w:rPr>
          <w:br/>
        </w:r>
      </w:ins>
      <w:ins w:id="1804" w:author="Salim ATALLA" w:date="2021-12-04T20:53:00Z">
        <w:r w:rsidRPr="00DA0867">
          <w:rPr>
            <w:rFonts w:ascii="High Tower Text" w:hAnsi="High Tower Text"/>
          </w:rPr>
          <w:t>Complexité :  O(n) où n est le nombre des cases vide.</w:t>
        </w:r>
      </w:ins>
      <w:ins w:id="1805" w:author="Salim ATALLA" w:date="2021-12-04T21:10:00Z">
        <w:r w:rsidR="003640D3">
          <w:rPr>
            <w:rFonts w:ascii="High Tower Text" w:hAnsi="High Tower Text"/>
          </w:rPr>
          <w:br/>
        </w:r>
      </w:ins>
      <w:ins w:id="1806" w:author="Salim ATALLA" w:date="2021-12-04T20:53:00Z">
        <w:r w:rsidRPr="00DA0867">
          <w:rPr>
            <w:rFonts w:ascii="High Tower Text" w:hAnsi="High Tower Text"/>
          </w:rPr>
          <w:t>Fonction chercher_meilleur_case_IA(Joueur J):Case ;</w:t>
        </w:r>
      </w:ins>
    </w:p>
    <w:p w14:paraId="5904D9F0" w14:textId="36E6699D" w:rsidR="00DA0867" w:rsidRDefault="00DA0867" w:rsidP="00DA0867">
      <w:pPr>
        <w:rPr>
          <w:ins w:id="1807" w:author="Salim ATALLA" w:date="2021-12-04T21:10:00Z"/>
          <w:rFonts w:ascii="High Tower Text" w:hAnsi="High Tower Text"/>
        </w:rPr>
      </w:pPr>
    </w:p>
    <w:p w14:paraId="406E70E5" w14:textId="77777777" w:rsidR="003640D3" w:rsidRPr="00DA0867" w:rsidRDefault="003640D3" w:rsidP="00DA0867">
      <w:pPr>
        <w:rPr>
          <w:ins w:id="1808" w:author="Salim ATALLA" w:date="2021-12-04T20:53:00Z"/>
          <w:rFonts w:ascii="High Tower Text" w:hAnsi="High Tower Text"/>
        </w:rPr>
      </w:pPr>
    </w:p>
    <w:p w14:paraId="545FBEBE" w14:textId="70F6FC78" w:rsidR="00DA0867" w:rsidRPr="00DA0867" w:rsidRDefault="00DA0867" w:rsidP="003640D3">
      <w:pPr>
        <w:rPr>
          <w:ins w:id="1809" w:author="Salim ATALLA" w:date="2021-12-04T20:53:00Z"/>
          <w:rFonts w:ascii="High Tower Text" w:hAnsi="High Tower Text"/>
        </w:rPr>
      </w:pPr>
      <w:ins w:id="1810" w:author="Salim ATALLA" w:date="2021-12-04T20:53:00Z">
        <w:r w:rsidRPr="00DA0867">
          <w:rPr>
            <w:rFonts w:ascii="High Tower Text" w:hAnsi="High Tower Text"/>
          </w:rPr>
          <w:lastRenderedPageBreak/>
          <w:t>Rôle : Jouer Temeraire avec la recherche intelligent.</w:t>
        </w:r>
      </w:ins>
      <w:ins w:id="1811" w:author="Salim ATALLA" w:date="2021-12-04T21:10:00Z">
        <w:r w:rsidR="003640D3">
          <w:rPr>
            <w:rFonts w:ascii="High Tower Text" w:hAnsi="High Tower Text"/>
          </w:rPr>
          <w:br/>
        </w:r>
      </w:ins>
      <w:ins w:id="1812" w:author="Salim ATALLA" w:date="2021-12-04T20:53:00Z">
        <w:r w:rsidRPr="00DA0867">
          <w:rPr>
            <w:rFonts w:ascii="High Tower Text" w:hAnsi="High Tower Text"/>
          </w:rPr>
          <w:t>Paramètre : c Case , J Joueur</w:t>
        </w:r>
      </w:ins>
      <w:ins w:id="1813" w:author="Salim ATALLA" w:date="2021-12-04T21:10:00Z">
        <w:r w:rsidR="003640D3">
          <w:rPr>
            <w:rFonts w:ascii="High Tower Text" w:hAnsi="High Tower Text"/>
          </w:rPr>
          <w:br/>
        </w:r>
      </w:ins>
      <w:ins w:id="1814" w:author="Salim ATALLA" w:date="2021-12-04T20:53:00Z">
        <w:r w:rsidRPr="00DA0867">
          <w:rPr>
            <w:rFonts w:ascii="High Tower Text" w:hAnsi="High Tower Text"/>
          </w:rPr>
          <w:t>Complexité :   O(n) où n est le nombre des cases vide.</w:t>
        </w:r>
      </w:ins>
      <w:ins w:id="1815" w:author="Salim ATALLA" w:date="2021-12-04T21:10:00Z">
        <w:r w:rsidR="003640D3">
          <w:rPr>
            <w:rFonts w:ascii="High Tower Text" w:hAnsi="High Tower Text"/>
          </w:rPr>
          <w:br/>
        </w:r>
      </w:ins>
      <w:ins w:id="1816" w:author="Salim ATALLA" w:date="2021-12-04T20:53:00Z">
        <w:r w:rsidRPr="00DA0867">
          <w:rPr>
            <w:rFonts w:ascii="High Tower Text" w:hAnsi="High Tower Text"/>
          </w:rPr>
          <w:t>Fonction JouerIATemeraire (Case c, Joueur J):Case ;</w:t>
        </w:r>
      </w:ins>
      <w:ins w:id="1817" w:author="Salim ATALLA" w:date="2021-12-04T21:11:00Z">
        <w:r w:rsidR="003640D3">
          <w:rPr>
            <w:rFonts w:ascii="High Tower Text" w:hAnsi="High Tower Text"/>
          </w:rPr>
          <w:br/>
        </w:r>
        <w:r w:rsidR="003640D3">
          <w:rPr>
            <w:rFonts w:ascii="High Tower Text" w:hAnsi="High Tower Text"/>
          </w:rPr>
          <w:br/>
        </w:r>
      </w:ins>
      <w:ins w:id="1818" w:author="Salim ATALLA" w:date="2021-12-04T20:53:00Z">
        <w:r w:rsidRPr="00DA0867">
          <w:rPr>
            <w:rFonts w:ascii="High Tower Text" w:hAnsi="High Tower Text"/>
          </w:rPr>
          <w:t>Rôle : Applique le coloriage de la case séléctionnée avec les changements.</w:t>
        </w:r>
      </w:ins>
      <w:ins w:id="1819" w:author="Salim ATALLA" w:date="2021-12-04T21:11:00Z">
        <w:r w:rsidR="003640D3">
          <w:rPr>
            <w:rFonts w:ascii="High Tower Text" w:hAnsi="High Tower Text"/>
          </w:rPr>
          <w:br/>
        </w:r>
      </w:ins>
      <w:ins w:id="1820" w:author="Salim ATALLA" w:date="2021-12-04T20:53:00Z">
        <w:r w:rsidRPr="00DA0867">
          <w:rPr>
            <w:rFonts w:ascii="High Tower Text" w:hAnsi="High Tower Text"/>
          </w:rPr>
          <w:t>Paramètre : c Case , J Joueur</w:t>
        </w:r>
      </w:ins>
      <w:ins w:id="1821" w:author="Salim ATALLA" w:date="2021-12-04T21:11:00Z">
        <w:r w:rsidR="003640D3">
          <w:rPr>
            <w:rFonts w:ascii="High Tower Text" w:hAnsi="High Tower Text"/>
          </w:rPr>
          <w:br/>
        </w:r>
      </w:ins>
      <w:ins w:id="1822" w:author="Salim ATALLA" w:date="2021-12-04T20:53:00Z">
        <w:r w:rsidRPr="00DA0867">
          <w:rPr>
            <w:rFonts w:ascii="High Tower Text" w:hAnsi="High Tower Text"/>
          </w:rPr>
          <w:t>Complexité :  O(n)</w:t>
        </w:r>
      </w:ins>
      <w:ins w:id="1823" w:author="Salim ATALLA" w:date="2021-12-04T21:11:00Z">
        <w:r w:rsidR="003640D3">
          <w:rPr>
            <w:rFonts w:ascii="High Tower Text" w:hAnsi="High Tower Text"/>
          </w:rPr>
          <w:br/>
        </w:r>
      </w:ins>
      <w:ins w:id="1824" w:author="Salim ATALLA" w:date="2021-12-04T20:53:00Z">
        <w:r w:rsidRPr="00DA0867">
          <w:rPr>
            <w:rFonts w:ascii="High Tower Text" w:hAnsi="High Tower Text"/>
          </w:rPr>
          <w:t>Fonction Colorier (Case c, Joueur J):Boolean ;</w:t>
        </w:r>
      </w:ins>
      <w:ins w:id="1825" w:author="Salim ATALLA" w:date="2021-12-04T21:11:00Z">
        <w:r w:rsidR="003640D3">
          <w:rPr>
            <w:rFonts w:ascii="High Tower Text" w:hAnsi="High Tower Text"/>
          </w:rPr>
          <w:br/>
        </w:r>
      </w:ins>
    </w:p>
    <w:p w14:paraId="5D4E253E" w14:textId="16F4471F" w:rsidR="00DA0867" w:rsidRPr="00DA0867" w:rsidRDefault="00DA0867" w:rsidP="003640D3">
      <w:pPr>
        <w:rPr>
          <w:ins w:id="1826" w:author="Salim ATALLA" w:date="2021-12-04T20:53:00Z"/>
          <w:rFonts w:ascii="High Tower Text" w:hAnsi="High Tower Text"/>
        </w:rPr>
      </w:pPr>
      <w:ins w:id="1827" w:author="Salim ATALLA" w:date="2021-12-04T20:53:00Z">
        <w:r w:rsidRPr="00DA0867">
          <w:rPr>
            <w:rFonts w:ascii="High Tower Text" w:hAnsi="High Tower Text"/>
          </w:rPr>
          <w:t>Classe Brave : responsable sur le version Brave et extends de la classe Plateau.  O(n)</w:t>
        </w:r>
      </w:ins>
    </w:p>
    <w:p w14:paraId="13C91FA4" w14:textId="42FECF7E" w:rsidR="00DA0867" w:rsidRPr="00DA0867" w:rsidRDefault="00DA0867" w:rsidP="004F03A1">
      <w:pPr>
        <w:rPr>
          <w:ins w:id="1828" w:author="Salim ATALLA" w:date="2021-12-04T20:53:00Z"/>
          <w:rFonts w:ascii="High Tower Text" w:hAnsi="High Tower Text"/>
        </w:rPr>
      </w:pPr>
      <w:ins w:id="1829" w:author="Salim ATALLA" w:date="2021-12-04T20:53:00Z">
        <w:r w:rsidRPr="00DA0867">
          <w:rPr>
            <w:rFonts w:ascii="High Tower Text" w:hAnsi="High Tower Text"/>
          </w:rPr>
          <w:t>Rôle : Retourner le nombre des cases qui peut J gagné s'il choisit la case c.</w:t>
        </w:r>
      </w:ins>
      <w:ins w:id="1830" w:author="Salim ATALLA" w:date="2021-12-04T21:11:00Z">
        <w:r w:rsidR="003640D3">
          <w:rPr>
            <w:rFonts w:ascii="High Tower Text" w:hAnsi="High Tower Text"/>
          </w:rPr>
          <w:br/>
        </w:r>
      </w:ins>
      <w:ins w:id="1831" w:author="Salim ATALLA" w:date="2021-12-04T20:53:00Z">
        <w:r w:rsidRPr="00DA0867">
          <w:rPr>
            <w:rFonts w:ascii="High Tower Text" w:hAnsi="High Tower Text"/>
          </w:rPr>
          <w:t>Paramètre : c Case , J Joueur</w:t>
        </w:r>
      </w:ins>
      <w:ins w:id="1832" w:author="Salim ATALLA" w:date="2021-12-04T21:11:00Z">
        <w:r w:rsidR="003640D3">
          <w:rPr>
            <w:rFonts w:ascii="High Tower Text" w:hAnsi="High Tower Text"/>
          </w:rPr>
          <w:br/>
        </w:r>
      </w:ins>
      <w:ins w:id="1833" w:author="Salim ATALLA" w:date="2021-12-04T20:53:00Z">
        <w:r w:rsidRPr="00DA0867">
          <w:rPr>
            <w:rFonts w:ascii="High Tower Text" w:hAnsi="High Tower Text"/>
          </w:rPr>
          <w:t xml:space="preserve">Complexité :  </w:t>
        </w:r>
        <w:r w:rsidRPr="00DA0867">
          <w:rPr>
            <w:rFonts w:ascii="Cambria" w:hAnsi="Cambria" w:cs="Cambria"/>
          </w:rPr>
          <w:t>ϴ</w:t>
        </w:r>
        <w:r w:rsidRPr="00DA0867">
          <w:rPr>
            <w:rFonts w:ascii="High Tower Text" w:hAnsi="High Tower Text"/>
          </w:rPr>
          <w:t>(1)</w:t>
        </w:r>
      </w:ins>
      <w:ins w:id="1834" w:author="Salim ATALLA" w:date="2021-12-04T21:11:00Z">
        <w:r w:rsidR="003640D3">
          <w:rPr>
            <w:rFonts w:ascii="High Tower Text" w:hAnsi="High Tower Text"/>
          </w:rPr>
          <w:br/>
        </w:r>
      </w:ins>
      <w:ins w:id="1835" w:author="Salim ATALLA" w:date="2021-12-04T20:53:00Z">
        <w:r w:rsidRPr="00DA0867">
          <w:rPr>
            <w:rFonts w:ascii="High Tower Text" w:hAnsi="High Tower Text"/>
          </w:rPr>
          <w:t>Fonction EvalCase (Case c, Joueur J):entier ;</w:t>
        </w:r>
      </w:ins>
      <w:ins w:id="1836" w:author="Salim ATALLA" w:date="2021-12-04T21:12:00Z">
        <w:r w:rsidR="003640D3">
          <w:rPr>
            <w:rFonts w:ascii="High Tower Text" w:hAnsi="High Tower Text"/>
          </w:rPr>
          <w:br/>
        </w:r>
        <w:r w:rsidR="003640D3">
          <w:rPr>
            <w:rFonts w:ascii="High Tower Text" w:hAnsi="High Tower Text"/>
          </w:rPr>
          <w:br/>
        </w:r>
      </w:ins>
      <w:ins w:id="1837" w:author="Salim ATALLA" w:date="2021-12-04T20:53:00Z">
        <w:r w:rsidRPr="00DA0867">
          <w:rPr>
            <w:rFonts w:ascii="High Tower Text" w:hAnsi="High Tower Text"/>
          </w:rPr>
          <w:t>Rôle : Chercher la case qui peut gagner le plus pour le joueur J en paramètre.</w:t>
        </w:r>
      </w:ins>
      <w:ins w:id="1838" w:author="Salim ATALLA" w:date="2021-12-04T21:12:00Z">
        <w:r w:rsidR="003640D3">
          <w:rPr>
            <w:rFonts w:ascii="High Tower Text" w:hAnsi="High Tower Text"/>
          </w:rPr>
          <w:br/>
        </w:r>
      </w:ins>
      <w:ins w:id="1839" w:author="Salim ATALLA" w:date="2021-12-04T20:53:00Z">
        <w:r w:rsidRPr="00DA0867">
          <w:rPr>
            <w:rFonts w:ascii="High Tower Text" w:hAnsi="High Tower Text"/>
          </w:rPr>
          <w:t>Paramètre : J Joueur</w:t>
        </w:r>
      </w:ins>
      <w:ins w:id="1840" w:author="Salim ATALLA" w:date="2021-12-04T21:12:00Z">
        <w:r w:rsidR="003640D3">
          <w:rPr>
            <w:rFonts w:ascii="High Tower Text" w:hAnsi="High Tower Text"/>
          </w:rPr>
          <w:br/>
        </w:r>
      </w:ins>
      <w:ins w:id="1841" w:author="Salim ATALLA" w:date="2021-12-04T20:53:00Z">
        <w:r w:rsidRPr="00DA0867">
          <w:rPr>
            <w:rFonts w:ascii="High Tower Text" w:hAnsi="High Tower Text"/>
          </w:rPr>
          <w:t>Complexité :  O(n) où n est le nombre des cases vide.</w:t>
        </w:r>
      </w:ins>
      <w:ins w:id="1842" w:author="Salim ATALLA" w:date="2021-12-04T21:12:00Z">
        <w:r w:rsidR="003640D3">
          <w:rPr>
            <w:rFonts w:ascii="High Tower Text" w:hAnsi="High Tower Text"/>
          </w:rPr>
          <w:br/>
        </w:r>
      </w:ins>
      <w:ins w:id="1843" w:author="Salim ATALLA" w:date="2021-12-04T20:53:00Z">
        <w:r w:rsidRPr="00DA0867">
          <w:rPr>
            <w:rFonts w:ascii="High Tower Text" w:hAnsi="High Tower Text"/>
          </w:rPr>
          <w:t>Fonction chercher_meilleur_case(Joueur J): Case ;</w:t>
        </w:r>
      </w:ins>
      <w:ins w:id="1844" w:author="Salim ATALLA" w:date="2021-12-04T21:12:00Z">
        <w:r w:rsidR="003640D3">
          <w:rPr>
            <w:rFonts w:ascii="High Tower Text" w:hAnsi="High Tower Text"/>
          </w:rPr>
          <w:br/>
        </w:r>
        <w:r w:rsidR="003640D3">
          <w:rPr>
            <w:rFonts w:ascii="High Tower Text" w:hAnsi="High Tower Text"/>
          </w:rPr>
          <w:br/>
        </w:r>
      </w:ins>
      <w:ins w:id="1845" w:author="Salim ATALLA" w:date="2021-12-04T20:53:00Z">
        <w:r w:rsidRPr="00DA0867">
          <w:rPr>
            <w:rFonts w:ascii="High Tower Text" w:hAnsi="High Tower Text"/>
          </w:rPr>
          <w:t>Rôle : Jouer Glouton avec Brave.</w:t>
        </w:r>
      </w:ins>
      <w:ins w:id="1846" w:author="Salim ATALLA" w:date="2021-12-04T21:12:00Z">
        <w:r w:rsidR="003640D3">
          <w:rPr>
            <w:rFonts w:ascii="High Tower Text" w:hAnsi="High Tower Text"/>
          </w:rPr>
          <w:br/>
        </w:r>
      </w:ins>
      <w:ins w:id="1847" w:author="Salim ATALLA" w:date="2021-12-04T20:53:00Z">
        <w:r w:rsidRPr="00DA0867">
          <w:rPr>
            <w:rFonts w:ascii="High Tower Text" w:hAnsi="High Tower Text"/>
          </w:rPr>
          <w:t>Paramètre : c Case , J Joueur</w:t>
        </w:r>
      </w:ins>
      <w:ins w:id="1848" w:author="Salim ATALLA" w:date="2021-12-04T21:12:00Z">
        <w:r w:rsidR="003640D3">
          <w:rPr>
            <w:rFonts w:ascii="High Tower Text" w:hAnsi="High Tower Text"/>
          </w:rPr>
          <w:br/>
        </w:r>
      </w:ins>
      <w:ins w:id="1849" w:author="Salim ATALLA" w:date="2021-12-04T20:53:00Z">
        <w:r w:rsidRPr="00DA0867">
          <w:rPr>
            <w:rFonts w:ascii="High Tower Text" w:hAnsi="High Tower Text"/>
          </w:rPr>
          <w:t>Complexité :  O(n) où n est le nombre des cases vide.</w:t>
        </w:r>
      </w:ins>
      <w:ins w:id="1850" w:author="Salim ATALLA" w:date="2021-12-04T21:12:00Z">
        <w:r w:rsidR="003640D3">
          <w:rPr>
            <w:rFonts w:ascii="High Tower Text" w:hAnsi="High Tower Text"/>
          </w:rPr>
          <w:br/>
        </w:r>
      </w:ins>
      <w:ins w:id="1851" w:author="Salim ATALLA" w:date="2021-12-04T20:53:00Z">
        <w:r w:rsidRPr="00DA0867">
          <w:rPr>
            <w:rFonts w:ascii="High Tower Text" w:hAnsi="High Tower Text"/>
          </w:rPr>
          <w:t>Fonction JouerGlouton (Case c, Joueur J) : Case ;</w:t>
        </w:r>
      </w:ins>
      <w:ins w:id="1852" w:author="Salim ATALLA" w:date="2021-12-04T21:12:00Z">
        <w:r w:rsidR="004F03A1">
          <w:rPr>
            <w:rFonts w:ascii="High Tower Text" w:hAnsi="High Tower Text"/>
          </w:rPr>
          <w:br/>
        </w:r>
      </w:ins>
      <w:ins w:id="1853" w:author="Salim ATALLA" w:date="2021-12-04T21:13:00Z">
        <w:r w:rsidR="004F03A1">
          <w:rPr>
            <w:rFonts w:ascii="High Tower Text" w:hAnsi="High Tower Text"/>
          </w:rPr>
          <w:br/>
        </w:r>
      </w:ins>
      <w:ins w:id="1854" w:author="Salim ATALLA" w:date="2021-12-04T20:53:00Z">
        <w:r w:rsidRPr="00DA0867">
          <w:rPr>
            <w:rFonts w:ascii="High Tower Text" w:hAnsi="High Tower Text"/>
          </w:rPr>
          <w:t>Rôle : Applique le coloriage de la case sélectionnée avec les changements.</w:t>
        </w:r>
      </w:ins>
      <w:ins w:id="1855" w:author="Salim ATALLA" w:date="2021-12-04T21:13:00Z">
        <w:r w:rsidR="004F03A1">
          <w:rPr>
            <w:rFonts w:ascii="High Tower Text" w:hAnsi="High Tower Text"/>
          </w:rPr>
          <w:br/>
        </w:r>
      </w:ins>
      <w:ins w:id="1856" w:author="Salim ATALLA" w:date="2021-12-04T20:53:00Z">
        <w:r w:rsidRPr="00DA0867">
          <w:rPr>
            <w:rFonts w:ascii="High Tower Text" w:hAnsi="High Tower Text"/>
          </w:rPr>
          <w:t>Paramètre : c Case , J Joueur</w:t>
        </w:r>
      </w:ins>
      <w:ins w:id="1857" w:author="Salim ATALLA" w:date="2021-12-04T21:13:00Z">
        <w:r w:rsidR="004F03A1">
          <w:rPr>
            <w:rFonts w:ascii="High Tower Text" w:hAnsi="High Tower Text"/>
          </w:rPr>
          <w:br/>
        </w:r>
      </w:ins>
      <w:ins w:id="1858" w:author="Salim ATALLA" w:date="2021-12-04T20:53:00Z">
        <w:r w:rsidRPr="00DA0867">
          <w:rPr>
            <w:rFonts w:ascii="High Tower Text" w:hAnsi="High Tower Text"/>
          </w:rPr>
          <w:t xml:space="preserve">Complexité :  </w:t>
        </w:r>
        <w:r w:rsidRPr="00DA0867">
          <w:rPr>
            <w:rFonts w:ascii="Cambria" w:hAnsi="Cambria" w:cs="Cambria"/>
          </w:rPr>
          <w:t>ϴ</w:t>
        </w:r>
        <w:r w:rsidRPr="00DA0867">
          <w:rPr>
            <w:rFonts w:ascii="High Tower Text" w:hAnsi="High Tower Text"/>
          </w:rPr>
          <w:t>(1) mais on fait un affichage de plateau donc O(n)</w:t>
        </w:r>
      </w:ins>
      <w:ins w:id="1859" w:author="Salim ATALLA" w:date="2021-12-04T21:13:00Z">
        <w:r w:rsidR="004F03A1">
          <w:rPr>
            <w:rFonts w:ascii="High Tower Text" w:hAnsi="High Tower Text"/>
          </w:rPr>
          <w:br/>
        </w:r>
      </w:ins>
      <w:ins w:id="1860" w:author="Salim ATALLA" w:date="2021-12-04T20:53:00Z">
        <w:r w:rsidRPr="00DA0867">
          <w:rPr>
            <w:rFonts w:ascii="High Tower Text" w:hAnsi="High Tower Text"/>
          </w:rPr>
          <w:t>Fonction Colorier (Case c, Joueur J): Boolean;</w:t>
        </w:r>
      </w:ins>
      <w:ins w:id="1861" w:author="Salim ATALLA" w:date="2021-12-04T21:13:00Z">
        <w:r w:rsidR="004F03A1">
          <w:rPr>
            <w:rFonts w:ascii="High Tower Text" w:hAnsi="High Tower Text"/>
          </w:rPr>
          <w:br/>
        </w:r>
        <w:r w:rsidR="004F03A1">
          <w:rPr>
            <w:rFonts w:ascii="High Tower Text" w:hAnsi="High Tower Text"/>
          </w:rPr>
          <w:br/>
        </w:r>
      </w:ins>
      <w:ins w:id="1862" w:author="Salim ATALLA" w:date="2021-12-04T20:53:00Z">
        <w:r w:rsidRPr="00DA0867">
          <w:rPr>
            <w:rFonts w:ascii="High Tower Text" w:hAnsi="High Tower Text"/>
          </w:rPr>
          <w:t>Il y a aussi les classes :</w:t>
        </w:r>
      </w:ins>
    </w:p>
    <w:p w14:paraId="1E28958F" w14:textId="706DEC77" w:rsidR="00DA0867" w:rsidRPr="00DA0867" w:rsidRDefault="00DA0867" w:rsidP="0056117B">
      <w:pPr>
        <w:rPr>
          <w:ins w:id="1863" w:author="Salim ATALLA" w:date="2021-12-04T20:53:00Z"/>
          <w:rFonts w:ascii="High Tower Text" w:hAnsi="High Tower Text"/>
        </w:rPr>
      </w:pPr>
      <w:ins w:id="1864" w:author="Salim ATALLA" w:date="2021-12-04T20:53:00Z">
        <w:r w:rsidRPr="00DA0867">
          <w:rPr>
            <w:rFonts w:ascii="High Tower Text" w:hAnsi="High Tower Text"/>
          </w:rPr>
          <w:t xml:space="preserve">- Case : responsable sur les cases. </w:t>
        </w:r>
        <w:r w:rsidRPr="00DA0867">
          <w:rPr>
            <w:rFonts w:ascii="Cambria" w:hAnsi="Cambria" w:cs="Cambria"/>
          </w:rPr>
          <w:t>ϴ</w:t>
        </w:r>
        <w:r w:rsidRPr="00DA0867">
          <w:rPr>
            <w:rFonts w:ascii="High Tower Text" w:hAnsi="High Tower Text"/>
          </w:rPr>
          <w:t>(1)</w:t>
        </w:r>
      </w:ins>
      <w:ins w:id="1865" w:author="Salim ATALLA" w:date="2021-12-04T21:13:00Z">
        <w:r w:rsidR="004F03A1">
          <w:rPr>
            <w:rFonts w:ascii="High Tower Text" w:hAnsi="High Tower Text"/>
          </w:rPr>
          <w:br/>
        </w:r>
      </w:ins>
      <w:ins w:id="1866" w:author="Salim ATALLA" w:date="2021-12-04T20:53:00Z">
        <w:r w:rsidRPr="00DA0867">
          <w:rPr>
            <w:rFonts w:ascii="High Tower Text" w:hAnsi="High Tower Text"/>
          </w:rPr>
          <w:t>-Fichier : responsable pour ouvrir un fichier.  O(n)</w:t>
        </w:r>
      </w:ins>
      <w:ins w:id="1867" w:author="Salim ATALLA" w:date="2021-12-04T21:13:00Z">
        <w:r w:rsidR="004F03A1">
          <w:rPr>
            <w:rFonts w:ascii="High Tower Text" w:hAnsi="High Tower Text"/>
          </w:rPr>
          <w:br/>
        </w:r>
      </w:ins>
      <w:ins w:id="1868" w:author="Salim ATALLA" w:date="2021-12-04T20:53:00Z">
        <w:r w:rsidRPr="00DA0867">
          <w:rPr>
            <w:rFonts w:ascii="High Tower Text" w:hAnsi="High Tower Text"/>
          </w:rPr>
          <w:t xml:space="preserve">-Joueur : responsable sur les joueurs. </w:t>
        </w:r>
        <w:r w:rsidRPr="00DA0867">
          <w:rPr>
            <w:rFonts w:ascii="Cambria" w:hAnsi="Cambria" w:cs="Cambria"/>
          </w:rPr>
          <w:t>ϴ</w:t>
        </w:r>
        <w:r w:rsidRPr="00DA0867">
          <w:rPr>
            <w:rFonts w:ascii="High Tower Text" w:hAnsi="High Tower Text"/>
          </w:rPr>
          <w:t>(1)</w:t>
        </w:r>
      </w:ins>
      <w:ins w:id="1869" w:author="Salim ATALLA" w:date="2021-12-04T21:13:00Z">
        <w:r w:rsidR="004F03A1">
          <w:rPr>
            <w:rFonts w:ascii="High Tower Text" w:hAnsi="High Tower Text"/>
          </w:rPr>
          <w:br/>
        </w:r>
      </w:ins>
      <w:ins w:id="1870" w:author="Salim ATALLA" w:date="2021-12-04T20:53:00Z">
        <w:r w:rsidRPr="00DA0867">
          <w:rPr>
            <w:rFonts w:ascii="High Tower Text" w:hAnsi="High Tower Text"/>
          </w:rPr>
          <w:t>Ces classes n’ont pas de méthodes mais juste le constructeur.</w:t>
        </w:r>
      </w:ins>
    </w:p>
    <w:p w14:paraId="15FE5AB4" w14:textId="7E489DEC" w:rsidR="00DA0867" w:rsidRPr="00DA0867" w:rsidRDefault="0056117B" w:rsidP="00DA0867">
      <w:pPr>
        <w:rPr>
          <w:ins w:id="1871" w:author="Salim ATALLA" w:date="2021-12-04T20:53:00Z"/>
          <w:rFonts w:ascii="High Tower Text" w:hAnsi="High Tower Text"/>
        </w:rPr>
      </w:pPr>
      <w:ins w:id="1872" w:author="Salim ATALLA" w:date="2021-12-04T21:14:00Z">
        <w:r w:rsidRPr="00505072">
          <w:rPr>
            <w:rFonts w:ascii="High Tower Text" w:hAnsi="High Tower Text"/>
            <w:b/>
            <w:bCs/>
          </w:rPr>
          <w:t>La complexité totale est donc O(n)</w:t>
        </w:r>
      </w:ins>
    </w:p>
    <w:p w14:paraId="7536AFDB" w14:textId="7502FEC0" w:rsidR="00D000F4" w:rsidRDefault="00DA0867" w:rsidP="00BA7904">
      <w:pPr>
        <w:rPr>
          <w:ins w:id="1873" w:author="Salim ATALLA" w:date="2021-12-04T21:14:00Z"/>
          <w:rFonts w:ascii="High Tower Text" w:hAnsi="High Tower Text"/>
        </w:rPr>
      </w:pPr>
      <w:ins w:id="1874" w:author="Salim ATALLA" w:date="2021-12-04T20:53:00Z">
        <w:r w:rsidRPr="00DA0867">
          <w:rPr>
            <w:rFonts w:ascii="High Tower Text" w:hAnsi="High Tower Text"/>
          </w:rPr>
          <w:t>Enfin il y a la classe Gui, cette classe est responsable et gère l’interface graphique du jeu.</w:t>
        </w:r>
      </w:ins>
    </w:p>
    <w:p w14:paraId="423041D6" w14:textId="6124B5F7" w:rsidR="006C08E5" w:rsidRPr="006C08E5" w:rsidRDefault="006C08E5" w:rsidP="00BA7904">
      <w:pPr>
        <w:rPr>
          <w:ins w:id="1875" w:author="Salim ATALLA" w:date="2021-12-04T21:15:00Z"/>
          <w:rFonts w:ascii="High Tower Text" w:hAnsi="High Tower Text"/>
        </w:rPr>
      </w:pPr>
      <w:ins w:id="1876" w:author="Salim ATALLA" w:date="2021-12-04T21:15:00Z">
        <w:r w:rsidRPr="006C08E5">
          <w:rPr>
            <w:rFonts w:ascii="High Tower Text" w:hAnsi="High Tower Text"/>
          </w:rPr>
          <w:t>Les méthodes demandées :</w:t>
        </w:r>
      </w:ins>
    </w:p>
    <w:p w14:paraId="505A78C5" w14:textId="77777777" w:rsidR="006C08E5" w:rsidRPr="00E60783" w:rsidRDefault="006C08E5" w:rsidP="006C08E5">
      <w:pPr>
        <w:rPr>
          <w:ins w:id="1877" w:author="Salim ATALLA" w:date="2021-12-04T21:15:00Z"/>
          <w:rFonts w:ascii="Consolas" w:hAnsi="Consolas"/>
          <w:sz w:val="16"/>
          <w:szCs w:val="16"/>
          <w:rPrChange w:id="1878" w:author="Salim ATALLA" w:date="2021-12-04T21:20:00Z">
            <w:rPr>
              <w:ins w:id="1879" w:author="Salim ATALLA" w:date="2021-12-04T21:15:00Z"/>
              <w:rFonts w:ascii="High Tower Text" w:hAnsi="High Tower Text"/>
            </w:rPr>
          </w:rPrChange>
        </w:rPr>
      </w:pPr>
      <w:ins w:id="1880" w:author="Salim ATALLA" w:date="2021-12-04T21:15:00Z">
        <w:r w:rsidRPr="00E60783">
          <w:rPr>
            <w:rFonts w:ascii="Consolas" w:hAnsi="Consolas"/>
            <w:sz w:val="16"/>
            <w:szCs w:val="16"/>
            <w:rPrChange w:id="1881" w:author="Salim ATALLA" w:date="2021-12-04T21:20:00Z">
              <w:rPr>
                <w:rFonts w:ascii="High Tower Text" w:hAnsi="High Tower Text"/>
              </w:rPr>
            </w:rPrChange>
          </w:rPr>
          <w:t>Procédure RemplirPlateau( initVide : Boolean)</w:t>
        </w:r>
      </w:ins>
    </w:p>
    <w:p w14:paraId="2FE183EF" w14:textId="185AB22B" w:rsidR="006C08E5" w:rsidRPr="00E60783" w:rsidRDefault="006C08E5" w:rsidP="00E60783">
      <w:pPr>
        <w:rPr>
          <w:ins w:id="1882" w:author="Salim ATALLA" w:date="2021-12-04T21:15:00Z"/>
          <w:rFonts w:ascii="Consolas" w:hAnsi="Consolas"/>
          <w:sz w:val="16"/>
          <w:szCs w:val="16"/>
          <w:rPrChange w:id="1883" w:author="Salim ATALLA" w:date="2021-12-04T21:20:00Z">
            <w:rPr>
              <w:ins w:id="1884" w:author="Salim ATALLA" w:date="2021-12-04T21:15:00Z"/>
              <w:rFonts w:ascii="High Tower Text" w:hAnsi="High Tower Text"/>
            </w:rPr>
          </w:rPrChange>
        </w:rPr>
      </w:pPr>
      <w:ins w:id="1885" w:author="Salim ATALLA" w:date="2021-12-04T21:15:00Z">
        <w:r w:rsidRPr="00E60783">
          <w:rPr>
            <w:rFonts w:ascii="Consolas" w:hAnsi="Consolas"/>
            <w:sz w:val="16"/>
            <w:szCs w:val="16"/>
            <w:rPrChange w:id="1886" w:author="Salim ATALLA" w:date="2021-12-04T21:20:00Z">
              <w:rPr>
                <w:rFonts w:ascii="High Tower Text" w:hAnsi="High Tower Text"/>
              </w:rPr>
            </w:rPrChange>
          </w:rPr>
          <w:t>Variables</w:t>
        </w:r>
      </w:ins>
      <w:ins w:id="1887" w:author="Salim ATALLA" w:date="2021-12-04T21:20:00Z">
        <w:r w:rsidR="00E60783">
          <w:rPr>
            <w:rFonts w:ascii="Consolas" w:hAnsi="Consolas"/>
            <w:sz w:val="16"/>
            <w:szCs w:val="16"/>
          </w:rPr>
          <w:t> :</w:t>
        </w:r>
        <w:r w:rsidR="00E60783">
          <w:rPr>
            <w:rFonts w:ascii="Consolas" w:hAnsi="Consolas"/>
            <w:sz w:val="16"/>
            <w:szCs w:val="16"/>
          </w:rPr>
          <w:tab/>
        </w:r>
      </w:ins>
      <w:ins w:id="1888" w:author="Salim ATALLA" w:date="2021-12-04T21:15:00Z">
        <w:r w:rsidRPr="00E60783">
          <w:rPr>
            <w:rFonts w:ascii="Consolas" w:hAnsi="Consolas"/>
            <w:sz w:val="16"/>
            <w:szCs w:val="16"/>
            <w:rPrChange w:id="1889" w:author="Salim ATALLA" w:date="2021-12-04T21:20:00Z">
              <w:rPr>
                <w:rFonts w:ascii="High Tower Text" w:hAnsi="High Tower Text"/>
              </w:rPr>
            </w:rPrChange>
          </w:rPr>
          <w:t>entiers i,j</w:t>
        </w:r>
      </w:ins>
    </w:p>
    <w:p w14:paraId="384C4A3F" w14:textId="77777777" w:rsidR="00E60783" w:rsidRDefault="006C08E5" w:rsidP="00E60783">
      <w:pPr>
        <w:rPr>
          <w:ins w:id="1890" w:author="Salim ATALLA" w:date="2021-12-04T21:20:00Z"/>
          <w:rFonts w:ascii="Consolas" w:hAnsi="Consolas"/>
          <w:sz w:val="16"/>
          <w:szCs w:val="16"/>
        </w:rPr>
      </w:pPr>
      <w:ins w:id="1891" w:author="Salim ATALLA" w:date="2021-12-04T21:15:00Z">
        <w:r w:rsidRPr="00E60783">
          <w:rPr>
            <w:rFonts w:ascii="Consolas" w:hAnsi="Consolas"/>
            <w:sz w:val="16"/>
            <w:szCs w:val="16"/>
            <w:rPrChange w:id="1892" w:author="Salim ATALLA" w:date="2021-12-04T21:20:00Z">
              <w:rPr>
                <w:rFonts w:ascii="High Tower Text" w:hAnsi="High Tower Text"/>
              </w:rPr>
            </w:rPrChange>
          </w:rPr>
          <w:t>Débu</w:t>
        </w:r>
      </w:ins>
      <w:ins w:id="1893" w:author="Salim ATALLA" w:date="2021-12-04T21:20:00Z">
        <w:r w:rsidR="00E60783">
          <w:rPr>
            <w:rFonts w:ascii="Consolas" w:hAnsi="Consolas"/>
            <w:sz w:val="16"/>
            <w:szCs w:val="16"/>
          </w:rPr>
          <w:t>t :</w:t>
        </w:r>
      </w:ins>
    </w:p>
    <w:p w14:paraId="52F20E34" w14:textId="00A45B6F" w:rsidR="006C08E5" w:rsidRPr="00E60783" w:rsidRDefault="006C08E5" w:rsidP="007D20B0">
      <w:pPr>
        <w:ind w:left="708"/>
        <w:rPr>
          <w:ins w:id="1894" w:author="Salim ATALLA" w:date="2021-12-04T21:15:00Z"/>
          <w:rFonts w:ascii="Consolas" w:hAnsi="Consolas"/>
          <w:sz w:val="16"/>
          <w:szCs w:val="16"/>
          <w:rPrChange w:id="1895" w:author="Salim ATALLA" w:date="2021-12-04T21:20:00Z">
            <w:rPr>
              <w:ins w:id="1896" w:author="Salim ATALLA" w:date="2021-12-04T21:15:00Z"/>
              <w:rFonts w:ascii="High Tower Text" w:hAnsi="High Tower Text"/>
            </w:rPr>
          </w:rPrChange>
        </w:rPr>
        <w:pPrChange w:id="1897" w:author="Salim ATALLA" w:date="2021-12-04T21:21:00Z">
          <w:pPr/>
        </w:pPrChange>
      </w:pPr>
      <w:ins w:id="1898" w:author="Salim ATALLA" w:date="2021-12-04T21:15:00Z">
        <w:r w:rsidRPr="00E60783">
          <w:rPr>
            <w:rFonts w:ascii="Consolas" w:hAnsi="Consolas"/>
            <w:sz w:val="16"/>
            <w:szCs w:val="16"/>
            <w:rPrChange w:id="1899" w:author="Salim ATALLA" w:date="2021-12-04T21:20:00Z">
              <w:rPr>
                <w:rFonts w:ascii="High Tower Text" w:hAnsi="High Tower Text"/>
              </w:rPr>
            </w:rPrChange>
          </w:rPr>
          <w:t xml:space="preserve">plateau </w:t>
        </w:r>
        <w:r w:rsidRPr="00E60783">
          <w:rPr>
            <w:rFonts w:ascii="Consolas" w:hAnsi="Consolas" w:cs="Times New Roman"/>
            <w:sz w:val="16"/>
            <w:szCs w:val="16"/>
            <w:rPrChange w:id="1900" w:author="Salim ATALLA" w:date="2021-12-04T21:20:00Z">
              <w:rPr>
                <w:rFonts w:ascii="Times New Roman" w:hAnsi="Times New Roman" w:cs="Times New Roman"/>
              </w:rPr>
            </w:rPrChange>
          </w:rPr>
          <w:t>←</w:t>
        </w:r>
        <w:r w:rsidRPr="00E60783">
          <w:rPr>
            <w:rFonts w:ascii="Consolas" w:hAnsi="Consolas"/>
            <w:sz w:val="16"/>
            <w:szCs w:val="16"/>
            <w:rPrChange w:id="1901" w:author="Salim ATALLA" w:date="2021-12-04T21:20:00Z">
              <w:rPr>
                <w:rFonts w:ascii="High Tower Text" w:hAnsi="High Tower Text"/>
              </w:rPr>
            </w:rPrChange>
          </w:rPr>
          <w:t xml:space="preserve"> allocation d</w:t>
        </w:r>
        <w:r w:rsidRPr="00E60783">
          <w:rPr>
            <w:rFonts w:ascii="Consolas" w:hAnsi="Consolas" w:cs="High Tower Text"/>
            <w:sz w:val="16"/>
            <w:szCs w:val="16"/>
            <w:rPrChange w:id="1902" w:author="Salim ATALLA" w:date="2021-12-04T21:20:00Z">
              <w:rPr>
                <w:rFonts w:ascii="High Tower Text" w:hAnsi="High Tower Text" w:cs="High Tower Text"/>
              </w:rPr>
            </w:rPrChange>
          </w:rPr>
          <w:t>’</w:t>
        </w:r>
        <w:r w:rsidRPr="00E60783">
          <w:rPr>
            <w:rFonts w:ascii="Consolas" w:hAnsi="Consolas"/>
            <w:sz w:val="16"/>
            <w:szCs w:val="16"/>
            <w:rPrChange w:id="1903" w:author="Salim ATALLA" w:date="2021-12-04T21:20:00Z">
              <w:rPr>
                <w:rFonts w:ascii="High Tower Text" w:hAnsi="High Tower Text"/>
              </w:rPr>
            </w:rPrChange>
          </w:rPr>
          <w:t>un tableau de caract</w:t>
        </w:r>
        <w:r w:rsidRPr="00E60783">
          <w:rPr>
            <w:rFonts w:ascii="Consolas" w:hAnsi="Consolas" w:cs="High Tower Text"/>
            <w:sz w:val="16"/>
            <w:szCs w:val="16"/>
            <w:rPrChange w:id="1904" w:author="Salim ATALLA" w:date="2021-12-04T21:20:00Z">
              <w:rPr>
                <w:rFonts w:ascii="High Tower Text" w:hAnsi="High Tower Text" w:cs="High Tower Text"/>
              </w:rPr>
            </w:rPrChange>
          </w:rPr>
          <w:t>è</w:t>
        </w:r>
        <w:r w:rsidRPr="00E60783">
          <w:rPr>
            <w:rFonts w:ascii="Consolas" w:hAnsi="Consolas"/>
            <w:sz w:val="16"/>
            <w:szCs w:val="16"/>
            <w:rPrChange w:id="1905" w:author="Salim ATALLA" w:date="2021-12-04T21:20:00Z">
              <w:rPr>
                <w:rFonts w:ascii="High Tower Text" w:hAnsi="High Tower Text"/>
              </w:rPr>
            </w:rPrChange>
          </w:rPr>
          <w:t>res de taille (nb_cases)2</w:t>
        </w:r>
      </w:ins>
      <w:ins w:id="1906" w:author="Salim ATALLA" w:date="2021-12-04T21:21:00Z">
        <w:r w:rsidR="007D20B0">
          <w:rPr>
            <w:rFonts w:ascii="Consolas" w:hAnsi="Consolas"/>
            <w:sz w:val="16"/>
            <w:szCs w:val="16"/>
          </w:rPr>
          <w:br/>
        </w:r>
      </w:ins>
      <w:ins w:id="1907" w:author="Salim ATALLA" w:date="2021-12-04T21:15:00Z">
        <w:r w:rsidRPr="00E60783">
          <w:rPr>
            <w:rFonts w:ascii="Consolas" w:hAnsi="Consolas"/>
            <w:sz w:val="16"/>
            <w:szCs w:val="16"/>
            <w:rPrChange w:id="1908" w:author="Salim ATALLA" w:date="2021-12-04T21:20:00Z">
              <w:rPr>
                <w:rFonts w:ascii="High Tower Text" w:hAnsi="High Tower Text"/>
              </w:rPr>
            </w:rPrChange>
          </w:rPr>
          <w:t>//tableau à 2 dimensionpour i allant de 0 à nb_cases-1 faire</w:t>
        </w:r>
      </w:ins>
    </w:p>
    <w:p w14:paraId="2B17D5DB" w14:textId="77777777" w:rsidR="006C08E5" w:rsidRPr="00E60783" w:rsidRDefault="006C08E5" w:rsidP="006C08E5">
      <w:pPr>
        <w:rPr>
          <w:ins w:id="1909" w:author="Salim ATALLA" w:date="2021-12-04T21:15:00Z"/>
          <w:rFonts w:ascii="Consolas" w:hAnsi="Consolas"/>
          <w:sz w:val="16"/>
          <w:szCs w:val="16"/>
          <w:rPrChange w:id="1910" w:author="Salim ATALLA" w:date="2021-12-04T21:20:00Z">
            <w:rPr>
              <w:ins w:id="1911" w:author="Salim ATALLA" w:date="2021-12-04T21:15:00Z"/>
              <w:rFonts w:ascii="High Tower Text" w:hAnsi="High Tower Text"/>
            </w:rPr>
          </w:rPrChange>
        </w:rPr>
      </w:pPr>
      <w:ins w:id="1912" w:author="Salim ATALLA" w:date="2021-12-04T21:15:00Z">
        <w:r w:rsidRPr="00E60783">
          <w:rPr>
            <w:rFonts w:ascii="Consolas" w:hAnsi="Consolas"/>
            <w:sz w:val="16"/>
            <w:szCs w:val="16"/>
            <w:rPrChange w:id="1913" w:author="Salim ATALLA" w:date="2021-12-04T21:20:00Z">
              <w:rPr>
                <w:rFonts w:ascii="High Tower Text" w:hAnsi="High Tower Text"/>
              </w:rPr>
            </w:rPrChange>
          </w:rPr>
          <w:tab/>
        </w:r>
        <w:r w:rsidRPr="00E60783">
          <w:rPr>
            <w:rFonts w:ascii="Consolas" w:hAnsi="Consolas"/>
            <w:sz w:val="16"/>
            <w:szCs w:val="16"/>
            <w:rPrChange w:id="1914" w:author="Salim ATALLA" w:date="2021-12-04T21:20:00Z">
              <w:rPr>
                <w:rFonts w:ascii="High Tower Text" w:hAnsi="High Tower Text"/>
              </w:rPr>
            </w:rPrChange>
          </w:rPr>
          <w:tab/>
          <w:t>pour j allant de 0 à nb_cases-1 faire</w:t>
        </w:r>
      </w:ins>
    </w:p>
    <w:p w14:paraId="4C73FACA" w14:textId="77777777" w:rsidR="006C08E5" w:rsidRPr="00E60783" w:rsidRDefault="006C08E5" w:rsidP="006C08E5">
      <w:pPr>
        <w:rPr>
          <w:ins w:id="1915" w:author="Salim ATALLA" w:date="2021-12-04T21:15:00Z"/>
          <w:rFonts w:ascii="Consolas" w:hAnsi="Consolas"/>
          <w:sz w:val="16"/>
          <w:szCs w:val="16"/>
          <w:rPrChange w:id="1916" w:author="Salim ATALLA" w:date="2021-12-04T21:20:00Z">
            <w:rPr>
              <w:ins w:id="1917" w:author="Salim ATALLA" w:date="2021-12-04T21:15:00Z"/>
              <w:rFonts w:ascii="High Tower Text" w:hAnsi="High Tower Text"/>
            </w:rPr>
          </w:rPrChange>
        </w:rPr>
      </w:pPr>
      <w:ins w:id="1918" w:author="Salim ATALLA" w:date="2021-12-04T21:15:00Z">
        <w:r w:rsidRPr="00E60783">
          <w:rPr>
            <w:rFonts w:ascii="Consolas" w:hAnsi="Consolas"/>
            <w:sz w:val="16"/>
            <w:szCs w:val="16"/>
            <w:rPrChange w:id="1919" w:author="Salim ATALLA" w:date="2021-12-04T21:20:00Z">
              <w:rPr>
                <w:rFonts w:ascii="High Tower Text" w:hAnsi="High Tower Text"/>
              </w:rPr>
            </w:rPrChange>
          </w:rPr>
          <w:tab/>
        </w:r>
        <w:r w:rsidRPr="00E60783">
          <w:rPr>
            <w:rFonts w:ascii="Consolas" w:hAnsi="Consolas"/>
            <w:sz w:val="16"/>
            <w:szCs w:val="16"/>
            <w:rPrChange w:id="1920" w:author="Salim ATALLA" w:date="2021-12-04T21:20:00Z">
              <w:rPr>
                <w:rFonts w:ascii="High Tower Text" w:hAnsi="High Tower Text"/>
              </w:rPr>
            </w:rPrChange>
          </w:rPr>
          <w:tab/>
        </w:r>
        <w:r w:rsidRPr="00E60783">
          <w:rPr>
            <w:rFonts w:ascii="Consolas" w:hAnsi="Consolas"/>
            <w:sz w:val="16"/>
            <w:szCs w:val="16"/>
            <w:rPrChange w:id="1921" w:author="Salim ATALLA" w:date="2021-12-04T21:20:00Z">
              <w:rPr>
                <w:rFonts w:ascii="High Tower Text" w:hAnsi="High Tower Text"/>
              </w:rPr>
            </w:rPrChange>
          </w:rPr>
          <w:tab/>
          <w:t xml:space="preserve">plateau[i][j] </w:t>
        </w:r>
        <w:r w:rsidRPr="00E60783">
          <w:rPr>
            <w:rFonts w:ascii="Consolas" w:hAnsi="Consolas" w:cs="Times New Roman"/>
            <w:sz w:val="16"/>
            <w:szCs w:val="16"/>
            <w:rPrChange w:id="1922" w:author="Salim ATALLA" w:date="2021-12-04T21:20:00Z">
              <w:rPr>
                <w:rFonts w:ascii="Times New Roman" w:hAnsi="Times New Roman" w:cs="Times New Roman"/>
              </w:rPr>
            </w:rPrChange>
          </w:rPr>
          <w:t>←</w:t>
        </w:r>
        <w:r w:rsidRPr="00E60783">
          <w:rPr>
            <w:rFonts w:ascii="Consolas" w:hAnsi="Consolas"/>
            <w:sz w:val="16"/>
            <w:szCs w:val="16"/>
            <w:rPrChange w:id="1923" w:author="Salim ATALLA" w:date="2021-12-04T21:20:00Z">
              <w:rPr>
                <w:rFonts w:ascii="High Tower Text" w:hAnsi="High Tower Text"/>
              </w:rPr>
            </w:rPrChange>
          </w:rPr>
          <w:t xml:space="preserve"> casesVides</w:t>
        </w:r>
      </w:ins>
    </w:p>
    <w:p w14:paraId="1868F51F" w14:textId="77777777" w:rsidR="006C08E5" w:rsidRPr="00E60783" w:rsidRDefault="006C08E5" w:rsidP="006C08E5">
      <w:pPr>
        <w:rPr>
          <w:ins w:id="1924" w:author="Salim ATALLA" w:date="2021-12-04T21:15:00Z"/>
          <w:rFonts w:ascii="Consolas" w:hAnsi="Consolas"/>
          <w:sz w:val="16"/>
          <w:szCs w:val="16"/>
          <w:rPrChange w:id="1925" w:author="Salim ATALLA" w:date="2021-12-04T21:20:00Z">
            <w:rPr>
              <w:ins w:id="1926" w:author="Salim ATALLA" w:date="2021-12-04T21:15:00Z"/>
              <w:rFonts w:ascii="High Tower Text" w:hAnsi="High Tower Text"/>
            </w:rPr>
          </w:rPrChange>
        </w:rPr>
      </w:pPr>
      <w:ins w:id="1927" w:author="Salim ATALLA" w:date="2021-12-04T21:15:00Z">
        <w:r w:rsidRPr="00E60783">
          <w:rPr>
            <w:rFonts w:ascii="Consolas" w:hAnsi="Consolas"/>
            <w:sz w:val="16"/>
            <w:szCs w:val="16"/>
            <w:rPrChange w:id="1928" w:author="Salim ATALLA" w:date="2021-12-04T21:20:00Z">
              <w:rPr>
                <w:rFonts w:ascii="High Tower Text" w:hAnsi="High Tower Text"/>
              </w:rPr>
            </w:rPrChange>
          </w:rPr>
          <w:lastRenderedPageBreak/>
          <w:tab/>
        </w:r>
        <w:r w:rsidRPr="00E60783">
          <w:rPr>
            <w:rFonts w:ascii="Consolas" w:hAnsi="Consolas"/>
            <w:sz w:val="16"/>
            <w:szCs w:val="16"/>
            <w:rPrChange w:id="1929" w:author="Salim ATALLA" w:date="2021-12-04T21:20:00Z">
              <w:rPr>
                <w:rFonts w:ascii="High Tower Text" w:hAnsi="High Tower Text"/>
              </w:rPr>
            </w:rPrChange>
          </w:rPr>
          <w:tab/>
          <w:t>finPour</w:t>
        </w:r>
      </w:ins>
    </w:p>
    <w:p w14:paraId="0D9062A8" w14:textId="77777777" w:rsidR="006C08E5" w:rsidRPr="00E60783" w:rsidRDefault="006C08E5" w:rsidP="006C08E5">
      <w:pPr>
        <w:rPr>
          <w:ins w:id="1930" w:author="Salim ATALLA" w:date="2021-12-04T21:15:00Z"/>
          <w:rFonts w:ascii="Consolas" w:hAnsi="Consolas"/>
          <w:sz w:val="16"/>
          <w:szCs w:val="16"/>
          <w:rPrChange w:id="1931" w:author="Salim ATALLA" w:date="2021-12-04T21:20:00Z">
            <w:rPr>
              <w:ins w:id="1932" w:author="Salim ATALLA" w:date="2021-12-04T21:15:00Z"/>
              <w:rFonts w:ascii="High Tower Text" w:hAnsi="High Tower Text"/>
            </w:rPr>
          </w:rPrChange>
        </w:rPr>
      </w:pPr>
      <w:ins w:id="1933" w:author="Salim ATALLA" w:date="2021-12-04T21:15:00Z">
        <w:r w:rsidRPr="00E60783">
          <w:rPr>
            <w:rFonts w:ascii="Consolas" w:hAnsi="Consolas"/>
            <w:sz w:val="16"/>
            <w:szCs w:val="16"/>
            <w:rPrChange w:id="1934" w:author="Salim ATALLA" w:date="2021-12-04T21:20:00Z">
              <w:rPr>
                <w:rFonts w:ascii="High Tower Text" w:hAnsi="High Tower Text"/>
              </w:rPr>
            </w:rPrChange>
          </w:rPr>
          <w:tab/>
          <w:t>finPour</w:t>
        </w:r>
      </w:ins>
    </w:p>
    <w:p w14:paraId="772589F0" w14:textId="77777777" w:rsidR="006C08E5" w:rsidRPr="00E60783" w:rsidRDefault="006C08E5" w:rsidP="006C08E5">
      <w:pPr>
        <w:rPr>
          <w:ins w:id="1935" w:author="Salim ATALLA" w:date="2021-12-04T21:15:00Z"/>
          <w:rFonts w:ascii="Consolas" w:hAnsi="Consolas"/>
          <w:sz w:val="16"/>
          <w:szCs w:val="16"/>
          <w:rPrChange w:id="1936" w:author="Salim ATALLA" w:date="2021-12-04T21:20:00Z">
            <w:rPr>
              <w:ins w:id="1937" w:author="Salim ATALLA" w:date="2021-12-04T21:15:00Z"/>
              <w:rFonts w:ascii="High Tower Text" w:hAnsi="High Tower Text"/>
            </w:rPr>
          </w:rPrChange>
        </w:rPr>
      </w:pPr>
      <w:ins w:id="1938" w:author="Salim ATALLA" w:date="2021-12-04T21:15:00Z">
        <w:r w:rsidRPr="00E60783">
          <w:rPr>
            <w:rFonts w:ascii="Consolas" w:hAnsi="Consolas"/>
            <w:sz w:val="16"/>
            <w:szCs w:val="16"/>
            <w:rPrChange w:id="1939" w:author="Salim ATALLA" w:date="2021-12-04T21:20:00Z">
              <w:rPr>
                <w:rFonts w:ascii="High Tower Text" w:hAnsi="High Tower Text"/>
              </w:rPr>
            </w:rPrChange>
          </w:rPr>
          <w:tab/>
          <w:t>si (!initVide)  alors</w:t>
        </w:r>
      </w:ins>
    </w:p>
    <w:p w14:paraId="7629C441" w14:textId="77777777" w:rsidR="006C08E5" w:rsidRPr="00E60783" w:rsidRDefault="006C08E5" w:rsidP="006C08E5">
      <w:pPr>
        <w:rPr>
          <w:ins w:id="1940" w:author="Salim ATALLA" w:date="2021-12-04T21:15:00Z"/>
          <w:rFonts w:ascii="Consolas" w:hAnsi="Consolas"/>
          <w:sz w:val="16"/>
          <w:szCs w:val="16"/>
          <w:rPrChange w:id="1941" w:author="Salim ATALLA" w:date="2021-12-04T21:20:00Z">
            <w:rPr>
              <w:ins w:id="1942" w:author="Salim ATALLA" w:date="2021-12-04T21:15:00Z"/>
              <w:rFonts w:ascii="High Tower Text" w:hAnsi="High Tower Text"/>
            </w:rPr>
          </w:rPrChange>
        </w:rPr>
      </w:pPr>
      <w:ins w:id="1943" w:author="Salim ATALLA" w:date="2021-12-04T21:15:00Z">
        <w:r w:rsidRPr="00E60783">
          <w:rPr>
            <w:rFonts w:ascii="Consolas" w:hAnsi="Consolas"/>
            <w:sz w:val="16"/>
            <w:szCs w:val="16"/>
            <w:rPrChange w:id="1944" w:author="Salim ATALLA" w:date="2021-12-04T21:20:00Z">
              <w:rPr>
                <w:rFonts w:ascii="High Tower Text" w:hAnsi="High Tower Text"/>
              </w:rPr>
            </w:rPrChange>
          </w:rPr>
          <w:tab/>
        </w:r>
        <w:r w:rsidRPr="00E60783">
          <w:rPr>
            <w:rFonts w:ascii="Consolas" w:hAnsi="Consolas"/>
            <w:sz w:val="16"/>
            <w:szCs w:val="16"/>
            <w:rPrChange w:id="1945" w:author="Salim ATALLA" w:date="2021-12-04T21:20:00Z">
              <w:rPr>
                <w:rFonts w:ascii="High Tower Text" w:hAnsi="High Tower Text"/>
              </w:rPr>
            </w:rPrChange>
          </w:rPr>
          <w:tab/>
          <w:t>RemplirPlateauParteil()</w:t>
        </w:r>
      </w:ins>
    </w:p>
    <w:p w14:paraId="3B5AEC6C" w14:textId="77777777" w:rsidR="006C08E5" w:rsidRPr="00E60783" w:rsidRDefault="006C08E5" w:rsidP="006C08E5">
      <w:pPr>
        <w:rPr>
          <w:ins w:id="1946" w:author="Salim ATALLA" w:date="2021-12-04T21:15:00Z"/>
          <w:rFonts w:ascii="Consolas" w:hAnsi="Consolas"/>
          <w:sz w:val="16"/>
          <w:szCs w:val="16"/>
          <w:rPrChange w:id="1947" w:author="Salim ATALLA" w:date="2021-12-04T21:20:00Z">
            <w:rPr>
              <w:ins w:id="1948" w:author="Salim ATALLA" w:date="2021-12-04T21:15:00Z"/>
              <w:rFonts w:ascii="High Tower Text" w:hAnsi="High Tower Text"/>
            </w:rPr>
          </w:rPrChange>
        </w:rPr>
      </w:pPr>
      <w:ins w:id="1949" w:author="Salim ATALLA" w:date="2021-12-04T21:15:00Z">
        <w:r w:rsidRPr="00E60783">
          <w:rPr>
            <w:rFonts w:ascii="Consolas" w:hAnsi="Consolas"/>
            <w:sz w:val="16"/>
            <w:szCs w:val="16"/>
            <w:rPrChange w:id="1950" w:author="Salim ATALLA" w:date="2021-12-04T21:20:00Z">
              <w:rPr>
                <w:rFonts w:ascii="High Tower Text" w:hAnsi="High Tower Text"/>
              </w:rPr>
            </w:rPrChange>
          </w:rPr>
          <w:tab/>
          <w:t>finSi</w:t>
        </w:r>
      </w:ins>
    </w:p>
    <w:p w14:paraId="10E7CEB8" w14:textId="2D35FD0A" w:rsidR="006C08E5" w:rsidRPr="00E60783" w:rsidRDefault="006C08E5" w:rsidP="007D20B0">
      <w:pPr>
        <w:rPr>
          <w:ins w:id="1951" w:author="Salim ATALLA" w:date="2021-12-04T21:15:00Z"/>
          <w:rFonts w:ascii="Consolas" w:hAnsi="Consolas"/>
          <w:sz w:val="16"/>
          <w:szCs w:val="16"/>
          <w:rPrChange w:id="1952" w:author="Salim ATALLA" w:date="2021-12-04T21:20:00Z">
            <w:rPr>
              <w:ins w:id="1953" w:author="Salim ATALLA" w:date="2021-12-04T21:15:00Z"/>
              <w:rFonts w:ascii="High Tower Text" w:hAnsi="High Tower Text"/>
            </w:rPr>
          </w:rPrChange>
        </w:rPr>
      </w:pPr>
      <w:ins w:id="1954" w:author="Salim ATALLA" w:date="2021-12-04T21:15:00Z">
        <w:r w:rsidRPr="00E60783">
          <w:rPr>
            <w:rFonts w:ascii="Consolas" w:hAnsi="Consolas"/>
            <w:sz w:val="16"/>
            <w:szCs w:val="16"/>
            <w:rPrChange w:id="1955" w:author="Salim ATALLA" w:date="2021-12-04T21:20:00Z">
              <w:rPr>
                <w:rFonts w:ascii="High Tower Text" w:hAnsi="High Tower Text"/>
              </w:rPr>
            </w:rPrChange>
          </w:rPr>
          <w:t>Fin</w:t>
        </w:r>
      </w:ins>
    </w:p>
    <w:p w14:paraId="0931A03F" w14:textId="5B02F8D6" w:rsidR="006C08E5" w:rsidRPr="00E60783" w:rsidRDefault="006C08E5" w:rsidP="007D20B0">
      <w:pPr>
        <w:rPr>
          <w:ins w:id="1956" w:author="Salim ATALLA" w:date="2021-12-04T21:15:00Z"/>
          <w:rFonts w:ascii="Consolas" w:hAnsi="Consolas"/>
          <w:sz w:val="16"/>
          <w:szCs w:val="16"/>
          <w:rPrChange w:id="1957" w:author="Salim ATALLA" w:date="2021-12-04T21:20:00Z">
            <w:rPr>
              <w:ins w:id="1958" w:author="Salim ATALLA" w:date="2021-12-04T21:15:00Z"/>
              <w:rFonts w:ascii="High Tower Text" w:hAnsi="High Tower Text"/>
            </w:rPr>
          </w:rPrChange>
        </w:rPr>
      </w:pPr>
      <w:ins w:id="1959" w:author="Salim ATALLA" w:date="2021-12-04T21:15:00Z">
        <w:r w:rsidRPr="00E60783">
          <w:rPr>
            <w:rFonts w:ascii="Consolas" w:hAnsi="Consolas"/>
            <w:sz w:val="16"/>
            <w:szCs w:val="16"/>
            <w:rPrChange w:id="1960" w:author="Salim ATALLA" w:date="2021-12-04T21:20:00Z">
              <w:rPr>
                <w:rFonts w:ascii="High Tower Text" w:hAnsi="High Tower Text"/>
              </w:rPr>
            </w:rPrChange>
          </w:rPr>
          <w:t>//Jouer Glouton Brave et Téméraire</w:t>
        </w:r>
      </w:ins>
      <w:ins w:id="1961" w:author="Salim ATALLA" w:date="2021-12-04T21:21:00Z">
        <w:r w:rsidR="007D20B0">
          <w:rPr>
            <w:rFonts w:ascii="Consolas" w:hAnsi="Consolas"/>
            <w:sz w:val="16"/>
            <w:szCs w:val="16"/>
          </w:rPr>
          <w:br/>
        </w:r>
      </w:ins>
      <w:ins w:id="1962" w:author="Salim ATALLA" w:date="2021-12-04T21:15:00Z">
        <w:r w:rsidRPr="00E60783">
          <w:rPr>
            <w:rFonts w:ascii="Consolas" w:hAnsi="Consolas"/>
            <w:sz w:val="16"/>
            <w:szCs w:val="16"/>
            <w:rPrChange w:id="1963" w:author="Salim ATALLA" w:date="2021-12-04T21:20:00Z">
              <w:rPr>
                <w:rFonts w:ascii="High Tower Text" w:hAnsi="High Tower Text"/>
              </w:rPr>
            </w:rPrChange>
          </w:rPr>
          <w:t>Fonction JouerGlouton( c:Case, J:Joueur ) : Case</w:t>
        </w:r>
      </w:ins>
      <w:ins w:id="1964" w:author="Salim ATALLA" w:date="2021-12-04T21:21:00Z">
        <w:r w:rsidR="007D20B0">
          <w:rPr>
            <w:rFonts w:ascii="Consolas" w:hAnsi="Consolas"/>
            <w:sz w:val="16"/>
            <w:szCs w:val="16"/>
          </w:rPr>
          <w:br/>
        </w:r>
      </w:ins>
      <w:ins w:id="1965" w:author="Salim ATALLA" w:date="2021-12-04T21:15:00Z">
        <w:r w:rsidRPr="00E60783">
          <w:rPr>
            <w:rFonts w:ascii="Consolas" w:hAnsi="Consolas"/>
            <w:sz w:val="16"/>
            <w:szCs w:val="16"/>
            <w:rPrChange w:id="1966" w:author="Salim ATALLA" w:date="2021-12-04T21:20:00Z">
              <w:rPr>
                <w:rFonts w:ascii="High Tower Text" w:hAnsi="High Tower Text"/>
              </w:rPr>
            </w:rPrChange>
          </w:rPr>
          <w:t>Variables</w:t>
        </w:r>
      </w:ins>
      <w:ins w:id="1967" w:author="Salim ATALLA" w:date="2021-12-04T21:22:00Z">
        <w:r w:rsidR="007D20B0">
          <w:rPr>
            <w:rFonts w:ascii="Consolas" w:hAnsi="Consolas"/>
            <w:sz w:val="16"/>
            <w:szCs w:val="16"/>
          </w:rPr>
          <w:t> :</w:t>
        </w:r>
        <w:r w:rsidR="007D20B0">
          <w:rPr>
            <w:rFonts w:ascii="Consolas" w:hAnsi="Consolas"/>
            <w:sz w:val="16"/>
            <w:szCs w:val="16"/>
          </w:rPr>
          <w:tab/>
        </w:r>
      </w:ins>
      <w:ins w:id="1968" w:author="Salim ATALLA" w:date="2021-12-04T21:15:00Z">
        <w:r w:rsidRPr="00E60783">
          <w:rPr>
            <w:rFonts w:ascii="Consolas" w:hAnsi="Consolas"/>
            <w:sz w:val="16"/>
            <w:szCs w:val="16"/>
            <w:rPrChange w:id="1969" w:author="Salim ATALLA" w:date="2021-12-04T21:20:00Z">
              <w:rPr>
                <w:rFonts w:ascii="High Tower Text" w:hAnsi="High Tower Text"/>
              </w:rPr>
            </w:rPrChange>
          </w:rPr>
          <w:t>Case meilleur</w:t>
        </w:r>
      </w:ins>
      <w:ins w:id="1970" w:author="Salim ATALLA" w:date="2021-12-04T21:22:00Z">
        <w:r w:rsidR="007D20B0">
          <w:rPr>
            <w:rFonts w:ascii="Consolas" w:hAnsi="Consolas"/>
            <w:sz w:val="16"/>
            <w:szCs w:val="16"/>
          </w:rPr>
          <w:br/>
        </w:r>
      </w:ins>
      <w:ins w:id="1971" w:author="Salim ATALLA" w:date="2021-12-04T21:15:00Z">
        <w:r w:rsidRPr="00E60783">
          <w:rPr>
            <w:rFonts w:ascii="Consolas" w:hAnsi="Consolas"/>
            <w:sz w:val="16"/>
            <w:szCs w:val="16"/>
            <w:rPrChange w:id="1972" w:author="Salim ATALLA" w:date="2021-12-04T21:20:00Z">
              <w:rPr>
                <w:rFonts w:ascii="High Tower Text" w:hAnsi="High Tower Text"/>
              </w:rPr>
            </w:rPrChange>
          </w:rPr>
          <w:t>Début</w:t>
        </w:r>
      </w:ins>
    </w:p>
    <w:p w14:paraId="16A9B3E0" w14:textId="0F1DCE05" w:rsidR="006C08E5" w:rsidRPr="00E60783" w:rsidRDefault="006C08E5" w:rsidP="007D20B0">
      <w:pPr>
        <w:ind w:left="705"/>
        <w:rPr>
          <w:ins w:id="1973" w:author="Salim ATALLA" w:date="2021-12-04T21:15:00Z"/>
          <w:rFonts w:ascii="Consolas" w:hAnsi="Consolas"/>
          <w:sz w:val="16"/>
          <w:szCs w:val="16"/>
          <w:rPrChange w:id="1974" w:author="Salim ATALLA" w:date="2021-12-04T21:20:00Z">
            <w:rPr>
              <w:ins w:id="1975" w:author="Salim ATALLA" w:date="2021-12-04T21:15:00Z"/>
              <w:rFonts w:ascii="High Tower Text" w:hAnsi="High Tower Text"/>
            </w:rPr>
          </w:rPrChange>
        </w:rPr>
        <w:pPrChange w:id="1976" w:author="Salim ATALLA" w:date="2021-12-04T21:22:00Z">
          <w:pPr/>
        </w:pPrChange>
      </w:pPr>
      <w:ins w:id="1977" w:author="Salim ATALLA" w:date="2021-12-04T21:15:00Z">
        <w:r w:rsidRPr="00E60783">
          <w:rPr>
            <w:rFonts w:ascii="Consolas" w:hAnsi="Consolas"/>
            <w:sz w:val="16"/>
            <w:szCs w:val="16"/>
            <w:rPrChange w:id="1978" w:author="Salim ATALLA" w:date="2021-12-04T21:20:00Z">
              <w:rPr>
                <w:rFonts w:ascii="High Tower Text" w:hAnsi="High Tower Text"/>
              </w:rPr>
            </w:rPrChange>
          </w:rPr>
          <w:t xml:space="preserve">meilleur </w:t>
        </w:r>
        <w:r w:rsidRPr="00E60783">
          <w:rPr>
            <w:rFonts w:ascii="Consolas" w:hAnsi="Consolas" w:cs="Times New Roman"/>
            <w:sz w:val="16"/>
            <w:szCs w:val="16"/>
            <w:rPrChange w:id="1979" w:author="Salim ATALLA" w:date="2021-12-04T21:20:00Z">
              <w:rPr>
                <w:rFonts w:ascii="Times New Roman" w:hAnsi="Times New Roman" w:cs="Times New Roman"/>
              </w:rPr>
            </w:rPrChange>
          </w:rPr>
          <w:t>←</w:t>
        </w:r>
        <w:r w:rsidRPr="00E60783">
          <w:rPr>
            <w:rFonts w:ascii="Consolas" w:hAnsi="Consolas"/>
            <w:sz w:val="16"/>
            <w:szCs w:val="16"/>
            <w:rPrChange w:id="1980" w:author="Salim ATALLA" w:date="2021-12-04T21:20:00Z">
              <w:rPr>
                <w:rFonts w:ascii="High Tower Text" w:hAnsi="High Tower Text"/>
              </w:rPr>
            </w:rPrChange>
          </w:rPr>
          <w:t xml:space="preserve"> chercher_meilleur_case(J)</w:t>
        </w:r>
      </w:ins>
      <w:ins w:id="1981" w:author="Salim ATALLA" w:date="2021-12-04T21:22:00Z">
        <w:r w:rsidR="007D20B0">
          <w:rPr>
            <w:rFonts w:ascii="Consolas" w:hAnsi="Consolas"/>
            <w:sz w:val="16"/>
            <w:szCs w:val="16"/>
          </w:rPr>
          <w:br/>
        </w:r>
      </w:ins>
      <w:ins w:id="1982" w:author="Salim ATALLA" w:date="2021-12-04T21:15:00Z">
        <w:r w:rsidRPr="00E60783">
          <w:rPr>
            <w:rFonts w:ascii="Consolas" w:hAnsi="Consolas"/>
            <w:sz w:val="16"/>
            <w:szCs w:val="16"/>
            <w:rPrChange w:id="1983" w:author="Salim ATALLA" w:date="2021-12-04T21:20:00Z">
              <w:rPr>
                <w:rFonts w:ascii="High Tower Text" w:hAnsi="High Tower Text"/>
              </w:rPr>
            </w:rPrChange>
          </w:rPr>
          <w:t>supp_case(c)</w:t>
        </w:r>
      </w:ins>
      <w:ins w:id="1984" w:author="Salim ATALLA" w:date="2021-12-04T21:22:00Z">
        <w:r w:rsidR="007D20B0">
          <w:rPr>
            <w:rFonts w:ascii="Consolas" w:hAnsi="Consolas"/>
            <w:sz w:val="16"/>
            <w:szCs w:val="16"/>
          </w:rPr>
          <w:br/>
        </w:r>
      </w:ins>
      <w:ins w:id="1985" w:author="Salim ATALLA" w:date="2021-12-04T21:15:00Z">
        <w:r w:rsidRPr="00E60783">
          <w:rPr>
            <w:rFonts w:ascii="Consolas" w:hAnsi="Consolas"/>
            <w:sz w:val="16"/>
            <w:szCs w:val="16"/>
            <w:rPrChange w:id="1986" w:author="Salim ATALLA" w:date="2021-12-04T21:20:00Z">
              <w:rPr>
                <w:rFonts w:ascii="High Tower Text" w:hAnsi="High Tower Text"/>
              </w:rPr>
            </w:rPrChange>
          </w:rPr>
          <w:t>retourner (meilleur)</w:t>
        </w:r>
      </w:ins>
    </w:p>
    <w:p w14:paraId="076644E3" w14:textId="77777777" w:rsidR="006C08E5" w:rsidRPr="00E60783" w:rsidRDefault="006C08E5" w:rsidP="006C08E5">
      <w:pPr>
        <w:rPr>
          <w:ins w:id="1987" w:author="Salim ATALLA" w:date="2021-12-04T21:15:00Z"/>
          <w:rFonts w:ascii="Consolas" w:hAnsi="Consolas"/>
          <w:sz w:val="16"/>
          <w:szCs w:val="16"/>
          <w:rPrChange w:id="1988" w:author="Salim ATALLA" w:date="2021-12-04T21:20:00Z">
            <w:rPr>
              <w:ins w:id="1989" w:author="Salim ATALLA" w:date="2021-12-04T21:15:00Z"/>
              <w:rFonts w:ascii="High Tower Text" w:hAnsi="High Tower Text"/>
            </w:rPr>
          </w:rPrChange>
        </w:rPr>
      </w:pPr>
      <w:ins w:id="1990" w:author="Salim ATALLA" w:date="2021-12-04T21:15:00Z">
        <w:r w:rsidRPr="00E60783">
          <w:rPr>
            <w:rFonts w:ascii="Consolas" w:hAnsi="Consolas"/>
            <w:sz w:val="16"/>
            <w:szCs w:val="16"/>
            <w:rPrChange w:id="1991" w:author="Salim ATALLA" w:date="2021-12-04T21:20:00Z">
              <w:rPr>
                <w:rFonts w:ascii="High Tower Text" w:hAnsi="High Tower Text"/>
              </w:rPr>
            </w:rPrChange>
          </w:rPr>
          <w:t>Fin</w:t>
        </w:r>
      </w:ins>
    </w:p>
    <w:p w14:paraId="5093A66B" w14:textId="77777777" w:rsidR="000C7841" w:rsidRDefault="006C08E5" w:rsidP="000C7841">
      <w:pPr>
        <w:rPr>
          <w:ins w:id="1992" w:author="Salim ATALLA" w:date="2021-12-04T21:22:00Z"/>
          <w:rFonts w:ascii="Consolas" w:hAnsi="Consolas"/>
          <w:sz w:val="16"/>
          <w:szCs w:val="16"/>
        </w:rPr>
      </w:pPr>
      <w:ins w:id="1993" w:author="Salim ATALLA" w:date="2021-12-04T21:15:00Z">
        <w:r w:rsidRPr="00E60783">
          <w:rPr>
            <w:rFonts w:ascii="Consolas" w:hAnsi="Consolas"/>
            <w:sz w:val="16"/>
            <w:szCs w:val="16"/>
            <w:rPrChange w:id="1994" w:author="Salim ATALLA" w:date="2021-12-04T21:20:00Z">
              <w:rPr>
                <w:rFonts w:ascii="High Tower Text" w:hAnsi="High Tower Text"/>
              </w:rPr>
            </w:rPrChange>
          </w:rPr>
          <w:t>Fonction JouerIATemeraire( c:Case, J:Joueur ) : Case</w:t>
        </w:r>
      </w:ins>
      <w:ins w:id="1995" w:author="Salim ATALLA" w:date="2021-12-04T21:22:00Z">
        <w:r w:rsidR="000C7841">
          <w:rPr>
            <w:rFonts w:ascii="Consolas" w:hAnsi="Consolas"/>
            <w:sz w:val="16"/>
            <w:szCs w:val="16"/>
          </w:rPr>
          <w:br/>
        </w:r>
      </w:ins>
      <w:ins w:id="1996" w:author="Salim ATALLA" w:date="2021-12-04T21:15:00Z">
        <w:r w:rsidRPr="00E60783">
          <w:rPr>
            <w:rFonts w:ascii="Consolas" w:hAnsi="Consolas"/>
            <w:sz w:val="16"/>
            <w:szCs w:val="16"/>
            <w:rPrChange w:id="1997" w:author="Salim ATALLA" w:date="2021-12-04T21:20:00Z">
              <w:rPr>
                <w:rFonts w:ascii="High Tower Text" w:hAnsi="High Tower Text"/>
              </w:rPr>
            </w:rPrChange>
          </w:rPr>
          <w:t>Variables</w:t>
        </w:r>
      </w:ins>
      <w:ins w:id="1998" w:author="Salim ATALLA" w:date="2021-12-04T21:22:00Z">
        <w:r w:rsidR="000C7841">
          <w:rPr>
            <w:rFonts w:ascii="Consolas" w:hAnsi="Consolas"/>
            <w:sz w:val="16"/>
            <w:szCs w:val="16"/>
          </w:rPr>
          <w:t> :</w:t>
        </w:r>
        <w:r w:rsidR="000C7841">
          <w:rPr>
            <w:rFonts w:ascii="Consolas" w:hAnsi="Consolas"/>
            <w:sz w:val="16"/>
            <w:szCs w:val="16"/>
          </w:rPr>
          <w:tab/>
        </w:r>
      </w:ins>
      <w:ins w:id="1999" w:author="Salim ATALLA" w:date="2021-12-04T21:15:00Z">
        <w:r w:rsidRPr="00E60783">
          <w:rPr>
            <w:rFonts w:ascii="Consolas" w:hAnsi="Consolas"/>
            <w:sz w:val="16"/>
            <w:szCs w:val="16"/>
            <w:rPrChange w:id="2000" w:author="Salim ATALLA" w:date="2021-12-04T21:20:00Z">
              <w:rPr>
                <w:rFonts w:ascii="High Tower Text" w:hAnsi="High Tower Text"/>
              </w:rPr>
            </w:rPrChange>
          </w:rPr>
          <w:t>Case meilleur</w:t>
        </w:r>
      </w:ins>
      <w:ins w:id="2001" w:author="Salim ATALLA" w:date="2021-12-04T21:22:00Z">
        <w:r w:rsidR="000C7841">
          <w:rPr>
            <w:rFonts w:ascii="Consolas" w:hAnsi="Consolas"/>
            <w:sz w:val="16"/>
            <w:szCs w:val="16"/>
          </w:rPr>
          <w:br/>
        </w:r>
      </w:ins>
      <w:ins w:id="2002" w:author="Salim ATALLA" w:date="2021-12-04T21:15:00Z">
        <w:r w:rsidRPr="00E60783">
          <w:rPr>
            <w:rFonts w:ascii="Consolas" w:hAnsi="Consolas"/>
            <w:sz w:val="16"/>
            <w:szCs w:val="16"/>
            <w:rPrChange w:id="2003" w:author="Salim ATALLA" w:date="2021-12-04T21:20:00Z">
              <w:rPr>
                <w:rFonts w:ascii="High Tower Text" w:hAnsi="High Tower Text"/>
              </w:rPr>
            </w:rPrChange>
          </w:rPr>
          <w:t>Début</w:t>
        </w:r>
      </w:ins>
    </w:p>
    <w:p w14:paraId="5CB373F7" w14:textId="7F59E3E8" w:rsidR="006C08E5" w:rsidRPr="00E60783" w:rsidRDefault="006C08E5" w:rsidP="002B4502">
      <w:pPr>
        <w:ind w:left="708"/>
        <w:rPr>
          <w:ins w:id="2004" w:author="Salim ATALLA" w:date="2021-12-04T21:15:00Z"/>
          <w:rFonts w:ascii="Consolas" w:hAnsi="Consolas"/>
          <w:sz w:val="16"/>
          <w:szCs w:val="16"/>
          <w:rPrChange w:id="2005" w:author="Salim ATALLA" w:date="2021-12-04T21:20:00Z">
            <w:rPr>
              <w:ins w:id="2006" w:author="Salim ATALLA" w:date="2021-12-04T21:15:00Z"/>
              <w:rFonts w:ascii="High Tower Text" w:hAnsi="High Tower Text"/>
            </w:rPr>
          </w:rPrChange>
        </w:rPr>
        <w:pPrChange w:id="2007" w:author="Salim ATALLA" w:date="2021-12-04T21:23:00Z">
          <w:pPr/>
        </w:pPrChange>
      </w:pPr>
      <w:ins w:id="2008" w:author="Salim ATALLA" w:date="2021-12-04T21:15:00Z">
        <w:r w:rsidRPr="00E60783">
          <w:rPr>
            <w:rFonts w:ascii="Consolas" w:hAnsi="Consolas"/>
            <w:sz w:val="16"/>
            <w:szCs w:val="16"/>
            <w:rPrChange w:id="2009" w:author="Salim ATALLA" w:date="2021-12-04T21:20:00Z">
              <w:rPr>
                <w:rFonts w:ascii="High Tower Text" w:hAnsi="High Tower Text"/>
              </w:rPr>
            </w:rPrChange>
          </w:rPr>
          <w:t xml:space="preserve">meilleur </w:t>
        </w:r>
        <w:r w:rsidRPr="00E60783">
          <w:rPr>
            <w:rFonts w:ascii="Consolas" w:hAnsi="Consolas" w:cs="Times New Roman"/>
            <w:sz w:val="16"/>
            <w:szCs w:val="16"/>
            <w:rPrChange w:id="2010" w:author="Salim ATALLA" w:date="2021-12-04T21:20:00Z">
              <w:rPr>
                <w:rFonts w:ascii="Times New Roman" w:hAnsi="Times New Roman" w:cs="Times New Roman"/>
              </w:rPr>
            </w:rPrChange>
          </w:rPr>
          <w:t>←</w:t>
        </w:r>
        <w:r w:rsidRPr="00E60783">
          <w:rPr>
            <w:rFonts w:ascii="Consolas" w:hAnsi="Consolas"/>
            <w:sz w:val="16"/>
            <w:szCs w:val="16"/>
            <w:rPrChange w:id="2011" w:author="Salim ATALLA" w:date="2021-12-04T21:20:00Z">
              <w:rPr>
                <w:rFonts w:ascii="High Tower Text" w:hAnsi="High Tower Text"/>
              </w:rPr>
            </w:rPrChange>
          </w:rPr>
          <w:t xml:space="preserve"> chercher_meilleur_case_IA(J)</w:t>
        </w:r>
      </w:ins>
      <w:ins w:id="2012" w:author="Salim ATALLA" w:date="2021-12-04T21:23:00Z">
        <w:r w:rsidR="002B4502">
          <w:rPr>
            <w:rFonts w:ascii="Consolas" w:hAnsi="Consolas"/>
            <w:sz w:val="16"/>
            <w:szCs w:val="16"/>
          </w:rPr>
          <w:br/>
        </w:r>
      </w:ins>
      <w:ins w:id="2013" w:author="Salim ATALLA" w:date="2021-12-04T21:15:00Z">
        <w:r w:rsidRPr="00E60783">
          <w:rPr>
            <w:rFonts w:ascii="Consolas" w:hAnsi="Consolas"/>
            <w:sz w:val="16"/>
            <w:szCs w:val="16"/>
            <w:rPrChange w:id="2014" w:author="Salim ATALLA" w:date="2021-12-04T21:20:00Z">
              <w:rPr>
                <w:rFonts w:ascii="High Tower Text" w:hAnsi="High Tower Text"/>
              </w:rPr>
            </w:rPrChange>
          </w:rPr>
          <w:t>supp_case(c</w:t>
        </w:r>
      </w:ins>
      <w:ins w:id="2015" w:author="Salim ATALLA" w:date="2021-12-04T21:23:00Z">
        <w:r w:rsidR="002B4502">
          <w:rPr>
            <w:rFonts w:ascii="Consolas" w:hAnsi="Consolas"/>
            <w:sz w:val="16"/>
            <w:szCs w:val="16"/>
          </w:rPr>
          <w:t>)</w:t>
        </w:r>
        <w:r w:rsidR="002B4502">
          <w:rPr>
            <w:rFonts w:ascii="Consolas" w:hAnsi="Consolas"/>
            <w:sz w:val="16"/>
            <w:szCs w:val="16"/>
          </w:rPr>
          <w:br/>
        </w:r>
      </w:ins>
      <w:ins w:id="2016" w:author="Salim ATALLA" w:date="2021-12-04T21:15:00Z">
        <w:r w:rsidRPr="00E60783">
          <w:rPr>
            <w:rFonts w:ascii="Consolas" w:hAnsi="Consolas"/>
            <w:sz w:val="16"/>
            <w:szCs w:val="16"/>
            <w:rPrChange w:id="2017" w:author="Salim ATALLA" w:date="2021-12-04T21:20:00Z">
              <w:rPr>
                <w:rFonts w:ascii="High Tower Text" w:hAnsi="High Tower Text"/>
              </w:rPr>
            </w:rPrChange>
          </w:rPr>
          <w:t>retourner (meilleur)</w:t>
        </w:r>
      </w:ins>
    </w:p>
    <w:p w14:paraId="6B74A325" w14:textId="77777777" w:rsidR="006C08E5" w:rsidRPr="00E60783" w:rsidRDefault="006C08E5" w:rsidP="006C08E5">
      <w:pPr>
        <w:rPr>
          <w:ins w:id="2018" w:author="Salim ATALLA" w:date="2021-12-04T21:15:00Z"/>
          <w:rFonts w:ascii="Consolas" w:hAnsi="Consolas"/>
          <w:sz w:val="16"/>
          <w:szCs w:val="16"/>
          <w:rPrChange w:id="2019" w:author="Salim ATALLA" w:date="2021-12-04T21:20:00Z">
            <w:rPr>
              <w:ins w:id="2020" w:author="Salim ATALLA" w:date="2021-12-04T21:15:00Z"/>
              <w:rFonts w:ascii="High Tower Text" w:hAnsi="High Tower Text"/>
            </w:rPr>
          </w:rPrChange>
        </w:rPr>
      </w:pPr>
      <w:ins w:id="2021" w:author="Salim ATALLA" w:date="2021-12-04T21:15:00Z">
        <w:r w:rsidRPr="00E60783">
          <w:rPr>
            <w:rFonts w:ascii="Consolas" w:hAnsi="Consolas"/>
            <w:sz w:val="16"/>
            <w:szCs w:val="16"/>
            <w:rPrChange w:id="2022" w:author="Salim ATALLA" w:date="2021-12-04T21:20:00Z">
              <w:rPr>
                <w:rFonts w:ascii="High Tower Text" w:hAnsi="High Tower Text"/>
              </w:rPr>
            </w:rPrChange>
          </w:rPr>
          <w:t>Fin</w:t>
        </w:r>
      </w:ins>
    </w:p>
    <w:p w14:paraId="333500B4" w14:textId="77777777" w:rsidR="002B4502" w:rsidRDefault="006C08E5" w:rsidP="002B4502">
      <w:pPr>
        <w:rPr>
          <w:ins w:id="2023" w:author="Salim ATALLA" w:date="2021-12-04T21:23:00Z"/>
          <w:rFonts w:ascii="Consolas" w:hAnsi="Consolas"/>
          <w:sz w:val="16"/>
          <w:szCs w:val="16"/>
        </w:rPr>
      </w:pPr>
      <w:ins w:id="2024" w:author="Salim ATALLA" w:date="2021-12-04T21:15:00Z">
        <w:r w:rsidRPr="00E60783">
          <w:rPr>
            <w:rFonts w:ascii="Consolas" w:hAnsi="Consolas"/>
            <w:sz w:val="16"/>
            <w:szCs w:val="16"/>
            <w:rPrChange w:id="2025" w:author="Salim ATALLA" w:date="2021-12-04T21:20:00Z">
              <w:rPr>
                <w:rFonts w:ascii="High Tower Text" w:hAnsi="High Tower Text"/>
              </w:rPr>
            </w:rPrChange>
          </w:rPr>
          <w:t>//pour Brave</w:t>
        </w:r>
      </w:ins>
      <w:ins w:id="2026" w:author="Salim ATALLA" w:date="2021-12-04T21:23:00Z">
        <w:r w:rsidR="002B4502">
          <w:rPr>
            <w:rFonts w:ascii="Consolas" w:hAnsi="Consolas"/>
            <w:sz w:val="16"/>
            <w:szCs w:val="16"/>
          </w:rPr>
          <w:br/>
        </w:r>
      </w:ins>
      <w:ins w:id="2027" w:author="Salim ATALLA" w:date="2021-12-04T21:15:00Z">
        <w:r w:rsidRPr="00E60783">
          <w:rPr>
            <w:rFonts w:ascii="Consolas" w:hAnsi="Consolas"/>
            <w:sz w:val="16"/>
            <w:szCs w:val="16"/>
            <w:rPrChange w:id="2028" w:author="Salim ATALLA" w:date="2021-12-04T21:20:00Z">
              <w:rPr>
                <w:rFonts w:ascii="High Tower Text" w:hAnsi="High Tower Text"/>
              </w:rPr>
            </w:rPrChange>
          </w:rPr>
          <w:t>Fonction EvalCase(c:Case, J:Joueur):entier</w:t>
        </w:r>
      </w:ins>
      <w:ins w:id="2029" w:author="Salim ATALLA" w:date="2021-12-04T21:23:00Z">
        <w:r w:rsidR="002B4502">
          <w:rPr>
            <w:rFonts w:ascii="Consolas" w:hAnsi="Consolas"/>
            <w:sz w:val="16"/>
            <w:szCs w:val="16"/>
          </w:rPr>
          <w:br/>
        </w:r>
      </w:ins>
      <w:ins w:id="2030" w:author="Salim ATALLA" w:date="2021-12-04T21:15:00Z">
        <w:r w:rsidRPr="00E60783">
          <w:rPr>
            <w:rFonts w:ascii="Consolas" w:hAnsi="Consolas"/>
            <w:sz w:val="16"/>
            <w:szCs w:val="16"/>
            <w:rPrChange w:id="2031" w:author="Salim ATALLA" w:date="2021-12-04T21:20:00Z">
              <w:rPr>
                <w:rFonts w:ascii="High Tower Text" w:hAnsi="High Tower Text"/>
              </w:rPr>
            </w:rPrChange>
          </w:rPr>
          <w:t>variables</w:t>
        </w:r>
      </w:ins>
      <w:ins w:id="2032" w:author="Salim ATALLA" w:date="2021-12-04T21:23:00Z">
        <w:r w:rsidR="002B4502">
          <w:rPr>
            <w:rFonts w:ascii="Consolas" w:hAnsi="Consolas"/>
            <w:sz w:val="16"/>
            <w:szCs w:val="16"/>
          </w:rPr>
          <w:t> :</w:t>
        </w:r>
        <w:r w:rsidR="002B4502">
          <w:rPr>
            <w:rFonts w:ascii="Consolas" w:hAnsi="Consolas"/>
            <w:sz w:val="16"/>
            <w:szCs w:val="16"/>
          </w:rPr>
          <w:tab/>
        </w:r>
      </w:ins>
      <w:ins w:id="2033" w:author="Salim ATALLA" w:date="2021-12-04T21:15:00Z">
        <w:r w:rsidRPr="00E60783">
          <w:rPr>
            <w:rFonts w:ascii="Consolas" w:hAnsi="Consolas"/>
            <w:sz w:val="16"/>
            <w:szCs w:val="16"/>
            <w:rPrChange w:id="2034" w:author="Salim ATALLA" w:date="2021-12-04T21:20:00Z">
              <w:rPr>
                <w:rFonts w:ascii="High Tower Text" w:hAnsi="High Tower Text"/>
              </w:rPr>
            </w:rPrChange>
          </w:rPr>
          <w:t>caractère id_autre</w:t>
        </w:r>
      </w:ins>
    </w:p>
    <w:p w14:paraId="1D0370B1" w14:textId="77777777" w:rsidR="002B4502" w:rsidRDefault="006C08E5" w:rsidP="002B4502">
      <w:pPr>
        <w:ind w:left="1416"/>
        <w:rPr>
          <w:ins w:id="2035" w:author="Salim ATALLA" w:date="2021-12-04T21:23:00Z"/>
          <w:rFonts w:ascii="Consolas" w:hAnsi="Consolas"/>
          <w:sz w:val="16"/>
          <w:szCs w:val="16"/>
        </w:rPr>
      </w:pPr>
      <w:ins w:id="2036" w:author="Salim ATALLA" w:date="2021-12-04T21:15:00Z">
        <w:r w:rsidRPr="00E60783">
          <w:rPr>
            <w:rFonts w:ascii="Consolas" w:hAnsi="Consolas"/>
            <w:sz w:val="16"/>
            <w:szCs w:val="16"/>
            <w:rPrChange w:id="2037" w:author="Salim ATALLA" w:date="2021-12-04T21:20:00Z">
              <w:rPr>
                <w:rFonts w:ascii="High Tower Text" w:hAnsi="High Tower Text"/>
              </w:rPr>
            </w:rPrChange>
          </w:rPr>
          <w:t>entiers nb1, nb2, i, j</w:t>
        </w:r>
      </w:ins>
      <w:ins w:id="2038" w:author="Salim ATALLA" w:date="2021-12-04T21:23:00Z">
        <w:r w:rsidR="002B4502">
          <w:rPr>
            <w:rFonts w:ascii="Consolas" w:hAnsi="Consolas"/>
            <w:sz w:val="16"/>
            <w:szCs w:val="16"/>
          </w:rPr>
          <w:br/>
        </w:r>
      </w:ins>
      <w:ins w:id="2039" w:author="Salim ATALLA" w:date="2021-12-04T21:15:00Z">
        <w:r w:rsidRPr="00E60783">
          <w:rPr>
            <w:rFonts w:ascii="Consolas" w:hAnsi="Consolas"/>
            <w:sz w:val="16"/>
            <w:szCs w:val="16"/>
            <w:rPrChange w:id="2040" w:author="Salim ATALLA" w:date="2021-12-04T21:20:00Z">
              <w:rPr>
                <w:rFonts w:ascii="High Tower Text" w:hAnsi="High Tower Text"/>
              </w:rPr>
            </w:rPrChange>
          </w:rPr>
          <w:t>Case c_tmp</w:t>
        </w:r>
      </w:ins>
    </w:p>
    <w:p w14:paraId="3F052AB8" w14:textId="430474D9" w:rsidR="006C08E5" w:rsidRPr="00E60783" w:rsidRDefault="006C08E5" w:rsidP="00DB4977">
      <w:pPr>
        <w:rPr>
          <w:ins w:id="2041" w:author="Salim ATALLA" w:date="2021-12-04T21:15:00Z"/>
          <w:rFonts w:ascii="Consolas" w:hAnsi="Consolas"/>
          <w:sz w:val="16"/>
          <w:szCs w:val="16"/>
          <w:rPrChange w:id="2042" w:author="Salim ATALLA" w:date="2021-12-04T21:20:00Z">
            <w:rPr>
              <w:ins w:id="2043" w:author="Salim ATALLA" w:date="2021-12-04T21:15:00Z"/>
              <w:rFonts w:ascii="High Tower Text" w:hAnsi="High Tower Text"/>
            </w:rPr>
          </w:rPrChange>
        </w:rPr>
      </w:pPr>
      <w:ins w:id="2044" w:author="Salim ATALLA" w:date="2021-12-04T21:15:00Z">
        <w:r w:rsidRPr="00E60783">
          <w:rPr>
            <w:rFonts w:ascii="Consolas" w:hAnsi="Consolas"/>
            <w:sz w:val="16"/>
            <w:szCs w:val="16"/>
            <w:rPrChange w:id="2045" w:author="Salim ATALLA" w:date="2021-12-04T21:20:00Z">
              <w:rPr>
                <w:rFonts w:ascii="High Tower Text" w:hAnsi="High Tower Text"/>
              </w:rPr>
            </w:rPrChange>
          </w:rPr>
          <w:t>Début</w:t>
        </w:r>
      </w:ins>
    </w:p>
    <w:p w14:paraId="17AC7B3E" w14:textId="4128052E" w:rsidR="006C08E5" w:rsidRPr="00E60783" w:rsidRDefault="006C08E5" w:rsidP="00DB4977">
      <w:pPr>
        <w:rPr>
          <w:ins w:id="2046" w:author="Salim ATALLA" w:date="2021-12-04T21:15:00Z"/>
          <w:rFonts w:ascii="Consolas" w:hAnsi="Consolas"/>
          <w:sz w:val="16"/>
          <w:szCs w:val="16"/>
          <w:rPrChange w:id="2047" w:author="Salim ATALLA" w:date="2021-12-04T21:20:00Z">
            <w:rPr>
              <w:ins w:id="2048" w:author="Salim ATALLA" w:date="2021-12-04T21:15:00Z"/>
              <w:rFonts w:ascii="High Tower Text" w:hAnsi="High Tower Text"/>
            </w:rPr>
          </w:rPrChange>
        </w:rPr>
      </w:pPr>
      <w:ins w:id="2049" w:author="Salim ATALLA" w:date="2021-12-04T21:15:00Z">
        <w:r w:rsidRPr="00E60783">
          <w:rPr>
            <w:rFonts w:ascii="Consolas" w:hAnsi="Consolas"/>
            <w:sz w:val="16"/>
            <w:szCs w:val="16"/>
            <w:rPrChange w:id="2050" w:author="Salim ATALLA" w:date="2021-12-04T21:20:00Z">
              <w:rPr>
                <w:rFonts w:ascii="High Tower Text" w:hAnsi="High Tower Text"/>
              </w:rPr>
            </w:rPrChange>
          </w:rPr>
          <w:tab/>
          <w:t>si(J.id = J2.id) alors</w:t>
        </w:r>
      </w:ins>
      <w:ins w:id="2051" w:author="Salim ATALLA" w:date="2021-12-04T21:24:00Z">
        <w:r w:rsidR="00DB4977">
          <w:rPr>
            <w:rFonts w:ascii="Consolas" w:hAnsi="Consolas"/>
            <w:sz w:val="16"/>
            <w:szCs w:val="16"/>
          </w:rPr>
          <w:tab/>
        </w:r>
      </w:ins>
      <w:ins w:id="2052" w:author="Salim ATALLA" w:date="2021-12-04T21:15:00Z">
        <w:r w:rsidRPr="00E60783">
          <w:rPr>
            <w:rFonts w:ascii="Consolas" w:hAnsi="Consolas"/>
            <w:sz w:val="16"/>
            <w:szCs w:val="16"/>
            <w:rPrChange w:id="2053" w:author="Salim ATALLA" w:date="2021-12-04T21:20:00Z">
              <w:rPr>
                <w:rFonts w:ascii="High Tower Text" w:hAnsi="High Tower Text"/>
              </w:rPr>
            </w:rPrChange>
          </w:rPr>
          <w:t>id_autre</w:t>
        </w:r>
        <w:r w:rsidRPr="00E60783">
          <w:rPr>
            <w:rFonts w:ascii="Consolas" w:hAnsi="Consolas" w:cs="Times New Roman"/>
            <w:sz w:val="16"/>
            <w:szCs w:val="16"/>
            <w:rPrChange w:id="2054" w:author="Salim ATALLA" w:date="2021-12-04T21:20:00Z">
              <w:rPr>
                <w:rFonts w:ascii="Times New Roman" w:hAnsi="Times New Roman" w:cs="Times New Roman"/>
              </w:rPr>
            </w:rPrChange>
          </w:rPr>
          <w:t>←</w:t>
        </w:r>
        <w:r w:rsidRPr="00E60783">
          <w:rPr>
            <w:rFonts w:ascii="Consolas" w:hAnsi="Consolas"/>
            <w:sz w:val="16"/>
            <w:szCs w:val="16"/>
            <w:rPrChange w:id="2055" w:author="Salim ATALLA" w:date="2021-12-04T21:20:00Z">
              <w:rPr>
                <w:rFonts w:ascii="High Tower Text" w:hAnsi="High Tower Text"/>
              </w:rPr>
            </w:rPrChange>
          </w:rPr>
          <w:t>J1.id</w:t>
        </w:r>
      </w:ins>
    </w:p>
    <w:p w14:paraId="6B4F6442" w14:textId="3676604E" w:rsidR="006C08E5" w:rsidRPr="00E60783" w:rsidRDefault="006C08E5" w:rsidP="00DB4977">
      <w:pPr>
        <w:rPr>
          <w:ins w:id="2056" w:author="Salim ATALLA" w:date="2021-12-04T21:15:00Z"/>
          <w:rFonts w:ascii="Consolas" w:hAnsi="Consolas"/>
          <w:sz w:val="16"/>
          <w:szCs w:val="16"/>
          <w:rPrChange w:id="2057" w:author="Salim ATALLA" w:date="2021-12-04T21:20:00Z">
            <w:rPr>
              <w:ins w:id="2058" w:author="Salim ATALLA" w:date="2021-12-04T21:15:00Z"/>
              <w:rFonts w:ascii="High Tower Text" w:hAnsi="High Tower Text"/>
            </w:rPr>
          </w:rPrChange>
        </w:rPr>
      </w:pPr>
      <w:ins w:id="2059" w:author="Salim ATALLA" w:date="2021-12-04T21:15:00Z">
        <w:r w:rsidRPr="00E60783">
          <w:rPr>
            <w:rFonts w:ascii="Consolas" w:hAnsi="Consolas"/>
            <w:sz w:val="16"/>
            <w:szCs w:val="16"/>
            <w:rPrChange w:id="2060" w:author="Salim ATALLA" w:date="2021-12-04T21:20:00Z">
              <w:rPr>
                <w:rFonts w:ascii="High Tower Text" w:hAnsi="High Tower Text"/>
              </w:rPr>
            </w:rPrChange>
          </w:rPr>
          <w:tab/>
          <w:t>sinon</w:t>
        </w:r>
      </w:ins>
      <w:ins w:id="2061" w:author="Salim ATALLA" w:date="2021-12-04T21:24:00Z">
        <w:r w:rsidR="00DB4977">
          <w:rPr>
            <w:rFonts w:ascii="Consolas" w:hAnsi="Consolas"/>
            <w:sz w:val="16"/>
            <w:szCs w:val="16"/>
          </w:rPr>
          <w:tab/>
        </w:r>
      </w:ins>
      <w:ins w:id="2062" w:author="Salim ATALLA" w:date="2021-12-04T21:15:00Z">
        <w:r w:rsidRPr="00E60783">
          <w:rPr>
            <w:rFonts w:ascii="Consolas" w:hAnsi="Consolas"/>
            <w:sz w:val="16"/>
            <w:szCs w:val="16"/>
            <w:rPrChange w:id="2063" w:author="Salim ATALLA" w:date="2021-12-04T21:20:00Z">
              <w:rPr>
                <w:rFonts w:ascii="High Tower Text" w:hAnsi="High Tower Text"/>
              </w:rPr>
            </w:rPrChange>
          </w:rPr>
          <w:t>id_autre</w:t>
        </w:r>
        <w:r w:rsidRPr="00E60783">
          <w:rPr>
            <w:rFonts w:ascii="Consolas" w:hAnsi="Consolas" w:cs="Times New Roman"/>
            <w:sz w:val="16"/>
            <w:szCs w:val="16"/>
            <w:rPrChange w:id="2064" w:author="Salim ATALLA" w:date="2021-12-04T21:20:00Z">
              <w:rPr>
                <w:rFonts w:ascii="Times New Roman" w:hAnsi="Times New Roman" w:cs="Times New Roman"/>
              </w:rPr>
            </w:rPrChange>
          </w:rPr>
          <w:t>←</w:t>
        </w:r>
        <w:r w:rsidRPr="00E60783">
          <w:rPr>
            <w:rFonts w:ascii="Consolas" w:hAnsi="Consolas"/>
            <w:sz w:val="16"/>
            <w:szCs w:val="16"/>
            <w:rPrChange w:id="2065" w:author="Salim ATALLA" w:date="2021-12-04T21:20:00Z">
              <w:rPr>
                <w:rFonts w:ascii="High Tower Text" w:hAnsi="High Tower Text"/>
              </w:rPr>
            </w:rPrChange>
          </w:rPr>
          <w:t>J2.id</w:t>
        </w:r>
      </w:ins>
    </w:p>
    <w:p w14:paraId="76E3F241" w14:textId="77777777" w:rsidR="00DB4977" w:rsidRDefault="006C08E5" w:rsidP="00DB4977">
      <w:pPr>
        <w:rPr>
          <w:ins w:id="2066" w:author="Salim ATALLA" w:date="2021-12-04T21:24:00Z"/>
          <w:rFonts w:ascii="Consolas" w:hAnsi="Consolas"/>
          <w:sz w:val="16"/>
          <w:szCs w:val="16"/>
        </w:rPr>
      </w:pPr>
      <w:ins w:id="2067" w:author="Salim ATALLA" w:date="2021-12-04T21:15:00Z">
        <w:r w:rsidRPr="00E60783">
          <w:rPr>
            <w:rFonts w:ascii="Consolas" w:hAnsi="Consolas"/>
            <w:sz w:val="16"/>
            <w:szCs w:val="16"/>
            <w:rPrChange w:id="2068" w:author="Salim ATALLA" w:date="2021-12-04T21:20:00Z">
              <w:rPr>
                <w:rFonts w:ascii="High Tower Text" w:hAnsi="High Tower Text"/>
              </w:rPr>
            </w:rPrChange>
          </w:rPr>
          <w:tab/>
          <w:t>finSi</w:t>
        </w:r>
      </w:ins>
    </w:p>
    <w:p w14:paraId="221F7B87" w14:textId="71F9E62B" w:rsidR="006C08E5" w:rsidRPr="00E60783" w:rsidRDefault="006C08E5" w:rsidP="00DB4977">
      <w:pPr>
        <w:ind w:left="708"/>
        <w:rPr>
          <w:ins w:id="2069" w:author="Salim ATALLA" w:date="2021-12-04T21:15:00Z"/>
          <w:rFonts w:ascii="Consolas" w:hAnsi="Consolas"/>
          <w:sz w:val="16"/>
          <w:szCs w:val="16"/>
          <w:rPrChange w:id="2070" w:author="Salim ATALLA" w:date="2021-12-04T21:20:00Z">
            <w:rPr>
              <w:ins w:id="2071" w:author="Salim ATALLA" w:date="2021-12-04T21:15:00Z"/>
              <w:rFonts w:ascii="High Tower Text" w:hAnsi="High Tower Text"/>
            </w:rPr>
          </w:rPrChange>
        </w:rPr>
        <w:pPrChange w:id="2072" w:author="Salim ATALLA" w:date="2021-12-04T21:24:00Z">
          <w:pPr/>
        </w:pPrChange>
      </w:pPr>
      <w:ins w:id="2073" w:author="Salim ATALLA" w:date="2021-12-04T21:15:00Z">
        <w:r w:rsidRPr="00E60783">
          <w:rPr>
            <w:rFonts w:ascii="Consolas" w:hAnsi="Consolas"/>
            <w:sz w:val="16"/>
            <w:szCs w:val="16"/>
            <w:rPrChange w:id="2074" w:author="Salim ATALLA" w:date="2021-12-04T21:20:00Z">
              <w:rPr>
                <w:rFonts w:ascii="High Tower Text" w:hAnsi="High Tower Text"/>
              </w:rPr>
            </w:rPrChange>
          </w:rPr>
          <w:t>nb1</w:t>
        </w:r>
        <w:r w:rsidRPr="00E60783">
          <w:rPr>
            <w:rFonts w:ascii="Consolas" w:hAnsi="Consolas" w:cs="Times New Roman"/>
            <w:sz w:val="16"/>
            <w:szCs w:val="16"/>
            <w:rPrChange w:id="2075" w:author="Salim ATALLA" w:date="2021-12-04T21:20:00Z">
              <w:rPr>
                <w:rFonts w:ascii="Times New Roman" w:hAnsi="Times New Roman" w:cs="Times New Roman"/>
              </w:rPr>
            </w:rPrChange>
          </w:rPr>
          <w:t>←</w:t>
        </w:r>
        <w:r w:rsidRPr="00E60783">
          <w:rPr>
            <w:rFonts w:ascii="Consolas" w:hAnsi="Consolas"/>
            <w:sz w:val="16"/>
            <w:szCs w:val="16"/>
            <w:rPrChange w:id="2076" w:author="Salim ATALLA" w:date="2021-12-04T21:20:00Z">
              <w:rPr>
                <w:rFonts w:ascii="High Tower Text" w:hAnsi="High Tower Text"/>
              </w:rPr>
            </w:rPrChange>
          </w:rPr>
          <w:t>0</w:t>
        </w:r>
      </w:ins>
      <w:ins w:id="2077" w:author="Salim ATALLA" w:date="2021-12-04T21:24:00Z">
        <w:r w:rsidR="00DB4977">
          <w:rPr>
            <w:rFonts w:ascii="Consolas" w:hAnsi="Consolas"/>
            <w:sz w:val="16"/>
            <w:szCs w:val="16"/>
          </w:rPr>
          <w:br/>
        </w:r>
      </w:ins>
      <w:ins w:id="2078" w:author="Salim ATALLA" w:date="2021-12-04T21:15:00Z">
        <w:r w:rsidRPr="00E60783">
          <w:rPr>
            <w:rFonts w:ascii="Consolas" w:hAnsi="Consolas"/>
            <w:sz w:val="16"/>
            <w:szCs w:val="16"/>
            <w:rPrChange w:id="2079" w:author="Salim ATALLA" w:date="2021-12-04T21:20:00Z">
              <w:rPr>
                <w:rFonts w:ascii="High Tower Text" w:hAnsi="High Tower Text"/>
              </w:rPr>
            </w:rPrChange>
          </w:rPr>
          <w:t>nb2</w:t>
        </w:r>
        <w:r w:rsidRPr="00E60783">
          <w:rPr>
            <w:rFonts w:ascii="Consolas" w:hAnsi="Consolas" w:cs="Times New Roman"/>
            <w:sz w:val="16"/>
            <w:szCs w:val="16"/>
            <w:rPrChange w:id="2080" w:author="Salim ATALLA" w:date="2021-12-04T21:20:00Z">
              <w:rPr>
                <w:rFonts w:ascii="Times New Roman" w:hAnsi="Times New Roman" w:cs="Times New Roman"/>
              </w:rPr>
            </w:rPrChange>
          </w:rPr>
          <w:t>←</w:t>
        </w:r>
        <w:r w:rsidRPr="00E60783">
          <w:rPr>
            <w:rFonts w:ascii="Consolas" w:hAnsi="Consolas"/>
            <w:sz w:val="16"/>
            <w:szCs w:val="16"/>
            <w:rPrChange w:id="2081" w:author="Salim ATALLA" w:date="2021-12-04T21:20:00Z">
              <w:rPr>
                <w:rFonts w:ascii="High Tower Text" w:hAnsi="High Tower Text"/>
              </w:rPr>
            </w:rPrChange>
          </w:rPr>
          <w:t>0</w:t>
        </w:r>
      </w:ins>
      <w:ins w:id="2082" w:author="Salim ATALLA" w:date="2021-12-04T21:24:00Z">
        <w:r w:rsidR="00DB4977">
          <w:rPr>
            <w:rFonts w:ascii="Consolas" w:hAnsi="Consolas"/>
            <w:sz w:val="16"/>
            <w:szCs w:val="16"/>
          </w:rPr>
          <w:br/>
        </w:r>
      </w:ins>
      <w:ins w:id="2083" w:author="Salim ATALLA" w:date="2021-12-04T21:15:00Z">
        <w:r w:rsidRPr="00E60783">
          <w:rPr>
            <w:rFonts w:ascii="Consolas" w:hAnsi="Consolas"/>
            <w:sz w:val="16"/>
            <w:szCs w:val="16"/>
            <w:rPrChange w:id="2084" w:author="Salim ATALLA" w:date="2021-12-04T21:20:00Z">
              <w:rPr>
                <w:rFonts w:ascii="High Tower Text" w:hAnsi="High Tower Text"/>
              </w:rPr>
            </w:rPrChange>
          </w:rPr>
          <w:t>si(estCaseLibre(c)) alors</w:t>
        </w:r>
      </w:ins>
    </w:p>
    <w:p w14:paraId="6754872E" w14:textId="2B15C006" w:rsidR="006C08E5" w:rsidRPr="00E60783" w:rsidRDefault="006C08E5" w:rsidP="00DB4977">
      <w:pPr>
        <w:ind w:left="1410"/>
        <w:rPr>
          <w:ins w:id="2085" w:author="Salim ATALLA" w:date="2021-12-04T21:15:00Z"/>
          <w:rFonts w:ascii="Consolas" w:hAnsi="Consolas"/>
          <w:sz w:val="16"/>
          <w:szCs w:val="16"/>
          <w:rPrChange w:id="2086" w:author="Salim ATALLA" w:date="2021-12-04T21:20:00Z">
            <w:rPr>
              <w:ins w:id="2087" w:author="Salim ATALLA" w:date="2021-12-04T21:15:00Z"/>
              <w:rFonts w:ascii="High Tower Text" w:hAnsi="High Tower Text"/>
            </w:rPr>
          </w:rPrChange>
        </w:rPr>
        <w:pPrChange w:id="2088" w:author="Salim ATALLA" w:date="2021-12-04T21:25:00Z">
          <w:pPr/>
        </w:pPrChange>
      </w:pPr>
      <w:ins w:id="2089" w:author="Salim ATALLA" w:date="2021-12-04T21:15:00Z">
        <w:r w:rsidRPr="00E60783">
          <w:rPr>
            <w:rFonts w:ascii="Consolas" w:hAnsi="Consolas"/>
            <w:sz w:val="16"/>
            <w:szCs w:val="16"/>
            <w:rPrChange w:id="2090" w:author="Salim ATALLA" w:date="2021-12-04T21:20:00Z">
              <w:rPr>
                <w:rFonts w:ascii="High Tower Text" w:hAnsi="High Tower Text"/>
              </w:rPr>
            </w:rPrChange>
          </w:rPr>
          <w:t>nb1++</w:t>
        </w:r>
      </w:ins>
      <w:ins w:id="2091" w:author="Salim ATALLA" w:date="2021-12-04T21:25:00Z">
        <w:r w:rsidR="00DB4977">
          <w:rPr>
            <w:rFonts w:ascii="Consolas" w:hAnsi="Consolas"/>
            <w:sz w:val="16"/>
            <w:szCs w:val="16"/>
          </w:rPr>
          <w:br/>
        </w:r>
      </w:ins>
      <w:ins w:id="2092" w:author="Salim ATALLA" w:date="2021-12-04T21:15:00Z">
        <w:r w:rsidRPr="00E60783">
          <w:rPr>
            <w:rFonts w:ascii="Consolas" w:hAnsi="Consolas"/>
            <w:sz w:val="16"/>
            <w:szCs w:val="16"/>
            <w:rPrChange w:id="2093" w:author="Salim ATALLA" w:date="2021-12-04T21:20:00Z">
              <w:rPr>
                <w:rFonts w:ascii="High Tower Text" w:hAnsi="High Tower Text"/>
              </w:rPr>
            </w:rPrChange>
          </w:rPr>
          <w:t>nb2++</w:t>
        </w:r>
      </w:ins>
      <w:ins w:id="2094" w:author="Salim ATALLA" w:date="2021-12-04T21:25:00Z">
        <w:r w:rsidR="00DB4977">
          <w:rPr>
            <w:rFonts w:ascii="Consolas" w:hAnsi="Consolas"/>
            <w:sz w:val="16"/>
            <w:szCs w:val="16"/>
          </w:rPr>
          <w:br/>
        </w:r>
      </w:ins>
      <w:ins w:id="2095" w:author="Salim ATALLA" w:date="2021-12-04T21:15:00Z">
        <w:r w:rsidRPr="00E60783">
          <w:rPr>
            <w:rFonts w:ascii="Consolas" w:hAnsi="Consolas"/>
            <w:sz w:val="16"/>
            <w:szCs w:val="16"/>
            <w:rPrChange w:id="2096" w:author="Salim ATALLA" w:date="2021-12-04T21:20:00Z">
              <w:rPr>
                <w:rFonts w:ascii="High Tower Text" w:hAnsi="High Tower Text"/>
              </w:rPr>
            </w:rPrChange>
          </w:rPr>
          <w:t>pour i allant de -1 à 1 faire</w:t>
        </w:r>
      </w:ins>
    </w:p>
    <w:p w14:paraId="30D2DC82" w14:textId="77777777" w:rsidR="006C08E5" w:rsidRPr="00E60783" w:rsidRDefault="006C08E5" w:rsidP="006C08E5">
      <w:pPr>
        <w:rPr>
          <w:ins w:id="2097" w:author="Salim ATALLA" w:date="2021-12-04T21:15:00Z"/>
          <w:rFonts w:ascii="Consolas" w:hAnsi="Consolas"/>
          <w:sz w:val="16"/>
          <w:szCs w:val="16"/>
          <w:rPrChange w:id="2098" w:author="Salim ATALLA" w:date="2021-12-04T21:20:00Z">
            <w:rPr>
              <w:ins w:id="2099" w:author="Salim ATALLA" w:date="2021-12-04T21:15:00Z"/>
              <w:rFonts w:ascii="High Tower Text" w:hAnsi="High Tower Text"/>
            </w:rPr>
          </w:rPrChange>
        </w:rPr>
      </w:pPr>
      <w:ins w:id="2100" w:author="Salim ATALLA" w:date="2021-12-04T21:15:00Z">
        <w:r w:rsidRPr="00E60783">
          <w:rPr>
            <w:rFonts w:ascii="Consolas" w:hAnsi="Consolas"/>
            <w:sz w:val="16"/>
            <w:szCs w:val="16"/>
            <w:rPrChange w:id="2101" w:author="Salim ATALLA" w:date="2021-12-04T21:20:00Z">
              <w:rPr>
                <w:rFonts w:ascii="High Tower Text" w:hAnsi="High Tower Text"/>
              </w:rPr>
            </w:rPrChange>
          </w:rPr>
          <w:tab/>
        </w:r>
        <w:r w:rsidRPr="00E60783">
          <w:rPr>
            <w:rFonts w:ascii="Consolas" w:hAnsi="Consolas"/>
            <w:sz w:val="16"/>
            <w:szCs w:val="16"/>
            <w:rPrChange w:id="2102" w:author="Salim ATALLA" w:date="2021-12-04T21:20:00Z">
              <w:rPr>
                <w:rFonts w:ascii="High Tower Text" w:hAnsi="High Tower Text"/>
              </w:rPr>
            </w:rPrChange>
          </w:rPr>
          <w:tab/>
        </w:r>
        <w:r w:rsidRPr="00E60783">
          <w:rPr>
            <w:rFonts w:ascii="Consolas" w:hAnsi="Consolas"/>
            <w:sz w:val="16"/>
            <w:szCs w:val="16"/>
            <w:rPrChange w:id="2103" w:author="Salim ATALLA" w:date="2021-12-04T21:20:00Z">
              <w:rPr>
                <w:rFonts w:ascii="High Tower Text" w:hAnsi="High Tower Text"/>
              </w:rPr>
            </w:rPrChange>
          </w:rPr>
          <w:tab/>
          <w:t>pour j allant de -1 à 1 faire</w:t>
        </w:r>
      </w:ins>
    </w:p>
    <w:p w14:paraId="66EB8BEB" w14:textId="23B309C1" w:rsidR="006C08E5" w:rsidRPr="00E60783" w:rsidRDefault="006C08E5" w:rsidP="00DB4977">
      <w:pPr>
        <w:ind w:left="2832" w:firstLine="3"/>
        <w:rPr>
          <w:ins w:id="2104" w:author="Salim ATALLA" w:date="2021-12-04T21:15:00Z"/>
          <w:rFonts w:ascii="Consolas" w:hAnsi="Consolas"/>
          <w:sz w:val="16"/>
          <w:szCs w:val="16"/>
          <w:rPrChange w:id="2105" w:author="Salim ATALLA" w:date="2021-12-04T21:20:00Z">
            <w:rPr>
              <w:ins w:id="2106" w:author="Salim ATALLA" w:date="2021-12-04T21:15:00Z"/>
              <w:rFonts w:ascii="High Tower Text" w:hAnsi="High Tower Text"/>
            </w:rPr>
          </w:rPrChange>
        </w:rPr>
        <w:pPrChange w:id="2107" w:author="Salim ATALLA" w:date="2021-12-04T21:25:00Z">
          <w:pPr/>
        </w:pPrChange>
      </w:pPr>
      <w:ins w:id="2108" w:author="Salim ATALLA" w:date="2021-12-04T21:15:00Z">
        <w:r w:rsidRPr="00E60783">
          <w:rPr>
            <w:rFonts w:ascii="Consolas" w:hAnsi="Consolas"/>
            <w:sz w:val="16"/>
            <w:szCs w:val="16"/>
            <w:rPrChange w:id="2109" w:author="Salim ATALLA" w:date="2021-12-04T21:20:00Z">
              <w:rPr>
                <w:rFonts w:ascii="High Tower Text" w:hAnsi="High Tower Text"/>
              </w:rPr>
            </w:rPrChange>
          </w:rPr>
          <w:t>c_tmp</w:t>
        </w:r>
        <w:r w:rsidRPr="00E60783">
          <w:rPr>
            <w:rFonts w:ascii="Consolas" w:hAnsi="Consolas" w:cs="Times New Roman"/>
            <w:sz w:val="16"/>
            <w:szCs w:val="16"/>
            <w:rPrChange w:id="2110" w:author="Salim ATALLA" w:date="2021-12-04T21:20:00Z">
              <w:rPr>
                <w:rFonts w:ascii="Times New Roman" w:hAnsi="Times New Roman" w:cs="Times New Roman"/>
              </w:rPr>
            </w:rPrChange>
          </w:rPr>
          <w:t>←</w:t>
        </w:r>
        <w:r w:rsidRPr="00E60783">
          <w:rPr>
            <w:rFonts w:ascii="Consolas" w:hAnsi="Consolas"/>
            <w:sz w:val="16"/>
            <w:szCs w:val="16"/>
            <w:rPrChange w:id="2111" w:author="Salim ATALLA" w:date="2021-12-04T21:20:00Z">
              <w:rPr>
                <w:rFonts w:ascii="High Tower Text" w:hAnsi="High Tower Text"/>
              </w:rPr>
            </w:rPrChange>
          </w:rPr>
          <w:t xml:space="preserve"> allocation d</w:t>
        </w:r>
        <w:r w:rsidRPr="00E60783">
          <w:rPr>
            <w:rFonts w:ascii="Consolas" w:hAnsi="Consolas" w:cs="High Tower Text"/>
            <w:sz w:val="16"/>
            <w:szCs w:val="16"/>
            <w:rPrChange w:id="2112" w:author="Salim ATALLA" w:date="2021-12-04T21:20:00Z">
              <w:rPr>
                <w:rFonts w:ascii="High Tower Text" w:hAnsi="High Tower Text" w:cs="High Tower Text"/>
              </w:rPr>
            </w:rPrChange>
          </w:rPr>
          <w:t>’</w:t>
        </w:r>
        <w:r w:rsidRPr="00E60783">
          <w:rPr>
            <w:rFonts w:ascii="Consolas" w:hAnsi="Consolas"/>
            <w:sz w:val="16"/>
            <w:szCs w:val="16"/>
            <w:rPrChange w:id="2113" w:author="Salim ATALLA" w:date="2021-12-04T21:20:00Z">
              <w:rPr>
                <w:rFonts w:ascii="High Tower Text" w:hAnsi="High Tower Text"/>
              </w:rPr>
            </w:rPrChange>
          </w:rPr>
          <w:t>une nouvelle Case (c.i+i, c.j+j)</w:t>
        </w:r>
      </w:ins>
      <w:ins w:id="2114" w:author="Salim ATALLA" w:date="2021-12-04T21:25:00Z">
        <w:r w:rsidR="00DB4977">
          <w:rPr>
            <w:rFonts w:ascii="Consolas" w:hAnsi="Consolas"/>
            <w:sz w:val="16"/>
            <w:szCs w:val="16"/>
          </w:rPr>
          <w:br/>
        </w:r>
      </w:ins>
      <w:ins w:id="2115" w:author="Salim ATALLA" w:date="2021-12-04T21:15:00Z">
        <w:r w:rsidRPr="00E60783">
          <w:rPr>
            <w:rFonts w:ascii="Consolas" w:hAnsi="Consolas"/>
            <w:sz w:val="16"/>
            <w:szCs w:val="16"/>
            <w:rPrChange w:id="2116" w:author="Salim ATALLA" w:date="2021-12-04T21:20:00Z">
              <w:rPr>
                <w:rFonts w:ascii="High Tower Text" w:hAnsi="High Tower Text"/>
              </w:rPr>
            </w:rPrChange>
          </w:rPr>
          <w:t>si (estCaseExiste(c_tmp)) alors</w:t>
        </w:r>
      </w:ins>
    </w:p>
    <w:p w14:paraId="346A37DF" w14:textId="241B778C" w:rsidR="006C08E5" w:rsidRPr="00E60783" w:rsidRDefault="006C08E5" w:rsidP="001A63E7">
      <w:pPr>
        <w:ind w:left="3540"/>
        <w:rPr>
          <w:ins w:id="2117" w:author="Salim ATALLA" w:date="2021-12-04T21:15:00Z"/>
          <w:rFonts w:ascii="Consolas" w:hAnsi="Consolas"/>
          <w:sz w:val="16"/>
          <w:szCs w:val="16"/>
          <w:rPrChange w:id="2118" w:author="Salim ATALLA" w:date="2021-12-04T21:20:00Z">
            <w:rPr>
              <w:ins w:id="2119" w:author="Salim ATALLA" w:date="2021-12-04T21:15:00Z"/>
              <w:rFonts w:ascii="High Tower Text" w:hAnsi="High Tower Text"/>
            </w:rPr>
          </w:rPrChange>
        </w:rPr>
        <w:pPrChange w:id="2120" w:author="Salim ATALLA" w:date="2021-12-04T21:26:00Z">
          <w:pPr/>
        </w:pPrChange>
      </w:pPr>
      <w:ins w:id="2121" w:author="Salim ATALLA" w:date="2021-12-04T21:15:00Z">
        <w:r w:rsidRPr="00E60783">
          <w:rPr>
            <w:rFonts w:ascii="Consolas" w:hAnsi="Consolas"/>
            <w:sz w:val="16"/>
            <w:szCs w:val="16"/>
            <w:rPrChange w:id="2122" w:author="Salim ATALLA" w:date="2021-12-04T21:20:00Z">
              <w:rPr>
                <w:rFonts w:ascii="High Tower Text" w:hAnsi="High Tower Text"/>
              </w:rPr>
            </w:rPrChange>
          </w:rPr>
          <w:t>si (plateau[c_tmp.i][c_tmp.j]</w:t>
        </w:r>
        <w:r w:rsidRPr="00E60783">
          <w:rPr>
            <w:rFonts w:ascii="Consolas" w:hAnsi="Consolas"/>
            <w:sz w:val="16"/>
            <w:szCs w:val="16"/>
            <w:rPrChange w:id="2123" w:author="Salim ATALLA" w:date="2021-12-04T21:20:00Z">
              <w:rPr>
                <w:rFonts w:ascii="High Tower Text" w:hAnsi="High Tower Text"/>
              </w:rPr>
            </w:rPrChange>
          </w:rPr>
          <w:tab/>
          <w:t>= id_autre ) alors</w:t>
        </w:r>
      </w:ins>
      <w:ins w:id="2124" w:author="Salim ATALLA" w:date="2021-12-04T21:26:00Z">
        <w:r w:rsidR="001A63E7">
          <w:rPr>
            <w:rFonts w:ascii="Consolas" w:hAnsi="Consolas"/>
            <w:sz w:val="16"/>
            <w:szCs w:val="16"/>
          </w:rPr>
          <w:tab/>
        </w:r>
      </w:ins>
      <w:ins w:id="2125" w:author="Salim ATALLA" w:date="2021-12-04T21:15:00Z">
        <w:r w:rsidRPr="00E60783">
          <w:rPr>
            <w:rFonts w:ascii="Consolas" w:hAnsi="Consolas"/>
            <w:sz w:val="16"/>
            <w:szCs w:val="16"/>
            <w:rPrChange w:id="2126" w:author="Salim ATALLA" w:date="2021-12-04T21:20:00Z">
              <w:rPr>
                <w:rFonts w:ascii="High Tower Text" w:hAnsi="High Tower Text"/>
              </w:rPr>
            </w:rPrChange>
          </w:rPr>
          <w:t>nb1++</w:t>
        </w:r>
      </w:ins>
      <w:ins w:id="2127" w:author="Salim ATALLA" w:date="2021-12-04T21:26:00Z">
        <w:r w:rsidR="001A63E7">
          <w:rPr>
            <w:rFonts w:ascii="Consolas" w:hAnsi="Consolas"/>
            <w:sz w:val="16"/>
            <w:szCs w:val="16"/>
          </w:rPr>
          <w:br/>
        </w:r>
      </w:ins>
      <w:ins w:id="2128" w:author="Salim ATALLA" w:date="2021-12-04T21:15:00Z">
        <w:r w:rsidRPr="00E60783">
          <w:rPr>
            <w:rFonts w:ascii="Consolas" w:hAnsi="Consolas"/>
            <w:sz w:val="16"/>
            <w:szCs w:val="16"/>
            <w:rPrChange w:id="2129" w:author="Salim ATALLA" w:date="2021-12-04T21:20:00Z">
              <w:rPr>
                <w:rFonts w:ascii="High Tower Text" w:hAnsi="High Tower Text"/>
              </w:rPr>
            </w:rPrChange>
          </w:rPr>
          <w:t>finSi</w:t>
        </w:r>
      </w:ins>
    </w:p>
    <w:p w14:paraId="54BE8ACD" w14:textId="066E574A" w:rsidR="006C08E5" w:rsidRPr="00E60783" w:rsidRDefault="006C08E5" w:rsidP="001A63E7">
      <w:pPr>
        <w:ind w:left="2832" w:firstLine="3"/>
        <w:rPr>
          <w:ins w:id="2130" w:author="Salim ATALLA" w:date="2021-12-04T21:15:00Z"/>
          <w:rFonts w:ascii="Consolas" w:hAnsi="Consolas"/>
          <w:sz w:val="16"/>
          <w:szCs w:val="16"/>
          <w:rPrChange w:id="2131" w:author="Salim ATALLA" w:date="2021-12-04T21:20:00Z">
            <w:rPr>
              <w:ins w:id="2132" w:author="Salim ATALLA" w:date="2021-12-04T21:15:00Z"/>
              <w:rFonts w:ascii="High Tower Text" w:hAnsi="High Tower Text"/>
            </w:rPr>
          </w:rPrChange>
        </w:rPr>
        <w:pPrChange w:id="2133" w:author="Salim ATALLA" w:date="2021-12-04T21:26:00Z">
          <w:pPr/>
        </w:pPrChange>
      </w:pPr>
      <w:ins w:id="2134" w:author="Salim ATALLA" w:date="2021-12-04T21:15:00Z">
        <w:r w:rsidRPr="00E60783">
          <w:rPr>
            <w:rFonts w:ascii="Consolas" w:hAnsi="Consolas"/>
            <w:sz w:val="16"/>
            <w:szCs w:val="16"/>
            <w:rPrChange w:id="2135" w:author="Salim ATALLA" w:date="2021-12-04T21:20:00Z">
              <w:rPr>
                <w:rFonts w:ascii="High Tower Text" w:hAnsi="High Tower Text"/>
              </w:rPr>
            </w:rPrChange>
          </w:rPr>
          <w:t>finSi</w:t>
        </w:r>
      </w:ins>
      <w:ins w:id="2136" w:author="Salim ATALLA" w:date="2021-12-04T21:25:00Z">
        <w:r w:rsidR="00DB4977">
          <w:rPr>
            <w:rFonts w:ascii="Consolas" w:hAnsi="Consolas"/>
            <w:sz w:val="16"/>
            <w:szCs w:val="16"/>
          </w:rPr>
          <w:br/>
        </w:r>
      </w:ins>
      <w:ins w:id="2137" w:author="Salim ATALLA" w:date="2021-12-04T21:15:00Z">
        <w:r w:rsidRPr="00E60783">
          <w:rPr>
            <w:rFonts w:ascii="Consolas" w:hAnsi="Consolas"/>
            <w:sz w:val="16"/>
            <w:szCs w:val="16"/>
            <w:rPrChange w:id="2138" w:author="Salim ATALLA" w:date="2021-12-04T21:20:00Z">
              <w:rPr>
                <w:rFonts w:ascii="High Tower Text" w:hAnsi="High Tower Text"/>
              </w:rPr>
            </w:rPrChange>
          </w:rPr>
          <w:t>si ( plateau[c_tmp.i][c_tmp.j]!= caseVide ) alors</w:t>
        </w:r>
      </w:ins>
      <w:ins w:id="2139" w:author="Salim ATALLA" w:date="2021-12-04T21:26:00Z">
        <w:r w:rsidR="001A63E7">
          <w:rPr>
            <w:rFonts w:ascii="Consolas" w:hAnsi="Consolas"/>
            <w:sz w:val="16"/>
            <w:szCs w:val="16"/>
          </w:rPr>
          <w:tab/>
        </w:r>
      </w:ins>
      <w:ins w:id="2140" w:author="Salim ATALLA" w:date="2021-12-04T21:15:00Z">
        <w:r w:rsidRPr="00E60783">
          <w:rPr>
            <w:rFonts w:ascii="Consolas" w:hAnsi="Consolas"/>
            <w:sz w:val="16"/>
            <w:szCs w:val="16"/>
            <w:rPrChange w:id="2141" w:author="Salim ATALLA" w:date="2021-12-04T21:20:00Z">
              <w:rPr>
                <w:rFonts w:ascii="High Tower Text" w:hAnsi="High Tower Text"/>
              </w:rPr>
            </w:rPrChange>
          </w:rPr>
          <w:t>nb2++</w:t>
        </w:r>
      </w:ins>
      <w:ins w:id="2142" w:author="Salim ATALLA" w:date="2021-12-04T21:26:00Z">
        <w:r w:rsidR="001A63E7">
          <w:rPr>
            <w:rFonts w:ascii="Consolas" w:hAnsi="Consolas"/>
            <w:sz w:val="16"/>
            <w:szCs w:val="16"/>
          </w:rPr>
          <w:br/>
        </w:r>
      </w:ins>
      <w:ins w:id="2143" w:author="Salim ATALLA" w:date="2021-12-04T21:15:00Z">
        <w:r w:rsidRPr="00E60783">
          <w:rPr>
            <w:rFonts w:ascii="Consolas" w:hAnsi="Consolas"/>
            <w:sz w:val="16"/>
            <w:szCs w:val="16"/>
            <w:rPrChange w:id="2144" w:author="Salim ATALLA" w:date="2021-12-04T21:20:00Z">
              <w:rPr>
                <w:rFonts w:ascii="High Tower Text" w:hAnsi="High Tower Text"/>
              </w:rPr>
            </w:rPrChange>
          </w:rPr>
          <w:t>finSi</w:t>
        </w:r>
      </w:ins>
    </w:p>
    <w:p w14:paraId="2CDFC339" w14:textId="77777777" w:rsidR="006C08E5" w:rsidRPr="00E60783" w:rsidRDefault="006C08E5" w:rsidP="006C08E5">
      <w:pPr>
        <w:rPr>
          <w:ins w:id="2145" w:author="Salim ATALLA" w:date="2021-12-04T21:15:00Z"/>
          <w:rFonts w:ascii="Consolas" w:hAnsi="Consolas"/>
          <w:sz w:val="16"/>
          <w:szCs w:val="16"/>
          <w:rPrChange w:id="2146" w:author="Salim ATALLA" w:date="2021-12-04T21:20:00Z">
            <w:rPr>
              <w:ins w:id="2147" w:author="Salim ATALLA" w:date="2021-12-04T21:15:00Z"/>
              <w:rFonts w:ascii="High Tower Text" w:hAnsi="High Tower Text"/>
            </w:rPr>
          </w:rPrChange>
        </w:rPr>
      </w:pPr>
      <w:ins w:id="2148" w:author="Salim ATALLA" w:date="2021-12-04T21:15:00Z">
        <w:r w:rsidRPr="00E60783">
          <w:rPr>
            <w:rFonts w:ascii="Consolas" w:hAnsi="Consolas"/>
            <w:sz w:val="16"/>
            <w:szCs w:val="16"/>
            <w:rPrChange w:id="2149" w:author="Salim ATALLA" w:date="2021-12-04T21:20:00Z">
              <w:rPr>
                <w:rFonts w:ascii="High Tower Text" w:hAnsi="High Tower Text"/>
              </w:rPr>
            </w:rPrChange>
          </w:rPr>
          <w:tab/>
        </w:r>
        <w:r w:rsidRPr="00E60783">
          <w:rPr>
            <w:rFonts w:ascii="Consolas" w:hAnsi="Consolas"/>
            <w:sz w:val="16"/>
            <w:szCs w:val="16"/>
            <w:rPrChange w:id="2150" w:author="Salim ATALLA" w:date="2021-12-04T21:20:00Z">
              <w:rPr>
                <w:rFonts w:ascii="High Tower Text" w:hAnsi="High Tower Text"/>
              </w:rPr>
            </w:rPrChange>
          </w:rPr>
          <w:tab/>
        </w:r>
        <w:r w:rsidRPr="00E60783">
          <w:rPr>
            <w:rFonts w:ascii="Consolas" w:hAnsi="Consolas"/>
            <w:sz w:val="16"/>
            <w:szCs w:val="16"/>
            <w:rPrChange w:id="2151" w:author="Salim ATALLA" w:date="2021-12-04T21:20:00Z">
              <w:rPr>
                <w:rFonts w:ascii="High Tower Text" w:hAnsi="High Tower Text"/>
              </w:rPr>
            </w:rPrChange>
          </w:rPr>
          <w:tab/>
          <w:t>finPour</w:t>
        </w:r>
      </w:ins>
    </w:p>
    <w:p w14:paraId="1F513900" w14:textId="77777777" w:rsidR="006C08E5" w:rsidRPr="00E60783" w:rsidRDefault="006C08E5" w:rsidP="006C08E5">
      <w:pPr>
        <w:rPr>
          <w:ins w:id="2152" w:author="Salim ATALLA" w:date="2021-12-04T21:15:00Z"/>
          <w:rFonts w:ascii="Consolas" w:hAnsi="Consolas"/>
          <w:sz w:val="16"/>
          <w:szCs w:val="16"/>
          <w:rPrChange w:id="2153" w:author="Salim ATALLA" w:date="2021-12-04T21:20:00Z">
            <w:rPr>
              <w:ins w:id="2154" w:author="Salim ATALLA" w:date="2021-12-04T21:15:00Z"/>
              <w:rFonts w:ascii="High Tower Text" w:hAnsi="High Tower Text"/>
            </w:rPr>
          </w:rPrChange>
        </w:rPr>
      </w:pPr>
      <w:ins w:id="2155" w:author="Salim ATALLA" w:date="2021-12-04T21:15:00Z">
        <w:r w:rsidRPr="00E60783">
          <w:rPr>
            <w:rFonts w:ascii="Consolas" w:hAnsi="Consolas"/>
            <w:sz w:val="16"/>
            <w:szCs w:val="16"/>
            <w:rPrChange w:id="2156" w:author="Salim ATALLA" w:date="2021-12-04T21:20:00Z">
              <w:rPr>
                <w:rFonts w:ascii="High Tower Text" w:hAnsi="High Tower Text"/>
              </w:rPr>
            </w:rPrChange>
          </w:rPr>
          <w:tab/>
        </w:r>
        <w:r w:rsidRPr="00E60783">
          <w:rPr>
            <w:rFonts w:ascii="Consolas" w:hAnsi="Consolas"/>
            <w:sz w:val="16"/>
            <w:szCs w:val="16"/>
            <w:rPrChange w:id="2157" w:author="Salim ATALLA" w:date="2021-12-04T21:20:00Z">
              <w:rPr>
                <w:rFonts w:ascii="High Tower Text" w:hAnsi="High Tower Text"/>
              </w:rPr>
            </w:rPrChange>
          </w:rPr>
          <w:tab/>
          <w:t>finPour</w:t>
        </w:r>
      </w:ins>
    </w:p>
    <w:p w14:paraId="6ADE02CB" w14:textId="5D25DCE1" w:rsidR="006C08E5" w:rsidRPr="00E60783" w:rsidRDefault="006C08E5" w:rsidP="009D76BE">
      <w:pPr>
        <w:ind w:left="705"/>
        <w:rPr>
          <w:ins w:id="2158" w:author="Salim ATALLA" w:date="2021-12-04T21:15:00Z"/>
          <w:rFonts w:ascii="Consolas" w:hAnsi="Consolas"/>
          <w:sz w:val="16"/>
          <w:szCs w:val="16"/>
          <w:rPrChange w:id="2159" w:author="Salim ATALLA" w:date="2021-12-04T21:20:00Z">
            <w:rPr>
              <w:ins w:id="2160" w:author="Salim ATALLA" w:date="2021-12-04T21:15:00Z"/>
              <w:rFonts w:ascii="High Tower Text" w:hAnsi="High Tower Text"/>
            </w:rPr>
          </w:rPrChange>
        </w:rPr>
        <w:pPrChange w:id="2161" w:author="Salim ATALLA" w:date="2021-12-04T21:26:00Z">
          <w:pPr/>
        </w:pPrChange>
      </w:pPr>
      <w:ins w:id="2162" w:author="Salim ATALLA" w:date="2021-12-04T21:15:00Z">
        <w:r w:rsidRPr="00E60783">
          <w:rPr>
            <w:rFonts w:ascii="Consolas" w:hAnsi="Consolas"/>
            <w:sz w:val="16"/>
            <w:szCs w:val="16"/>
            <w:rPrChange w:id="2163" w:author="Salim ATALLA" w:date="2021-12-04T21:20:00Z">
              <w:rPr>
                <w:rFonts w:ascii="High Tower Text" w:hAnsi="High Tower Text"/>
              </w:rPr>
            </w:rPrChange>
          </w:rPr>
          <w:t>finSi</w:t>
        </w:r>
      </w:ins>
      <w:ins w:id="2164" w:author="Salim ATALLA" w:date="2021-12-04T21:26:00Z">
        <w:r w:rsidR="009D76BE">
          <w:rPr>
            <w:rFonts w:ascii="Consolas" w:hAnsi="Consolas"/>
            <w:sz w:val="16"/>
            <w:szCs w:val="16"/>
          </w:rPr>
          <w:br/>
        </w:r>
      </w:ins>
      <w:ins w:id="2165" w:author="Salim ATALLA" w:date="2021-12-04T21:15:00Z">
        <w:r w:rsidRPr="00E60783">
          <w:rPr>
            <w:rFonts w:ascii="Consolas" w:hAnsi="Consolas"/>
            <w:sz w:val="16"/>
            <w:szCs w:val="16"/>
            <w:rPrChange w:id="2166" w:author="Salim ATALLA" w:date="2021-12-04T21:20:00Z">
              <w:rPr>
                <w:rFonts w:ascii="High Tower Text" w:hAnsi="High Tower Text"/>
              </w:rPr>
            </w:rPrChange>
          </w:rPr>
          <w:t>si ( nb2 &gt; nb1 et nb1 = 9 ) alors</w:t>
        </w:r>
      </w:ins>
      <w:ins w:id="2167" w:author="Salim ATALLA" w:date="2021-12-04T21:26:00Z">
        <w:r w:rsidR="009D76BE">
          <w:rPr>
            <w:rFonts w:ascii="Consolas" w:hAnsi="Consolas"/>
            <w:sz w:val="16"/>
            <w:szCs w:val="16"/>
          </w:rPr>
          <w:tab/>
        </w:r>
      </w:ins>
      <w:ins w:id="2168" w:author="Salim ATALLA" w:date="2021-12-04T21:15:00Z">
        <w:r w:rsidRPr="00E60783">
          <w:rPr>
            <w:rFonts w:ascii="Consolas" w:hAnsi="Consolas"/>
            <w:sz w:val="16"/>
            <w:szCs w:val="16"/>
            <w:rPrChange w:id="2169" w:author="Salim ATALLA" w:date="2021-12-04T21:20:00Z">
              <w:rPr>
                <w:rFonts w:ascii="High Tower Text" w:hAnsi="High Tower Text"/>
              </w:rPr>
            </w:rPrChange>
          </w:rPr>
          <w:t>retourner ( nb2 )</w:t>
        </w:r>
      </w:ins>
      <w:ins w:id="2170" w:author="Salim ATALLA" w:date="2021-12-04T21:26:00Z">
        <w:r w:rsidR="009D76BE">
          <w:rPr>
            <w:rFonts w:ascii="Consolas" w:hAnsi="Consolas"/>
            <w:sz w:val="16"/>
            <w:szCs w:val="16"/>
          </w:rPr>
          <w:br/>
        </w:r>
      </w:ins>
      <w:ins w:id="2171" w:author="Salim ATALLA" w:date="2021-12-04T21:15:00Z">
        <w:r w:rsidRPr="00E60783">
          <w:rPr>
            <w:rFonts w:ascii="Consolas" w:hAnsi="Consolas"/>
            <w:sz w:val="16"/>
            <w:szCs w:val="16"/>
            <w:rPrChange w:id="2172" w:author="Salim ATALLA" w:date="2021-12-04T21:20:00Z">
              <w:rPr>
                <w:rFonts w:ascii="High Tower Text" w:hAnsi="High Tower Text"/>
              </w:rPr>
            </w:rPrChange>
          </w:rPr>
          <w:lastRenderedPageBreak/>
          <w:t>finSi</w:t>
        </w:r>
      </w:ins>
      <w:ins w:id="2173" w:author="Salim ATALLA" w:date="2021-12-04T21:26:00Z">
        <w:r w:rsidR="009D76BE">
          <w:rPr>
            <w:rFonts w:ascii="Consolas" w:hAnsi="Consolas"/>
            <w:sz w:val="16"/>
            <w:szCs w:val="16"/>
          </w:rPr>
          <w:br/>
        </w:r>
      </w:ins>
      <w:ins w:id="2174" w:author="Salim ATALLA" w:date="2021-12-04T21:15:00Z">
        <w:r w:rsidRPr="00E60783">
          <w:rPr>
            <w:rFonts w:ascii="Consolas" w:hAnsi="Consolas"/>
            <w:sz w:val="16"/>
            <w:szCs w:val="16"/>
            <w:rPrChange w:id="2175" w:author="Salim ATALLA" w:date="2021-12-04T21:20:00Z">
              <w:rPr>
                <w:rFonts w:ascii="High Tower Text" w:hAnsi="High Tower Text"/>
              </w:rPr>
            </w:rPrChange>
          </w:rPr>
          <w:t>retourner ( nb1 )</w:t>
        </w:r>
      </w:ins>
    </w:p>
    <w:p w14:paraId="36E54C95" w14:textId="5CD398B6" w:rsidR="006C08E5" w:rsidRPr="00E60783" w:rsidRDefault="006C08E5" w:rsidP="00A047EE">
      <w:pPr>
        <w:rPr>
          <w:ins w:id="2176" w:author="Salim ATALLA" w:date="2021-12-04T21:15:00Z"/>
          <w:rFonts w:ascii="Consolas" w:hAnsi="Consolas"/>
          <w:sz w:val="16"/>
          <w:szCs w:val="16"/>
          <w:rPrChange w:id="2177" w:author="Salim ATALLA" w:date="2021-12-04T21:20:00Z">
            <w:rPr>
              <w:ins w:id="2178" w:author="Salim ATALLA" w:date="2021-12-04T21:15:00Z"/>
              <w:rFonts w:ascii="High Tower Text" w:hAnsi="High Tower Text"/>
            </w:rPr>
          </w:rPrChange>
        </w:rPr>
      </w:pPr>
      <w:ins w:id="2179" w:author="Salim ATALLA" w:date="2021-12-04T21:15:00Z">
        <w:r w:rsidRPr="00E60783">
          <w:rPr>
            <w:rFonts w:ascii="Consolas" w:hAnsi="Consolas"/>
            <w:sz w:val="16"/>
            <w:szCs w:val="16"/>
            <w:rPrChange w:id="2180" w:author="Salim ATALLA" w:date="2021-12-04T21:20:00Z">
              <w:rPr>
                <w:rFonts w:ascii="High Tower Text" w:hAnsi="High Tower Text"/>
              </w:rPr>
            </w:rPrChange>
          </w:rPr>
          <w:t>Fin</w:t>
        </w:r>
      </w:ins>
    </w:p>
    <w:p w14:paraId="5A769D2A" w14:textId="59C8ED3A" w:rsidR="006C08E5" w:rsidRPr="00E60783" w:rsidRDefault="006C08E5" w:rsidP="00A047EE">
      <w:pPr>
        <w:rPr>
          <w:ins w:id="2181" w:author="Salim ATALLA" w:date="2021-12-04T21:15:00Z"/>
          <w:rFonts w:ascii="Consolas" w:hAnsi="Consolas"/>
          <w:sz w:val="16"/>
          <w:szCs w:val="16"/>
          <w:rPrChange w:id="2182" w:author="Salim ATALLA" w:date="2021-12-04T21:20:00Z">
            <w:rPr>
              <w:ins w:id="2183" w:author="Salim ATALLA" w:date="2021-12-04T21:15:00Z"/>
              <w:rFonts w:ascii="High Tower Text" w:hAnsi="High Tower Text"/>
            </w:rPr>
          </w:rPrChange>
        </w:rPr>
      </w:pPr>
      <w:ins w:id="2184" w:author="Salim ATALLA" w:date="2021-12-04T21:15:00Z">
        <w:r w:rsidRPr="00E60783">
          <w:rPr>
            <w:rFonts w:ascii="Consolas" w:hAnsi="Consolas"/>
            <w:sz w:val="16"/>
            <w:szCs w:val="16"/>
            <w:rPrChange w:id="2185" w:author="Salim ATALLA" w:date="2021-12-04T21:20:00Z">
              <w:rPr>
                <w:rFonts w:ascii="High Tower Text" w:hAnsi="High Tower Text"/>
              </w:rPr>
            </w:rPrChange>
          </w:rPr>
          <w:t>//pour Téméraire</w:t>
        </w:r>
      </w:ins>
      <w:ins w:id="2186" w:author="Salim ATALLA" w:date="2021-12-04T21:27:00Z">
        <w:r w:rsidR="009D76BE">
          <w:rPr>
            <w:rFonts w:ascii="Consolas" w:hAnsi="Consolas"/>
            <w:sz w:val="16"/>
            <w:szCs w:val="16"/>
          </w:rPr>
          <w:br/>
        </w:r>
      </w:ins>
      <w:ins w:id="2187" w:author="Salim ATALLA" w:date="2021-12-04T21:15:00Z">
        <w:r w:rsidRPr="00E60783">
          <w:rPr>
            <w:rFonts w:ascii="Consolas" w:hAnsi="Consolas"/>
            <w:sz w:val="16"/>
            <w:szCs w:val="16"/>
            <w:rPrChange w:id="2188" w:author="Salim ATALLA" w:date="2021-12-04T21:20:00Z">
              <w:rPr>
                <w:rFonts w:ascii="High Tower Text" w:hAnsi="High Tower Text"/>
              </w:rPr>
            </w:rPrChange>
          </w:rPr>
          <w:t>Fonction EvalCase(c:Case, J:Joueur):entier</w:t>
        </w:r>
      </w:ins>
      <w:ins w:id="2189" w:author="Salim ATALLA" w:date="2021-12-04T21:27:00Z">
        <w:r w:rsidR="00A047EE">
          <w:rPr>
            <w:rFonts w:ascii="Consolas" w:hAnsi="Consolas"/>
            <w:sz w:val="16"/>
            <w:szCs w:val="16"/>
          </w:rPr>
          <w:br/>
        </w:r>
      </w:ins>
      <w:ins w:id="2190" w:author="Salim ATALLA" w:date="2021-12-04T21:15:00Z">
        <w:r w:rsidRPr="00E60783">
          <w:rPr>
            <w:rFonts w:ascii="Consolas" w:hAnsi="Consolas"/>
            <w:sz w:val="16"/>
            <w:szCs w:val="16"/>
            <w:rPrChange w:id="2191" w:author="Salim ATALLA" w:date="2021-12-04T21:20:00Z">
              <w:rPr>
                <w:rFonts w:ascii="High Tower Text" w:hAnsi="High Tower Text"/>
              </w:rPr>
            </w:rPrChange>
          </w:rPr>
          <w:t>variables</w:t>
        </w:r>
      </w:ins>
      <w:ins w:id="2192" w:author="Salim ATALLA" w:date="2021-12-04T21:27:00Z">
        <w:r w:rsidR="00A047EE">
          <w:rPr>
            <w:rFonts w:ascii="Consolas" w:hAnsi="Consolas"/>
            <w:sz w:val="16"/>
            <w:szCs w:val="16"/>
          </w:rPr>
          <w:t> :</w:t>
        </w:r>
        <w:r w:rsidR="00A047EE">
          <w:rPr>
            <w:rFonts w:ascii="Consolas" w:hAnsi="Consolas"/>
            <w:sz w:val="16"/>
            <w:szCs w:val="16"/>
          </w:rPr>
          <w:tab/>
        </w:r>
      </w:ins>
      <w:ins w:id="2193" w:author="Salim ATALLA" w:date="2021-12-04T21:15:00Z">
        <w:r w:rsidRPr="00E60783">
          <w:rPr>
            <w:rFonts w:ascii="Consolas" w:hAnsi="Consolas"/>
            <w:sz w:val="16"/>
            <w:szCs w:val="16"/>
            <w:rPrChange w:id="2194" w:author="Salim ATALLA" w:date="2021-12-04T21:20:00Z">
              <w:rPr>
                <w:rFonts w:ascii="High Tower Text" w:hAnsi="High Tower Text"/>
              </w:rPr>
            </w:rPrChange>
          </w:rPr>
          <w:t>caractère id_autre</w:t>
        </w:r>
      </w:ins>
    </w:p>
    <w:p w14:paraId="1AEE2621" w14:textId="6CC98E6D" w:rsidR="006C08E5" w:rsidRPr="00EF4925" w:rsidRDefault="006C08E5" w:rsidP="00EF4925">
      <w:pPr>
        <w:ind w:left="1416"/>
        <w:rPr>
          <w:ins w:id="2195" w:author="Salim ATALLA" w:date="2021-12-04T21:15:00Z"/>
          <w:rFonts w:ascii="Consolas" w:hAnsi="Consolas"/>
          <w:sz w:val="16"/>
          <w:szCs w:val="16"/>
          <w:rPrChange w:id="2196" w:author="Salim ATALLA" w:date="2021-12-04T21:27:00Z">
            <w:rPr>
              <w:ins w:id="2197" w:author="Salim ATALLA" w:date="2021-12-04T21:15:00Z"/>
              <w:rFonts w:ascii="High Tower Text" w:hAnsi="High Tower Text"/>
            </w:rPr>
          </w:rPrChange>
        </w:rPr>
        <w:pPrChange w:id="2198" w:author="Salim ATALLA" w:date="2021-12-04T21:27:00Z">
          <w:pPr/>
        </w:pPrChange>
      </w:pPr>
      <w:ins w:id="2199" w:author="Salim ATALLA" w:date="2021-12-04T21:15:00Z">
        <w:r w:rsidRPr="00E60783">
          <w:rPr>
            <w:rFonts w:ascii="Consolas" w:hAnsi="Consolas"/>
            <w:sz w:val="16"/>
            <w:szCs w:val="16"/>
            <w:rPrChange w:id="2200" w:author="Salim ATALLA" w:date="2021-12-04T21:20:00Z">
              <w:rPr>
                <w:rFonts w:ascii="High Tower Text" w:hAnsi="High Tower Text"/>
              </w:rPr>
            </w:rPrChange>
          </w:rPr>
          <w:t>entiers nb1, nb2, i, j</w:t>
        </w:r>
      </w:ins>
      <w:ins w:id="2201" w:author="Salim ATALLA" w:date="2021-12-04T21:27:00Z">
        <w:r w:rsidR="00A047EE">
          <w:rPr>
            <w:rFonts w:ascii="Consolas" w:hAnsi="Consolas"/>
            <w:sz w:val="16"/>
            <w:szCs w:val="16"/>
          </w:rPr>
          <w:br/>
        </w:r>
      </w:ins>
      <w:ins w:id="2202" w:author="Salim ATALLA" w:date="2021-12-04T21:15:00Z">
        <w:r w:rsidRPr="00E60783">
          <w:rPr>
            <w:rFonts w:ascii="Consolas" w:hAnsi="Consolas"/>
            <w:sz w:val="16"/>
            <w:szCs w:val="16"/>
            <w:lang w:val="en-US"/>
            <w:rPrChange w:id="2203" w:author="Salim ATALLA" w:date="2021-12-04T21:20:00Z">
              <w:rPr>
                <w:rFonts w:ascii="High Tower Text" w:hAnsi="High Tower Text"/>
              </w:rPr>
            </w:rPrChange>
          </w:rPr>
          <w:t>Case c_tmp</w:t>
        </w:r>
      </w:ins>
      <w:ins w:id="2204" w:author="Salim ATALLA" w:date="2021-12-04T21:27:00Z">
        <w:r w:rsidR="00A047EE">
          <w:rPr>
            <w:rFonts w:ascii="Consolas" w:hAnsi="Consolas"/>
            <w:sz w:val="16"/>
            <w:szCs w:val="16"/>
          </w:rPr>
          <w:br/>
        </w:r>
      </w:ins>
      <w:ins w:id="2205" w:author="Salim ATALLA" w:date="2021-12-04T21:15:00Z">
        <w:r w:rsidRPr="00E60783">
          <w:rPr>
            <w:rFonts w:ascii="Consolas" w:hAnsi="Consolas"/>
            <w:sz w:val="16"/>
            <w:szCs w:val="16"/>
            <w:lang w:val="en-US"/>
            <w:rPrChange w:id="2206" w:author="Salim ATALLA" w:date="2021-12-04T21:20:00Z">
              <w:rPr>
                <w:rFonts w:ascii="High Tower Text" w:hAnsi="High Tower Text"/>
              </w:rPr>
            </w:rPrChange>
          </w:rPr>
          <w:t>Region r1, r2</w:t>
        </w:r>
      </w:ins>
    </w:p>
    <w:p w14:paraId="3D397B7B" w14:textId="77777777" w:rsidR="006C08E5" w:rsidRPr="00E60783" w:rsidRDefault="006C08E5" w:rsidP="006C08E5">
      <w:pPr>
        <w:rPr>
          <w:ins w:id="2207" w:author="Salim ATALLA" w:date="2021-12-04T21:15:00Z"/>
          <w:rFonts w:ascii="Consolas" w:hAnsi="Consolas"/>
          <w:sz w:val="16"/>
          <w:szCs w:val="16"/>
          <w:rPrChange w:id="2208" w:author="Salim ATALLA" w:date="2021-12-04T21:20:00Z">
            <w:rPr>
              <w:ins w:id="2209" w:author="Salim ATALLA" w:date="2021-12-04T21:15:00Z"/>
              <w:rFonts w:ascii="High Tower Text" w:hAnsi="High Tower Text"/>
            </w:rPr>
          </w:rPrChange>
        </w:rPr>
      </w:pPr>
      <w:ins w:id="2210" w:author="Salim ATALLA" w:date="2021-12-04T21:15:00Z">
        <w:r w:rsidRPr="00E60783">
          <w:rPr>
            <w:rFonts w:ascii="Consolas" w:hAnsi="Consolas"/>
            <w:sz w:val="16"/>
            <w:szCs w:val="16"/>
            <w:rPrChange w:id="2211" w:author="Salim ATALLA" w:date="2021-12-04T21:20:00Z">
              <w:rPr>
                <w:rFonts w:ascii="High Tower Text" w:hAnsi="High Tower Text"/>
              </w:rPr>
            </w:rPrChange>
          </w:rPr>
          <w:t>Début</w:t>
        </w:r>
      </w:ins>
    </w:p>
    <w:p w14:paraId="6266529B" w14:textId="5AB5B039" w:rsidR="006C08E5" w:rsidRPr="00E60783" w:rsidRDefault="006C08E5" w:rsidP="00EF4925">
      <w:pPr>
        <w:rPr>
          <w:ins w:id="2212" w:author="Salim ATALLA" w:date="2021-12-04T21:15:00Z"/>
          <w:rFonts w:ascii="Consolas" w:hAnsi="Consolas"/>
          <w:sz w:val="16"/>
          <w:szCs w:val="16"/>
          <w:rPrChange w:id="2213" w:author="Salim ATALLA" w:date="2021-12-04T21:20:00Z">
            <w:rPr>
              <w:ins w:id="2214" w:author="Salim ATALLA" w:date="2021-12-04T21:15:00Z"/>
              <w:rFonts w:ascii="High Tower Text" w:hAnsi="High Tower Text"/>
            </w:rPr>
          </w:rPrChange>
        </w:rPr>
      </w:pPr>
      <w:ins w:id="2215" w:author="Salim ATALLA" w:date="2021-12-04T21:15:00Z">
        <w:r w:rsidRPr="00E60783">
          <w:rPr>
            <w:rFonts w:ascii="Consolas" w:hAnsi="Consolas"/>
            <w:sz w:val="16"/>
            <w:szCs w:val="16"/>
            <w:rPrChange w:id="2216" w:author="Salim ATALLA" w:date="2021-12-04T21:20:00Z">
              <w:rPr>
                <w:rFonts w:ascii="High Tower Text" w:hAnsi="High Tower Text"/>
              </w:rPr>
            </w:rPrChange>
          </w:rPr>
          <w:tab/>
          <w:t>si(J.id = J2.id) alors</w:t>
        </w:r>
      </w:ins>
      <w:ins w:id="2217" w:author="Salim ATALLA" w:date="2021-12-04T21:27:00Z">
        <w:r w:rsidR="00EF4925">
          <w:rPr>
            <w:rFonts w:ascii="Consolas" w:hAnsi="Consolas"/>
            <w:sz w:val="16"/>
            <w:szCs w:val="16"/>
          </w:rPr>
          <w:tab/>
        </w:r>
      </w:ins>
      <w:ins w:id="2218" w:author="Salim ATALLA" w:date="2021-12-04T21:15:00Z">
        <w:r w:rsidRPr="00E60783">
          <w:rPr>
            <w:rFonts w:ascii="Consolas" w:hAnsi="Consolas"/>
            <w:sz w:val="16"/>
            <w:szCs w:val="16"/>
            <w:rPrChange w:id="2219" w:author="Salim ATALLA" w:date="2021-12-04T21:20:00Z">
              <w:rPr>
                <w:rFonts w:ascii="High Tower Text" w:hAnsi="High Tower Text"/>
              </w:rPr>
            </w:rPrChange>
          </w:rPr>
          <w:t>id_autre</w:t>
        </w:r>
        <w:r w:rsidRPr="00E60783">
          <w:rPr>
            <w:rFonts w:ascii="Consolas" w:hAnsi="Consolas" w:cs="Times New Roman"/>
            <w:sz w:val="16"/>
            <w:szCs w:val="16"/>
            <w:rPrChange w:id="2220" w:author="Salim ATALLA" w:date="2021-12-04T21:20:00Z">
              <w:rPr>
                <w:rFonts w:ascii="Times New Roman" w:hAnsi="Times New Roman" w:cs="Times New Roman"/>
              </w:rPr>
            </w:rPrChange>
          </w:rPr>
          <w:t>←</w:t>
        </w:r>
        <w:r w:rsidRPr="00E60783">
          <w:rPr>
            <w:rFonts w:ascii="Consolas" w:hAnsi="Consolas"/>
            <w:sz w:val="16"/>
            <w:szCs w:val="16"/>
            <w:rPrChange w:id="2221" w:author="Salim ATALLA" w:date="2021-12-04T21:20:00Z">
              <w:rPr>
                <w:rFonts w:ascii="High Tower Text" w:hAnsi="High Tower Text"/>
              </w:rPr>
            </w:rPrChange>
          </w:rPr>
          <w:t>J1.id</w:t>
        </w:r>
      </w:ins>
    </w:p>
    <w:p w14:paraId="514A7855" w14:textId="76ACE9B6" w:rsidR="006C08E5" w:rsidRPr="00E60783" w:rsidRDefault="006C08E5" w:rsidP="00EF4925">
      <w:pPr>
        <w:rPr>
          <w:ins w:id="2222" w:author="Salim ATALLA" w:date="2021-12-04T21:15:00Z"/>
          <w:rFonts w:ascii="Consolas" w:hAnsi="Consolas"/>
          <w:sz w:val="16"/>
          <w:szCs w:val="16"/>
          <w:rPrChange w:id="2223" w:author="Salim ATALLA" w:date="2021-12-04T21:20:00Z">
            <w:rPr>
              <w:ins w:id="2224" w:author="Salim ATALLA" w:date="2021-12-04T21:15:00Z"/>
              <w:rFonts w:ascii="High Tower Text" w:hAnsi="High Tower Text"/>
            </w:rPr>
          </w:rPrChange>
        </w:rPr>
      </w:pPr>
      <w:ins w:id="2225" w:author="Salim ATALLA" w:date="2021-12-04T21:15:00Z">
        <w:r w:rsidRPr="00E60783">
          <w:rPr>
            <w:rFonts w:ascii="Consolas" w:hAnsi="Consolas"/>
            <w:sz w:val="16"/>
            <w:szCs w:val="16"/>
            <w:rPrChange w:id="2226" w:author="Salim ATALLA" w:date="2021-12-04T21:20:00Z">
              <w:rPr>
                <w:rFonts w:ascii="High Tower Text" w:hAnsi="High Tower Text"/>
              </w:rPr>
            </w:rPrChange>
          </w:rPr>
          <w:tab/>
          <w:t>sinon</w:t>
        </w:r>
      </w:ins>
      <w:ins w:id="2227" w:author="Salim ATALLA" w:date="2021-12-04T21:27:00Z">
        <w:r w:rsidR="00EF4925">
          <w:rPr>
            <w:rFonts w:ascii="Consolas" w:hAnsi="Consolas"/>
            <w:sz w:val="16"/>
            <w:szCs w:val="16"/>
          </w:rPr>
          <w:tab/>
        </w:r>
      </w:ins>
      <w:ins w:id="2228" w:author="Salim ATALLA" w:date="2021-12-04T21:15:00Z">
        <w:r w:rsidRPr="00E60783">
          <w:rPr>
            <w:rFonts w:ascii="Consolas" w:hAnsi="Consolas"/>
            <w:sz w:val="16"/>
            <w:szCs w:val="16"/>
            <w:rPrChange w:id="2229" w:author="Salim ATALLA" w:date="2021-12-04T21:20:00Z">
              <w:rPr>
                <w:rFonts w:ascii="High Tower Text" w:hAnsi="High Tower Text"/>
              </w:rPr>
            </w:rPrChange>
          </w:rPr>
          <w:t>id_autre</w:t>
        </w:r>
        <w:r w:rsidRPr="00E60783">
          <w:rPr>
            <w:rFonts w:ascii="Consolas" w:hAnsi="Consolas" w:cs="Times New Roman"/>
            <w:sz w:val="16"/>
            <w:szCs w:val="16"/>
            <w:rPrChange w:id="2230" w:author="Salim ATALLA" w:date="2021-12-04T21:20:00Z">
              <w:rPr>
                <w:rFonts w:ascii="Times New Roman" w:hAnsi="Times New Roman" w:cs="Times New Roman"/>
              </w:rPr>
            </w:rPrChange>
          </w:rPr>
          <w:t>←</w:t>
        </w:r>
        <w:r w:rsidRPr="00E60783">
          <w:rPr>
            <w:rFonts w:ascii="Consolas" w:hAnsi="Consolas"/>
            <w:sz w:val="16"/>
            <w:szCs w:val="16"/>
            <w:rPrChange w:id="2231" w:author="Salim ATALLA" w:date="2021-12-04T21:20:00Z">
              <w:rPr>
                <w:rFonts w:ascii="High Tower Text" w:hAnsi="High Tower Text"/>
              </w:rPr>
            </w:rPrChange>
          </w:rPr>
          <w:t>J2.id</w:t>
        </w:r>
      </w:ins>
    </w:p>
    <w:p w14:paraId="09BCAC15" w14:textId="77777777" w:rsidR="003B54DA" w:rsidRDefault="006C08E5" w:rsidP="003B54DA">
      <w:pPr>
        <w:ind w:left="708"/>
        <w:rPr>
          <w:ins w:id="2232" w:author="Salim ATALLA" w:date="2021-12-04T21:28:00Z"/>
          <w:rFonts w:ascii="Consolas" w:hAnsi="Consolas"/>
          <w:sz w:val="16"/>
          <w:szCs w:val="16"/>
        </w:rPr>
      </w:pPr>
      <w:ins w:id="2233" w:author="Salim ATALLA" w:date="2021-12-04T21:15:00Z">
        <w:r w:rsidRPr="00E60783">
          <w:rPr>
            <w:rFonts w:ascii="Consolas" w:hAnsi="Consolas"/>
            <w:sz w:val="16"/>
            <w:szCs w:val="16"/>
            <w:rPrChange w:id="2234" w:author="Salim ATALLA" w:date="2021-12-04T21:20:00Z">
              <w:rPr>
                <w:rFonts w:ascii="High Tower Text" w:hAnsi="High Tower Text"/>
              </w:rPr>
            </w:rPrChange>
          </w:rPr>
          <w:t>finSi</w:t>
        </w:r>
      </w:ins>
      <w:ins w:id="2235" w:author="Salim ATALLA" w:date="2021-12-04T21:28:00Z">
        <w:r w:rsidR="00EF4925">
          <w:rPr>
            <w:rFonts w:ascii="Consolas" w:hAnsi="Consolas"/>
            <w:sz w:val="16"/>
            <w:szCs w:val="16"/>
          </w:rPr>
          <w:br/>
        </w:r>
      </w:ins>
      <w:ins w:id="2236" w:author="Salim ATALLA" w:date="2021-12-04T21:15:00Z">
        <w:r w:rsidRPr="00E60783">
          <w:rPr>
            <w:rFonts w:ascii="Consolas" w:hAnsi="Consolas"/>
            <w:sz w:val="16"/>
            <w:szCs w:val="16"/>
            <w:rPrChange w:id="2237" w:author="Salim ATALLA" w:date="2021-12-04T21:20:00Z">
              <w:rPr>
                <w:rFonts w:ascii="High Tower Text" w:hAnsi="High Tower Text"/>
              </w:rPr>
            </w:rPrChange>
          </w:rPr>
          <w:t>nb1</w:t>
        </w:r>
        <w:r w:rsidRPr="00E60783">
          <w:rPr>
            <w:rFonts w:ascii="Consolas" w:hAnsi="Consolas" w:cs="Times New Roman"/>
            <w:sz w:val="16"/>
            <w:szCs w:val="16"/>
            <w:rPrChange w:id="2238" w:author="Salim ATALLA" w:date="2021-12-04T21:20:00Z">
              <w:rPr>
                <w:rFonts w:ascii="Times New Roman" w:hAnsi="Times New Roman" w:cs="Times New Roman"/>
              </w:rPr>
            </w:rPrChange>
          </w:rPr>
          <w:t>←</w:t>
        </w:r>
        <w:r w:rsidRPr="00E60783">
          <w:rPr>
            <w:rFonts w:ascii="Consolas" w:hAnsi="Consolas"/>
            <w:sz w:val="16"/>
            <w:szCs w:val="16"/>
            <w:rPrChange w:id="2239" w:author="Salim ATALLA" w:date="2021-12-04T21:20:00Z">
              <w:rPr>
                <w:rFonts w:ascii="High Tower Text" w:hAnsi="High Tower Text"/>
              </w:rPr>
            </w:rPrChange>
          </w:rPr>
          <w:t>0</w:t>
        </w:r>
      </w:ins>
      <w:ins w:id="2240" w:author="Salim ATALLA" w:date="2021-12-04T21:28:00Z">
        <w:r w:rsidR="003B54DA">
          <w:rPr>
            <w:rFonts w:ascii="Consolas" w:hAnsi="Consolas"/>
            <w:sz w:val="16"/>
            <w:szCs w:val="16"/>
          </w:rPr>
          <w:br/>
        </w:r>
      </w:ins>
      <w:ins w:id="2241" w:author="Salim ATALLA" w:date="2021-12-04T21:15:00Z">
        <w:r w:rsidRPr="00E60783">
          <w:rPr>
            <w:rFonts w:ascii="Consolas" w:hAnsi="Consolas"/>
            <w:sz w:val="16"/>
            <w:szCs w:val="16"/>
            <w:rPrChange w:id="2242" w:author="Salim ATALLA" w:date="2021-12-04T21:20:00Z">
              <w:rPr>
                <w:rFonts w:ascii="High Tower Text" w:hAnsi="High Tower Text"/>
              </w:rPr>
            </w:rPrChange>
          </w:rPr>
          <w:t>nb2</w:t>
        </w:r>
        <w:r w:rsidRPr="00E60783">
          <w:rPr>
            <w:rFonts w:ascii="Consolas" w:hAnsi="Consolas" w:cs="Times New Roman"/>
            <w:sz w:val="16"/>
            <w:szCs w:val="16"/>
            <w:rPrChange w:id="2243" w:author="Salim ATALLA" w:date="2021-12-04T21:20:00Z">
              <w:rPr>
                <w:rFonts w:ascii="Times New Roman" w:hAnsi="Times New Roman" w:cs="Times New Roman"/>
              </w:rPr>
            </w:rPrChange>
          </w:rPr>
          <w:t>←</w:t>
        </w:r>
        <w:r w:rsidRPr="00E60783">
          <w:rPr>
            <w:rFonts w:ascii="Consolas" w:hAnsi="Consolas"/>
            <w:sz w:val="16"/>
            <w:szCs w:val="16"/>
            <w:rPrChange w:id="2244" w:author="Salim ATALLA" w:date="2021-12-04T21:20:00Z">
              <w:rPr>
                <w:rFonts w:ascii="High Tower Text" w:hAnsi="High Tower Text"/>
              </w:rPr>
            </w:rPrChange>
          </w:rPr>
          <w:t>0</w:t>
        </w:r>
      </w:ins>
      <w:ins w:id="2245" w:author="Salim ATALLA" w:date="2021-12-04T21:28:00Z">
        <w:r w:rsidR="003B54DA">
          <w:rPr>
            <w:rFonts w:ascii="Consolas" w:hAnsi="Consolas"/>
            <w:sz w:val="16"/>
            <w:szCs w:val="16"/>
          </w:rPr>
          <w:br/>
        </w:r>
      </w:ins>
      <w:ins w:id="2246" w:author="Salim ATALLA" w:date="2021-12-04T21:15:00Z">
        <w:r w:rsidRPr="00E60783">
          <w:rPr>
            <w:rFonts w:ascii="Consolas" w:hAnsi="Consolas"/>
            <w:sz w:val="16"/>
            <w:szCs w:val="16"/>
            <w:rPrChange w:id="2247" w:author="Salim ATALLA" w:date="2021-12-04T21:20:00Z">
              <w:rPr>
                <w:rFonts w:ascii="High Tower Text" w:hAnsi="High Tower Text"/>
              </w:rPr>
            </w:rPrChange>
          </w:rPr>
          <w:t>r1</w:t>
        </w:r>
        <w:r w:rsidRPr="00E60783">
          <w:rPr>
            <w:rFonts w:ascii="Consolas" w:hAnsi="Consolas" w:cs="Times New Roman"/>
            <w:sz w:val="16"/>
            <w:szCs w:val="16"/>
            <w:rPrChange w:id="2248" w:author="Salim ATALLA" w:date="2021-12-04T21:20:00Z">
              <w:rPr>
                <w:rFonts w:ascii="Times New Roman" w:hAnsi="Times New Roman" w:cs="Times New Roman"/>
              </w:rPr>
            </w:rPrChange>
          </w:rPr>
          <w:t>←</w:t>
        </w:r>
        <w:r w:rsidRPr="00E60783">
          <w:rPr>
            <w:rFonts w:ascii="Consolas" w:hAnsi="Consolas"/>
            <w:sz w:val="16"/>
            <w:szCs w:val="16"/>
            <w:rPrChange w:id="2249" w:author="Salim ATALLA" w:date="2021-12-04T21:20:00Z">
              <w:rPr>
                <w:rFonts w:ascii="High Tower Text" w:hAnsi="High Tower Text"/>
              </w:rPr>
            </w:rPrChange>
          </w:rPr>
          <w:t xml:space="preserve"> R.rechercheFeuille(c)</w:t>
        </w:r>
      </w:ins>
      <w:ins w:id="2250" w:author="Salim ATALLA" w:date="2021-12-04T21:28:00Z">
        <w:r w:rsidR="003B54DA">
          <w:rPr>
            <w:rFonts w:ascii="Consolas" w:hAnsi="Consolas"/>
            <w:sz w:val="16"/>
            <w:szCs w:val="16"/>
          </w:rPr>
          <w:br/>
        </w:r>
      </w:ins>
      <w:ins w:id="2251" w:author="Salim ATALLA" w:date="2021-12-04T21:15:00Z">
        <w:r w:rsidRPr="00E60783">
          <w:rPr>
            <w:rFonts w:ascii="Consolas" w:hAnsi="Consolas"/>
            <w:sz w:val="16"/>
            <w:szCs w:val="16"/>
            <w:rPrChange w:id="2252" w:author="Salim ATALLA" w:date="2021-12-04T21:20:00Z">
              <w:rPr>
                <w:rFonts w:ascii="High Tower Text" w:hAnsi="High Tower Text"/>
              </w:rPr>
            </w:rPrChange>
          </w:rPr>
          <w:t>si(estCaseLibre(c)) alors</w:t>
        </w:r>
      </w:ins>
    </w:p>
    <w:p w14:paraId="7E1798C1" w14:textId="70A19082" w:rsidR="006C08E5" w:rsidRPr="00E60783" w:rsidRDefault="006C08E5" w:rsidP="003B54DA">
      <w:pPr>
        <w:ind w:left="1416"/>
        <w:rPr>
          <w:ins w:id="2253" w:author="Salim ATALLA" w:date="2021-12-04T21:15:00Z"/>
          <w:rFonts w:ascii="Consolas" w:hAnsi="Consolas"/>
          <w:sz w:val="16"/>
          <w:szCs w:val="16"/>
          <w:rPrChange w:id="2254" w:author="Salim ATALLA" w:date="2021-12-04T21:20:00Z">
            <w:rPr>
              <w:ins w:id="2255" w:author="Salim ATALLA" w:date="2021-12-04T21:15:00Z"/>
              <w:rFonts w:ascii="High Tower Text" w:hAnsi="High Tower Text"/>
            </w:rPr>
          </w:rPrChange>
        </w:rPr>
        <w:pPrChange w:id="2256" w:author="Salim ATALLA" w:date="2021-12-04T21:28:00Z">
          <w:pPr/>
        </w:pPrChange>
      </w:pPr>
      <w:ins w:id="2257" w:author="Salim ATALLA" w:date="2021-12-04T21:15:00Z">
        <w:r w:rsidRPr="00E60783">
          <w:rPr>
            <w:rFonts w:ascii="Consolas" w:hAnsi="Consolas"/>
            <w:sz w:val="16"/>
            <w:szCs w:val="16"/>
            <w:rPrChange w:id="2258" w:author="Salim ATALLA" w:date="2021-12-04T21:20:00Z">
              <w:rPr>
                <w:rFonts w:ascii="High Tower Text" w:hAnsi="High Tower Text"/>
              </w:rPr>
            </w:rPrChange>
          </w:rPr>
          <w:t>nb1++</w:t>
        </w:r>
      </w:ins>
      <w:ins w:id="2259" w:author="Salim ATALLA" w:date="2021-12-04T21:28:00Z">
        <w:r w:rsidR="003B54DA">
          <w:rPr>
            <w:rFonts w:ascii="Consolas" w:hAnsi="Consolas"/>
            <w:sz w:val="16"/>
            <w:szCs w:val="16"/>
          </w:rPr>
          <w:br/>
        </w:r>
      </w:ins>
      <w:ins w:id="2260" w:author="Salim ATALLA" w:date="2021-12-04T21:15:00Z">
        <w:r w:rsidRPr="00E60783">
          <w:rPr>
            <w:rFonts w:ascii="Consolas" w:hAnsi="Consolas"/>
            <w:sz w:val="16"/>
            <w:szCs w:val="16"/>
            <w:rPrChange w:id="2261" w:author="Salim ATALLA" w:date="2021-12-04T21:20:00Z">
              <w:rPr>
                <w:rFonts w:ascii="High Tower Text" w:hAnsi="High Tower Text"/>
              </w:rPr>
            </w:rPrChange>
          </w:rPr>
          <w:t>nb2++</w:t>
        </w:r>
      </w:ins>
      <w:ins w:id="2262" w:author="Salim ATALLA" w:date="2021-12-04T21:29:00Z">
        <w:r w:rsidR="003B54DA">
          <w:rPr>
            <w:rFonts w:ascii="Consolas" w:hAnsi="Consolas"/>
            <w:sz w:val="16"/>
            <w:szCs w:val="16"/>
          </w:rPr>
          <w:br/>
        </w:r>
      </w:ins>
      <w:ins w:id="2263" w:author="Salim ATALLA" w:date="2021-12-04T21:15:00Z">
        <w:r w:rsidRPr="00E60783">
          <w:rPr>
            <w:rFonts w:ascii="Consolas" w:hAnsi="Consolas"/>
            <w:sz w:val="16"/>
            <w:szCs w:val="16"/>
            <w:rPrChange w:id="2264" w:author="Salim ATALLA" w:date="2021-12-04T21:20:00Z">
              <w:rPr>
                <w:rFonts w:ascii="High Tower Text" w:hAnsi="High Tower Text"/>
              </w:rPr>
            </w:rPrChange>
          </w:rPr>
          <w:t>pour i allant de -1 à 1 faire</w:t>
        </w:r>
      </w:ins>
    </w:p>
    <w:p w14:paraId="6A4C1567" w14:textId="77777777" w:rsidR="006C08E5" w:rsidRPr="00E60783" w:rsidRDefault="006C08E5" w:rsidP="006C08E5">
      <w:pPr>
        <w:rPr>
          <w:ins w:id="2265" w:author="Salim ATALLA" w:date="2021-12-04T21:15:00Z"/>
          <w:rFonts w:ascii="Consolas" w:hAnsi="Consolas"/>
          <w:sz w:val="16"/>
          <w:szCs w:val="16"/>
          <w:rPrChange w:id="2266" w:author="Salim ATALLA" w:date="2021-12-04T21:20:00Z">
            <w:rPr>
              <w:ins w:id="2267" w:author="Salim ATALLA" w:date="2021-12-04T21:15:00Z"/>
              <w:rFonts w:ascii="High Tower Text" w:hAnsi="High Tower Text"/>
            </w:rPr>
          </w:rPrChange>
        </w:rPr>
      </w:pPr>
      <w:ins w:id="2268" w:author="Salim ATALLA" w:date="2021-12-04T21:15:00Z">
        <w:r w:rsidRPr="00E60783">
          <w:rPr>
            <w:rFonts w:ascii="Consolas" w:hAnsi="Consolas"/>
            <w:sz w:val="16"/>
            <w:szCs w:val="16"/>
            <w:rPrChange w:id="2269" w:author="Salim ATALLA" w:date="2021-12-04T21:20:00Z">
              <w:rPr>
                <w:rFonts w:ascii="High Tower Text" w:hAnsi="High Tower Text"/>
              </w:rPr>
            </w:rPrChange>
          </w:rPr>
          <w:tab/>
        </w:r>
        <w:r w:rsidRPr="00E60783">
          <w:rPr>
            <w:rFonts w:ascii="Consolas" w:hAnsi="Consolas"/>
            <w:sz w:val="16"/>
            <w:szCs w:val="16"/>
            <w:rPrChange w:id="2270" w:author="Salim ATALLA" w:date="2021-12-04T21:20:00Z">
              <w:rPr>
                <w:rFonts w:ascii="High Tower Text" w:hAnsi="High Tower Text"/>
              </w:rPr>
            </w:rPrChange>
          </w:rPr>
          <w:tab/>
        </w:r>
        <w:r w:rsidRPr="00E60783">
          <w:rPr>
            <w:rFonts w:ascii="Consolas" w:hAnsi="Consolas"/>
            <w:sz w:val="16"/>
            <w:szCs w:val="16"/>
            <w:rPrChange w:id="2271" w:author="Salim ATALLA" w:date="2021-12-04T21:20:00Z">
              <w:rPr>
                <w:rFonts w:ascii="High Tower Text" w:hAnsi="High Tower Text"/>
              </w:rPr>
            </w:rPrChange>
          </w:rPr>
          <w:tab/>
          <w:t>pour j allant de -1 à 1 faire</w:t>
        </w:r>
      </w:ins>
    </w:p>
    <w:p w14:paraId="771F8D3A" w14:textId="733EFF0D" w:rsidR="006C08E5" w:rsidRPr="00E60783" w:rsidRDefault="006C08E5" w:rsidP="00A13A83">
      <w:pPr>
        <w:ind w:left="2832" w:firstLine="3"/>
        <w:rPr>
          <w:ins w:id="2272" w:author="Salim ATALLA" w:date="2021-12-04T21:15:00Z"/>
          <w:rFonts w:ascii="Consolas" w:hAnsi="Consolas"/>
          <w:sz w:val="16"/>
          <w:szCs w:val="16"/>
          <w:rPrChange w:id="2273" w:author="Salim ATALLA" w:date="2021-12-04T21:20:00Z">
            <w:rPr>
              <w:ins w:id="2274" w:author="Salim ATALLA" w:date="2021-12-04T21:15:00Z"/>
              <w:rFonts w:ascii="High Tower Text" w:hAnsi="High Tower Text"/>
            </w:rPr>
          </w:rPrChange>
        </w:rPr>
        <w:pPrChange w:id="2275" w:author="Salim ATALLA" w:date="2021-12-04T21:29:00Z">
          <w:pPr/>
        </w:pPrChange>
      </w:pPr>
      <w:ins w:id="2276" w:author="Salim ATALLA" w:date="2021-12-04T21:15:00Z">
        <w:r w:rsidRPr="00E60783">
          <w:rPr>
            <w:rFonts w:ascii="Consolas" w:hAnsi="Consolas"/>
            <w:sz w:val="16"/>
            <w:szCs w:val="16"/>
            <w:rPrChange w:id="2277" w:author="Salim ATALLA" w:date="2021-12-04T21:20:00Z">
              <w:rPr>
                <w:rFonts w:ascii="High Tower Text" w:hAnsi="High Tower Text"/>
              </w:rPr>
            </w:rPrChange>
          </w:rPr>
          <w:t>c_tmp</w:t>
        </w:r>
        <w:r w:rsidRPr="00E60783">
          <w:rPr>
            <w:rFonts w:ascii="Consolas" w:hAnsi="Consolas" w:cs="Times New Roman"/>
            <w:sz w:val="16"/>
            <w:szCs w:val="16"/>
            <w:rPrChange w:id="2278" w:author="Salim ATALLA" w:date="2021-12-04T21:20:00Z">
              <w:rPr>
                <w:rFonts w:ascii="Times New Roman" w:hAnsi="Times New Roman" w:cs="Times New Roman"/>
              </w:rPr>
            </w:rPrChange>
          </w:rPr>
          <w:t>←</w:t>
        </w:r>
        <w:r w:rsidRPr="00E60783">
          <w:rPr>
            <w:rFonts w:ascii="Consolas" w:hAnsi="Consolas"/>
            <w:sz w:val="16"/>
            <w:szCs w:val="16"/>
            <w:rPrChange w:id="2279" w:author="Salim ATALLA" w:date="2021-12-04T21:20:00Z">
              <w:rPr>
                <w:rFonts w:ascii="High Tower Text" w:hAnsi="High Tower Text"/>
              </w:rPr>
            </w:rPrChange>
          </w:rPr>
          <w:t xml:space="preserve"> allocation d</w:t>
        </w:r>
        <w:r w:rsidRPr="00E60783">
          <w:rPr>
            <w:rFonts w:ascii="Consolas" w:hAnsi="Consolas" w:cs="High Tower Text"/>
            <w:sz w:val="16"/>
            <w:szCs w:val="16"/>
            <w:rPrChange w:id="2280" w:author="Salim ATALLA" w:date="2021-12-04T21:20:00Z">
              <w:rPr>
                <w:rFonts w:ascii="High Tower Text" w:hAnsi="High Tower Text" w:cs="High Tower Text"/>
              </w:rPr>
            </w:rPrChange>
          </w:rPr>
          <w:t>’</w:t>
        </w:r>
        <w:r w:rsidRPr="00E60783">
          <w:rPr>
            <w:rFonts w:ascii="Consolas" w:hAnsi="Consolas"/>
            <w:sz w:val="16"/>
            <w:szCs w:val="16"/>
            <w:rPrChange w:id="2281" w:author="Salim ATALLA" w:date="2021-12-04T21:20:00Z">
              <w:rPr>
                <w:rFonts w:ascii="High Tower Text" w:hAnsi="High Tower Text"/>
              </w:rPr>
            </w:rPrChange>
          </w:rPr>
          <w:t>une nouvelle Case (c.i+i, c.j+j)</w:t>
        </w:r>
      </w:ins>
      <w:ins w:id="2282" w:author="Salim ATALLA" w:date="2021-12-04T21:29:00Z">
        <w:r w:rsidR="00A13A83">
          <w:rPr>
            <w:rFonts w:ascii="Consolas" w:hAnsi="Consolas"/>
            <w:sz w:val="16"/>
            <w:szCs w:val="16"/>
          </w:rPr>
          <w:br/>
        </w:r>
      </w:ins>
      <w:ins w:id="2283" w:author="Salim ATALLA" w:date="2021-12-04T21:15:00Z">
        <w:r w:rsidRPr="00E60783">
          <w:rPr>
            <w:rFonts w:ascii="Consolas" w:hAnsi="Consolas"/>
            <w:sz w:val="16"/>
            <w:szCs w:val="16"/>
            <w:rPrChange w:id="2284" w:author="Salim ATALLA" w:date="2021-12-04T21:20:00Z">
              <w:rPr>
                <w:rFonts w:ascii="High Tower Text" w:hAnsi="High Tower Text"/>
              </w:rPr>
            </w:rPrChange>
          </w:rPr>
          <w:t>si (estCaseExiste(c_tmp)) alors</w:t>
        </w:r>
      </w:ins>
    </w:p>
    <w:p w14:paraId="1079E0D6" w14:textId="77777777" w:rsidR="006C08E5" w:rsidRPr="00E60783" w:rsidRDefault="006C08E5" w:rsidP="006C08E5">
      <w:pPr>
        <w:rPr>
          <w:ins w:id="2285" w:author="Salim ATALLA" w:date="2021-12-04T21:15:00Z"/>
          <w:rFonts w:ascii="Consolas" w:hAnsi="Consolas"/>
          <w:sz w:val="16"/>
          <w:szCs w:val="16"/>
          <w:rPrChange w:id="2286" w:author="Salim ATALLA" w:date="2021-12-04T21:20:00Z">
            <w:rPr>
              <w:ins w:id="2287" w:author="Salim ATALLA" w:date="2021-12-04T21:15:00Z"/>
              <w:rFonts w:ascii="High Tower Text" w:hAnsi="High Tower Text"/>
            </w:rPr>
          </w:rPrChange>
        </w:rPr>
      </w:pPr>
      <w:ins w:id="2288" w:author="Salim ATALLA" w:date="2021-12-04T21:15:00Z">
        <w:r w:rsidRPr="00E60783">
          <w:rPr>
            <w:rFonts w:ascii="Consolas" w:hAnsi="Consolas"/>
            <w:sz w:val="16"/>
            <w:szCs w:val="16"/>
            <w:rPrChange w:id="2289" w:author="Salim ATALLA" w:date="2021-12-04T21:20:00Z">
              <w:rPr>
                <w:rFonts w:ascii="High Tower Text" w:hAnsi="High Tower Text"/>
              </w:rPr>
            </w:rPrChange>
          </w:rPr>
          <w:tab/>
        </w:r>
        <w:r w:rsidRPr="00E60783">
          <w:rPr>
            <w:rFonts w:ascii="Consolas" w:hAnsi="Consolas"/>
            <w:sz w:val="16"/>
            <w:szCs w:val="16"/>
            <w:rPrChange w:id="2290" w:author="Salim ATALLA" w:date="2021-12-04T21:20:00Z">
              <w:rPr>
                <w:rFonts w:ascii="High Tower Text" w:hAnsi="High Tower Text"/>
              </w:rPr>
            </w:rPrChange>
          </w:rPr>
          <w:tab/>
        </w:r>
        <w:r w:rsidRPr="00E60783">
          <w:rPr>
            <w:rFonts w:ascii="Consolas" w:hAnsi="Consolas"/>
            <w:sz w:val="16"/>
            <w:szCs w:val="16"/>
            <w:rPrChange w:id="2291" w:author="Salim ATALLA" w:date="2021-12-04T21:20:00Z">
              <w:rPr>
                <w:rFonts w:ascii="High Tower Text" w:hAnsi="High Tower Text"/>
              </w:rPr>
            </w:rPrChange>
          </w:rPr>
          <w:tab/>
        </w:r>
        <w:r w:rsidRPr="00E60783">
          <w:rPr>
            <w:rFonts w:ascii="Consolas" w:hAnsi="Consolas"/>
            <w:sz w:val="16"/>
            <w:szCs w:val="16"/>
            <w:rPrChange w:id="2292" w:author="Salim ATALLA" w:date="2021-12-04T21:20:00Z">
              <w:rPr>
                <w:rFonts w:ascii="High Tower Text" w:hAnsi="High Tower Text"/>
              </w:rPr>
            </w:rPrChange>
          </w:rPr>
          <w:tab/>
        </w:r>
        <w:r w:rsidRPr="00E60783">
          <w:rPr>
            <w:rFonts w:ascii="Consolas" w:hAnsi="Consolas"/>
            <w:sz w:val="16"/>
            <w:szCs w:val="16"/>
            <w:rPrChange w:id="2293" w:author="Salim ATALLA" w:date="2021-12-04T21:20:00Z">
              <w:rPr>
                <w:rFonts w:ascii="High Tower Text" w:hAnsi="High Tower Text"/>
              </w:rPr>
            </w:rPrChange>
          </w:rPr>
          <w:tab/>
          <w:t>si (plateau[c_tmp.i][c_tmp.j]</w:t>
        </w:r>
        <w:r w:rsidRPr="00E60783">
          <w:rPr>
            <w:rFonts w:ascii="Consolas" w:hAnsi="Consolas"/>
            <w:sz w:val="16"/>
            <w:szCs w:val="16"/>
            <w:rPrChange w:id="2294" w:author="Salim ATALLA" w:date="2021-12-04T21:20:00Z">
              <w:rPr>
                <w:rFonts w:ascii="High Tower Text" w:hAnsi="High Tower Text"/>
              </w:rPr>
            </w:rPrChange>
          </w:rPr>
          <w:tab/>
          <w:t>= id_autre ) alors</w:t>
        </w:r>
      </w:ins>
    </w:p>
    <w:p w14:paraId="5D010B8E" w14:textId="1A76CCFE" w:rsidR="006C08E5" w:rsidRPr="00E60783" w:rsidRDefault="006C08E5" w:rsidP="006B4F29">
      <w:pPr>
        <w:ind w:left="4248"/>
        <w:rPr>
          <w:ins w:id="2295" w:author="Salim ATALLA" w:date="2021-12-04T21:15:00Z"/>
          <w:rFonts w:ascii="Consolas" w:hAnsi="Consolas"/>
          <w:sz w:val="16"/>
          <w:szCs w:val="16"/>
          <w:rPrChange w:id="2296" w:author="Salim ATALLA" w:date="2021-12-04T21:20:00Z">
            <w:rPr>
              <w:ins w:id="2297" w:author="Salim ATALLA" w:date="2021-12-04T21:15:00Z"/>
              <w:rFonts w:ascii="High Tower Text" w:hAnsi="High Tower Text"/>
            </w:rPr>
          </w:rPrChange>
        </w:rPr>
        <w:pPrChange w:id="2298" w:author="Salim ATALLA" w:date="2021-12-04T21:29:00Z">
          <w:pPr/>
        </w:pPrChange>
      </w:pPr>
      <w:ins w:id="2299" w:author="Salim ATALLA" w:date="2021-12-04T21:15:00Z">
        <w:r w:rsidRPr="00E60783">
          <w:rPr>
            <w:rFonts w:ascii="Consolas" w:hAnsi="Consolas"/>
            <w:sz w:val="16"/>
            <w:szCs w:val="16"/>
            <w:rPrChange w:id="2300" w:author="Salim ATALLA" w:date="2021-12-04T21:20:00Z">
              <w:rPr>
                <w:rFonts w:ascii="High Tower Text" w:hAnsi="High Tower Text"/>
              </w:rPr>
            </w:rPrChange>
          </w:rPr>
          <w:t>r2</w:t>
        </w:r>
        <w:r w:rsidRPr="00E60783">
          <w:rPr>
            <w:rFonts w:ascii="Consolas" w:hAnsi="Consolas" w:cs="Times New Roman"/>
            <w:sz w:val="16"/>
            <w:szCs w:val="16"/>
            <w:rPrChange w:id="2301" w:author="Salim ATALLA" w:date="2021-12-04T21:20:00Z">
              <w:rPr>
                <w:rFonts w:ascii="Times New Roman" w:hAnsi="Times New Roman" w:cs="Times New Roman"/>
              </w:rPr>
            </w:rPrChange>
          </w:rPr>
          <w:t>←</w:t>
        </w:r>
        <w:r w:rsidRPr="00E60783">
          <w:rPr>
            <w:rFonts w:ascii="Consolas" w:hAnsi="Consolas"/>
            <w:sz w:val="16"/>
            <w:szCs w:val="16"/>
            <w:rPrChange w:id="2302" w:author="Salim ATALLA" w:date="2021-12-04T21:20:00Z">
              <w:rPr>
                <w:rFonts w:ascii="High Tower Text" w:hAnsi="High Tower Text"/>
              </w:rPr>
            </w:rPrChange>
          </w:rPr>
          <w:t xml:space="preserve"> R.rechercheFeuille(c_tmp)</w:t>
        </w:r>
      </w:ins>
      <w:ins w:id="2303" w:author="Salim ATALLA" w:date="2021-12-04T21:29:00Z">
        <w:r w:rsidR="00A13A83">
          <w:rPr>
            <w:rFonts w:ascii="Consolas" w:hAnsi="Consolas"/>
            <w:sz w:val="16"/>
            <w:szCs w:val="16"/>
          </w:rPr>
          <w:br/>
        </w:r>
      </w:ins>
      <w:ins w:id="2304" w:author="Salim ATALLA" w:date="2021-12-04T21:15:00Z">
        <w:r w:rsidRPr="00E60783">
          <w:rPr>
            <w:rFonts w:ascii="Consolas" w:hAnsi="Consolas"/>
            <w:sz w:val="16"/>
            <w:szCs w:val="16"/>
            <w:rPrChange w:id="2305" w:author="Salim ATALLA" w:date="2021-12-04T21:20:00Z">
              <w:rPr>
                <w:rFonts w:ascii="High Tower Text" w:hAnsi="High Tower Text"/>
              </w:rPr>
            </w:rPrChange>
          </w:rPr>
          <w:t>si ( r1!=r2 et !r2.estAcquise(this) ou r1=r2 ) alors</w:t>
        </w:r>
      </w:ins>
      <w:ins w:id="2306" w:author="Salim ATALLA" w:date="2021-12-04T21:29:00Z">
        <w:r w:rsidR="006B4F29">
          <w:rPr>
            <w:rFonts w:ascii="Consolas" w:hAnsi="Consolas"/>
            <w:sz w:val="16"/>
            <w:szCs w:val="16"/>
          </w:rPr>
          <w:br/>
          <w:t xml:space="preserve">     </w:t>
        </w:r>
      </w:ins>
      <w:ins w:id="2307" w:author="Salim ATALLA" w:date="2021-12-04T21:15:00Z">
        <w:r w:rsidRPr="00E60783">
          <w:rPr>
            <w:rFonts w:ascii="Consolas" w:hAnsi="Consolas"/>
            <w:sz w:val="16"/>
            <w:szCs w:val="16"/>
            <w:rPrChange w:id="2308" w:author="Salim ATALLA" w:date="2021-12-04T21:20:00Z">
              <w:rPr>
                <w:rFonts w:ascii="High Tower Text" w:hAnsi="High Tower Text"/>
              </w:rPr>
            </w:rPrChange>
          </w:rPr>
          <w:t>nb1++</w:t>
        </w:r>
      </w:ins>
      <w:ins w:id="2309" w:author="Salim ATALLA" w:date="2021-12-04T21:29:00Z">
        <w:r w:rsidR="006B4F29">
          <w:rPr>
            <w:rFonts w:ascii="Consolas" w:hAnsi="Consolas"/>
            <w:sz w:val="16"/>
            <w:szCs w:val="16"/>
          </w:rPr>
          <w:br/>
        </w:r>
      </w:ins>
      <w:ins w:id="2310" w:author="Salim ATALLA" w:date="2021-12-04T21:15:00Z">
        <w:r w:rsidRPr="00E60783">
          <w:rPr>
            <w:rFonts w:ascii="Consolas" w:hAnsi="Consolas"/>
            <w:sz w:val="16"/>
            <w:szCs w:val="16"/>
            <w:rPrChange w:id="2311" w:author="Salim ATALLA" w:date="2021-12-04T21:20:00Z">
              <w:rPr>
                <w:rFonts w:ascii="High Tower Text" w:hAnsi="High Tower Text"/>
              </w:rPr>
            </w:rPrChange>
          </w:rPr>
          <w:t>finSi</w:t>
        </w:r>
      </w:ins>
    </w:p>
    <w:p w14:paraId="0C2528F8" w14:textId="77777777" w:rsidR="006C08E5" w:rsidRPr="00E60783" w:rsidRDefault="006C08E5" w:rsidP="006C08E5">
      <w:pPr>
        <w:rPr>
          <w:ins w:id="2312" w:author="Salim ATALLA" w:date="2021-12-04T21:15:00Z"/>
          <w:rFonts w:ascii="Consolas" w:hAnsi="Consolas"/>
          <w:sz w:val="16"/>
          <w:szCs w:val="16"/>
          <w:rPrChange w:id="2313" w:author="Salim ATALLA" w:date="2021-12-04T21:20:00Z">
            <w:rPr>
              <w:ins w:id="2314" w:author="Salim ATALLA" w:date="2021-12-04T21:15:00Z"/>
              <w:rFonts w:ascii="High Tower Text" w:hAnsi="High Tower Text"/>
            </w:rPr>
          </w:rPrChange>
        </w:rPr>
      </w:pPr>
      <w:ins w:id="2315" w:author="Salim ATALLA" w:date="2021-12-04T21:15:00Z">
        <w:r w:rsidRPr="00E60783">
          <w:rPr>
            <w:rFonts w:ascii="Consolas" w:hAnsi="Consolas"/>
            <w:sz w:val="16"/>
            <w:szCs w:val="16"/>
            <w:rPrChange w:id="2316" w:author="Salim ATALLA" w:date="2021-12-04T21:20:00Z">
              <w:rPr>
                <w:rFonts w:ascii="High Tower Text" w:hAnsi="High Tower Text"/>
              </w:rPr>
            </w:rPrChange>
          </w:rPr>
          <w:tab/>
        </w:r>
        <w:r w:rsidRPr="00E60783">
          <w:rPr>
            <w:rFonts w:ascii="Consolas" w:hAnsi="Consolas"/>
            <w:sz w:val="16"/>
            <w:szCs w:val="16"/>
            <w:rPrChange w:id="2317" w:author="Salim ATALLA" w:date="2021-12-04T21:20:00Z">
              <w:rPr>
                <w:rFonts w:ascii="High Tower Text" w:hAnsi="High Tower Text"/>
              </w:rPr>
            </w:rPrChange>
          </w:rPr>
          <w:tab/>
        </w:r>
        <w:r w:rsidRPr="00E60783">
          <w:rPr>
            <w:rFonts w:ascii="Consolas" w:hAnsi="Consolas"/>
            <w:sz w:val="16"/>
            <w:szCs w:val="16"/>
            <w:rPrChange w:id="2318" w:author="Salim ATALLA" w:date="2021-12-04T21:20:00Z">
              <w:rPr>
                <w:rFonts w:ascii="High Tower Text" w:hAnsi="High Tower Text"/>
              </w:rPr>
            </w:rPrChange>
          </w:rPr>
          <w:tab/>
        </w:r>
        <w:r w:rsidRPr="00E60783">
          <w:rPr>
            <w:rFonts w:ascii="Consolas" w:hAnsi="Consolas"/>
            <w:sz w:val="16"/>
            <w:szCs w:val="16"/>
            <w:rPrChange w:id="2319" w:author="Salim ATALLA" w:date="2021-12-04T21:20:00Z">
              <w:rPr>
                <w:rFonts w:ascii="High Tower Text" w:hAnsi="High Tower Text"/>
              </w:rPr>
            </w:rPrChange>
          </w:rPr>
          <w:tab/>
        </w:r>
        <w:r w:rsidRPr="00E60783">
          <w:rPr>
            <w:rFonts w:ascii="Consolas" w:hAnsi="Consolas"/>
            <w:sz w:val="16"/>
            <w:szCs w:val="16"/>
            <w:rPrChange w:id="2320" w:author="Salim ATALLA" w:date="2021-12-04T21:20:00Z">
              <w:rPr>
                <w:rFonts w:ascii="High Tower Text" w:hAnsi="High Tower Text"/>
              </w:rPr>
            </w:rPrChange>
          </w:rPr>
          <w:tab/>
          <w:t>finSi</w:t>
        </w:r>
      </w:ins>
    </w:p>
    <w:p w14:paraId="6A6F8AC0" w14:textId="31AB32DF" w:rsidR="006C08E5" w:rsidRPr="00E60783" w:rsidRDefault="006C08E5" w:rsidP="00C25CA4">
      <w:pPr>
        <w:ind w:left="2832" w:firstLine="3"/>
        <w:rPr>
          <w:ins w:id="2321" w:author="Salim ATALLA" w:date="2021-12-04T21:15:00Z"/>
          <w:rFonts w:ascii="Consolas" w:hAnsi="Consolas"/>
          <w:sz w:val="16"/>
          <w:szCs w:val="16"/>
          <w:rPrChange w:id="2322" w:author="Salim ATALLA" w:date="2021-12-04T21:20:00Z">
            <w:rPr>
              <w:ins w:id="2323" w:author="Salim ATALLA" w:date="2021-12-04T21:15:00Z"/>
              <w:rFonts w:ascii="High Tower Text" w:hAnsi="High Tower Text"/>
            </w:rPr>
          </w:rPrChange>
        </w:rPr>
        <w:pPrChange w:id="2324" w:author="Salim ATALLA" w:date="2021-12-04T21:30:00Z">
          <w:pPr/>
        </w:pPrChange>
      </w:pPr>
      <w:ins w:id="2325" w:author="Salim ATALLA" w:date="2021-12-04T21:15:00Z">
        <w:r w:rsidRPr="00E60783">
          <w:rPr>
            <w:rFonts w:ascii="Consolas" w:hAnsi="Consolas"/>
            <w:sz w:val="16"/>
            <w:szCs w:val="16"/>
            <w:rPrChange w:id="2326" w:author="Salim ATALLA" w:date="2021-12-04T21:20:00Z">
              <w:rPr>
                <w:rFonts w:ascii="High Tower Text" w:hAnsi="High Tower Text"/>
              </w:rPr>
            </w:rPrChange>
          </w:rPr>
          <w:t>finSi</w:t>
        </w:r>
      </w:ins>
      <w:ins w:id="2327" w:author="Salim ATALLA" w:date="2021-12-04T21:30:00Z">
        <w:r w:rsidR="00C25CA4">
          <w:rPr>
            <w:rFonts w:ascii="Consolas" w:hAnsi="Consolas"/>
            <w:sz w:val="16"/>
            <w:szCs w:val="16"/>
          </w:rPr>
          <w:br/>
        </w:r>
      </w:ins>
      <w:ins w:id="2328" w:author="Salim ATALLA" w:date="2021-12-04T21:15:00Z">
        <w:r w:rsidRPr="00E60783">
          <w:rPr>
            <w:rFonts w:ascii="Consolas" w:hAnsi="Consolas"/>
            <w:sz w:val="16"/>
            <w:szCs w:val="16"/>
            <w:rPrChange w:id="2329" w:author="Salim ATALLA" w:date="2021-12-04T21:20:00Z">
              <w:rPr>
                <w:rFonts w:ascii="High Tower Text" w:hAnsi="High Tower Text"/>
              </w:rPr>
            </w:rPrChange>
          </w:rPr>
          <w:t>si ( plateau[c_tmp.i][c_tmp.j]!= caseVide ) alors</w:t>
        </w:r>
      </w:ins>
      <w:ins w:id="2330" w:author="Salim ATALLA" w:date="2021-12-04T21:30:00Z">
        <w:r w:rsidR="00C25CA4">
          <w:rPr>
            <w:rFonts w:ascii="Consolas" w:hAnsi="Consolas"/>
            <w:sz w:val="16"/>
            <w:szCs w:val="16"/>
          </w:rPr>
          <w:tab/>
        </w:r>
      </w:ins>
      <w:ins w:id="2331" w:author="Salim ATALLA" w:date="2021-12-04T21:15:00Z">
        <w:r w:rsidRPr="00E60783">
          <w:rPr>
            <w:rFonts w:ascii="Consolas" w:hAnsi="Consolas"/>
            <w:sz w:val="16"/>
            <w:szCs w:val="16"/>
            <w:rPrChange w:id="2332" w:author="Salim ATALLA" w:date="2021-12-04T21:20:00Z">
              <w:rPr>
                <w:rFonts w:ascii="High Tower Text" w:hAnsi="High Tower Text"/>
              </w:rPr>
            </w:rPrChange>
          </w:rPr>
          <w:t>nb2++</w:t>
        </w:r>
      </w:ins>
      <w:ins w:id="2333" w:author="Salim ATALLA" w:date="2021-12-04T21:30:00Z">
        <w:r w:rsidR="00C25CA4">
          <w:rPr>
            <w:rFonts w:ascii="Consolas" w:hAnsi="Consolas"/>
            <w:sz w:val="16"/>
            <w:szCs w:val="16"/>
          </w:rPr>
          <w:br/>
        </w:r>
      </w:ins>
      <w:ins w:id="2334" w:author="Salim ATALLA" w:date="2021-12-04T21:15:00Z">
        <w:r w:rsidRPr="00E60783">
          <w:rPr>
            <w:rFonts w:ascii="Consolas" w:hAnsi="Consolas"/>
            <w:sz w:val="16"/>
            <w:szCs w:val="16"/>
            <w:rPrChange w:id="2335" w:author="Salim ATALLA" w:date="2021-12-04T21:20:00Z">
              <w:rPr>
                <w:rFonts w:ascii="High Tower Text" w:hAnsi="High Tower Text"/>
              </w:rPr>
            </w:rPrChange>
          </w:rPr>
          <w:t>finSi</w:t>
        </w:r>
      </w:ins>
    </w:p>
    <w:p w14:paraId="542AD140" w14:textId="77777777" w:rsidR="006C08E5" w:rsidRPr="00E60783" w:rsidRDefault="006C08E5" w:rsidP="006C08E5">
      <w:pPr>
        <w:rPr>
          <w:ins w:id="2336" w:author="Salim ATALLA" w:date="2021-12-04T21:15:00Z"/>
          <w:rFonts w:ascii="Consolas" w:hAnsi="Consolas"/>
          <w:sz w:val="16"/>
          <w:szCs w:val="16"/>
          <w:rPrChange w:id="2337" w:author="Salim ATALLA" w:date="2021-12-04T21:20:00Z">
            <w:rPr>
              <w:ins w:id="2338" w:author="Salim ATALLA" w:date="2021-12-04T21:15:00Z"/>
              <w:rFonts w:ascii="High Tower Text" w:hAnsi="High Tower Text"/>
            </w:rPr>
          </w:rPrChange>
        </w:rPr>
      </w:pPr>
      <w:ins w:id="2339" w:author="Salim ATALLA" w:date="2021-12-04T21:15:00Z">
        <w:r w:rsidRPr="00E60783">
          <w:rPr>
            <w:rFonts w:ascii="Consolas" w:hAnsi="Consolas"/>
            <w:sz w:val="16"/>
            <w:szCs w:val="16"/>
            <w:rPrChange w:id="2340" w:author="Salim ATALLA" w:date="2021-12-04T21:20:00Z">
              <w:rPr>
                <w:rFonts w:ascii="High Tower Text" w:hAnsi="High Tower Text"/>
              </w:rPr>
            </w:rPrChange>
          </w:rPr>
          <w:tab/>
        </w:r>
        <w:r w:rsidRPr="00E60783">
          <w:rPr>
            <w:rFonts w:ascii="Consolas" w:hAnsi="Consolas"/>
            <w:sz w:val="16"/>
            <w:szCs w:val="16"/>
            <w:rPrChange w:id="2341" w:author="Salim ATALLA" w:date="2021-12-04T21:20:00Z">
              <w:rPr>
                <w:rFonts w:ascii="High Tower Text" w:hAnsi="High Tower Text"/>
              </w:rPr>
            </w:rPrChange>
          </w:rPr>
          <w:tab/>
        </w:r>
        <w:r w:rsidRPr="00E60783">
          <w:rPr>
            <w:rFonts w:ascii="Consolas" w:hAnsi="Consolas"/>
            <w:sz w:val="16"/>
            <w:szCs w:val="16"/>
            <w:rPrChange w:id="2342" w:author="Salim ATALLA" w:date="2021-12-04T21:20:00Z">
              <w:rPr>
                <w:rFonts w:ascii="High Tower Text" w:hAnsi="High Tower Text"/>
              </w:rPr>
            </w:rPrChange>
          </w:rPr>
          <w:tab/>
          <w:t>finPour</w:t>
        </w:r>
      </w:ins>
    </w:p>
    <w:p w14:paraId="09AA5480" w14:textId="77777777" w:rsidR="006C08E5" w:rsidRPr="00E60783" w:rsidRDefault="006C08E5" w:rsidP="006C08E5">
      <w:pPr>
        <w:rPr>
          <w:ins w:id="2343" w:author="Salim ATALLA" w:date="2021-12-04T21:15:00Z"/>
          <w:rFonts w:ascii="Consolas" w:hAnsi="Consolas"/>
          <w:sz w:val="16"/>
          <w:szCs w:val="16"/>
          <w:rPrChange w:id="2344" w:author="Salim ATALLA" w:date="2021-12-04T21:20:00Z">
            <w:rPr>
              <w:ins w:id="2345" w:author="Salim ATALLA" w:date="2021-12-04T21:15:00Z"/>
              <w:rFonts w:ascii="High Tower Text" w:hAnsi="High Tower Text"/>
            </w:rPr>
          </w:rPrChange>
        </w:rPr>
      </w:pPr>
      <w:ins w:id="2346" w:author="Salim ATALLA" w:date="2021-12-04T21:15:00Z">
        <w:r w:rsidRPr="00E60783">
          <w:rPr>
            <w:rFonts w:ascii="Consolas" w:hAnsi="Consolas"/>
            <w:sz w:val="16"/>
            <w:szCs w:val="16"/>
            <w:rPrChange w:id="2347" w:author="Salim ATALLA" w:date="2021-12-04T21:20:00Z">
              <w:rPr>
                <w:rFonts w:ascii="High Tower Text" w:hAnsi="High Tower Text"/>
              </w:rPr>
            </w:rPrChange>
          </w:rPr>
          <w:tab/>
        </w:r>
        <w:r w:rsidRPr="00E60783">
          <w:rPr>
            <w:rFonts w:ascii="Consolas" w:hAnsi="Consolas"/>
            <w:sz w:val="16"/>
            <w:szCs w:val="16"/>
            <w:rPrChange w:id="2348" w:author="Salim ATALLA" w:date="2021-12-04T21:20:00Z">
              <w:rPr>
                <w:rFonts w:ascii="High Tower Text" w:hAnsi="High Tower Text"/>
              </w:rPr>
            </w:rPrChange>
          </w:rPr>
          <w:tab/>
          <w:t>finPour</w:t>
        </w:r>
      </w:ins>
    </w:p>
    <w:p w14:paraId="04AE8047" w14:textId="685C99E5" w:rsidR="006C08E5" w:rsidRPr="00E60783" w:rsidRDefault="006C08E5" w:rsidP="00C25CA4">
      <w:pPr>
        <w:ind w:left="705"/>
        <w:rPr>
          <w:ins w:id="2349" w:author="Salim ATALLA" w:date="2021-12-04T21:15:00Z"/>
          <w:rFonts w:ascii="Consolas" w:hAnsi="Consolas"/>
          <w:sz w:val="16"/>
          <w:szCs w:val="16"/>
          <w:rPrChange w:id="2350" w:author="Salim ATALLA" w:date="2021-12-04T21:20:00Z">
            <w:rPr>
              <w:ins w:id="2351" w:author="Salim ATALLA" w:date="2021-12-04T21:15:00Z"/>
              <w:rFonts w:ascii="High Tower Text" w:hAnsi="High Tower Text"/>
            </w:rPr>
          </w:rPrChange>
        </w:rPr>
        <w:pPrChange w:id="2352" w:author="Salim ATALLA" w:date="2021-12-04T21:30:00Z">
          <w:pPr/>
        </w:pPrChange>
      </w:pPr>
      <w:ins w:id="2353" w:author="Salim ATALLA" w:date="2021-12-04T21:15:00Z">
        <w:r w:rsidRPr="00E60783">
          <w:rPr>
            <w:rFonts w:ascii="Consolas" w:hAnsi="Consolas"/>
            <w:sz w:val="16"/>
            <w:szCs w:val="16"/>
            <w:rPrChange w:id="2354" w:author="Salim ATALLA" w:date="2021-12-04T21:20:00Z">
              <w:rPr>
                <w:rFonts w:ascii="High Tower Text" w:hAnsi="High Tower Text"/>
              </w:rPr>
            </w:rPrChange>
          </w:rPr>
          <w:t>finSi</w:t>
        </w:r>
      </w:ins>
      <w:ins w:id="2355" w:author="Salim ATALLA" w:date="2021-12-04T21:30:00Z">
        <w:r w:rsidR="00C25CA4">
          <w:rPr>
            <w:rFonts w:ascii="Consolas" w:hAnsi="Consolas"/>
            <w:sz w:val="16"/>
            <w:szCs w:val="16"/>
          </w:rPr>
          <w:br/>
        </w:r>
      </w:ins>
      <w:ins w:id="2356" w:author="Salim ATALLA" w:date="2021-12-04T21:15:00Z">
        <w:r w:rsidRPr="00E60783">
          <w:rPr>
            <w:rFonts w:ascii="Consolas" w:hAnsi="Consolas"/>
            <w:sz w:val="16"/>
            <w:szCs w:val="16"/>
            <w:rPrChange w:id="2357" w:author="Salim ATALLA" w:date="2021-12-04T21:20:00Z">
              <w:rPr>
                <w:rFonts w:ascii="High Tower Text" w:hAnsi="High Tower Text"/>
              </w:rPr>
            </w:rPrChange>
          </w:rPr>
          <w:t>si ( nb2 &gt; nb1 et nb1 = 9 ) alors</w:t>
        </w:r>
      </w:ins>
      <w:ins w:id="2358" w:author="Salim ATALLA" w:date="2021-12-04T21:30:00Z">
        <w:r w:rsidR="00C25CA4">
          <w:rPr>
            <w:rFonts w:ascii="Consolas" w:hAnsi="Consolas"/>
            <w:sz w:val="16"/>
            <w:szCs w:val="16"/>
          </w:rPr>
          <w:tab/>
        </w:r>
      </w:ins>
      <w:ins w:id="2359" w:author="Salim ATALLA" w:date="2021-12-04T21:15:00Z">
        <w:r w:rsidRPr="00E60783">
          <w:rPr>
            <w:rFonts w:ascii="Consolas" w:hAnsi="Consolas"/>
            <w:sz w:val="16"/>
            <w:szCs w:val="16"/>
            <w:rPrChange w:id="2360" w:author="Salim ATALLA" w:date="2021-12-04T21:20:00Z">
              <w:rPr>
                <w:rFonts w:ascii="High Tower Text" w:hAnsi="High Tower Text"/>
              </w:rPr>
            </w:rPrChange>
          </w:rPr>
          <w:t>retourner ( nb2 )</w:t>
        </w:r>
      </w:ins>
      <w:ins w:id="2361" w:author="Salim ATALLA" w:date="2021-12-04T21:30:00Z">
        <w:r w:rsidR="00C25CA4">
          <w:rPr>
            <w:rFonts w:ascii="Consolas" w:hAnsi="Consolas"/>
            <w:sz w:val="16"/>
            <w:szCs w:val="16"/>
          </w:rPr>
          <w:br/>
        </w:r>
      </w:ins>
      <w:ins w:id="2362" w:author="Salim ATALLA" w:date="2021-12-04T21:15:00Z">
        <w:r w:rsidRPr="00E60783">
          <w:rPr>
            <w:rFonts w:ascii="Consolas" w:hAnsi="Consolas"/>
            <w:sz w:val="16"/>
            <w:szCs w:val="16"/>
            <w:rPrChange w:id="2363" w:author="Salim ATALLA" w:date="2021-12-04T21:20:00Z">
              <w:rPr>
                <w:rFonts w:ascii="High Tower Text" w:hAnsi="High Tower Text"/>
              </w:rPr>
            </w:rPrChange>
          </w:rPr>
          <w:t>finSi</w:t>
        </w:r>
      </w:ins>
      <w:ins w:id="2364" w:author="Salim ATALLA" w:date="2021-12-04T21:30:00Z">
        <w:r w:rsidR="00C25CA4">
          <w:rPr>
            <w:rFonts w:ascii="Consolas" w:hAnsi="Consolas"/>
            <w:sz w:val="16"/>
            <w:szCs w:val="16"/>
          </w:rPr>
          <w:br/>
        </w:r>
      </w:ins>
      <w:ins w:id="2365" w:author="Salim ATALLA" w:date="2021-12-04T21:15:00Z">
        <w:r w:rsidRPr="00E60783">
          <w:rPr>
            <w:rFonts w:ascii="Consolas" w:hAnsi="Consolas"/>
            <w:sz w:val="16"/>
            <w:szCs w:val="16"/>
            <w:rPrChange w:id="2366" w:author="Salim ATALLA" w:date="2021-12-04T21:20:00Z">
              <w:rPr>
                <w:rFonts w:ascii="High Tower Text" w:hAnsi="High Tower Text"/>
              </w:rPr>
            </w:rPrChange>
          </w:rPr>
          <w:t>retourner ( nb1 )</w:t>
        </w:r>
      </w:ins>
    </w:p>
    <w:p w14:paraId="6A9C8822" w14:textId="7E52113D" w:rsidR="006C08E5" w:rsidRPr="00E60783" w:rsidRDefault="006C08E5" w:rsidP="00C03D28">
      <w:pPr>
        <w:rPr>
          <w:ins w:id="2367" w:author="Salim ATALLA" w:date="2021-12-04T21:15:00Z"/>
          <w:rFonts w:ascii="Consolas" w:hAnsi="Consolas"/>
          <w:sz w:val="16"/>
          <w:szCs w:val="16"/>
          <w:rPrChange w:id="2368" w:author="Salim ATALLA" w:date="2021-12-04T21:20:00Z">
            <w:rPr>
              <w:ins w:id="2369" w:author="Salim ATALLA" w:date="2021-12-04T21:15:00Z"/>
              <w:rFonts w:ascii="High Tower Text" w:hAnsi="High Tower Text"/>
            </w:rPr>
          </w:rPrChange>
        </w:rPr>
      </w:pPr>
      <w:ins w:id="2370" w:author="Salim ATALLA" w:date="2021-12-04T21:15:00Z">
        <w:r w:rsidRPr="00E60783">
          <w:rPr>
            <w:rFonts w:ascii="Consolas" w:hAnsi="Consolas"/>
            <w:sz w:val="16"/>
            <w:szCs w:val="16"/>
            <w:rPrChange w:id="2371" w:author="Salim ATALLA" w:date="2021-12-04T21:20:00Z">
              <w:rPr>
                <w:rFonts w:ascii="High Tower Text" w:hAnsi="High Tower Text"/>
              </w:rPr>
            </w:rPrChange>
          </w:rPr>
          <w:t>Fin</w:t>
        </w:r>
      </w:ins>
    </w:p>
    <w:p w14:paraId="21514020" w14:textId="77777777" w:rsidR="00C03D28" w:rsidRDefault="006C08E5" w:rsidP="00C03D28">
      <w:pPr>
        <w:rPr>
          <w:ins w:id="2372" w:author="Salim ATALLA" w:date="2021-12-04T21:30:00Z"/>
          <w:rFonts w:ascii="Consolas" w:hAnsi="Consolas"/>
          <w:sz w:val="16"/>
          <w:szCs w:val="16"/>
        </w:rPr>
      </w:pPr>
      <w:ins w:id="2373" w:author="Salim ATALLA" w:date="2021-12-04T21:15:00Z">
        <w:r w:rsidRPr="00E60783">
          <w:rPr>
            <w:rFonts w:ascii="Consolas" w:hAnsi="Consolas"/>
            <w:sz w:val="16"/>
            <w:szCs w:val="16"/>
            <w:rPrChange w:id="2374" w:author="Salim ATALLA" w:date="2021-12-04T21:20:00Z">
              <w:rPr>
                <w:rFonts w:ascii="High Tower Text" w:hAnsi="High Tower Text"/>
              </w:rPr>
            </w:rPrChange>
          </w:rPr>
          <w:t>Fonction RemplirRegion( p : Plataeu, J : Joueur ) : Region</w:t>
        </w:r>
      </w:ins>
      <w:ins w:id="2375" w:author="Salim ATALLA" w:date="2021-12-04T21:30:00Z">
        <w:r w:rsidR="00C03D28">
          <w:rPr>
            <w:rFonts w:ascii="Consolas" w:hAnsi="Consolas"/>
            <w:sz w:val="16"/>
            <w:szCs w:val="16"/>
          </w:rPr>
          <w:br/>
        </w:r>
      </w:ins>
      <w:ins w:id="2376" w:author="Salim ATALLA" w:date="2021-12-04T21:15:00Z">
        <w:r w:rsidRPr="00E60783">
          <w:rPr>
            <w:rFonts w:ascii="Consolas" w:hAnsi="Consolas"/>
            <w:sz w:val="16"/>
            <w:szCs w:val="16"/>
            <w:rPrChange w:id="2377" w:author="Salim ATALLA" w:date="2021-12-04T21:20:00Z">
              <w:rPr>
                <w:rFonts w:ascii="High Tower Text" w:hAnsi="High Tower Text"/>
              </w:rPr>
            </w:rPrChange>
          </w:rPr>
          <w:t>variables</w:t>
        </w:r>
      </w:ins>
      <w:ins w:id="2378" w:author="Salim ATALLA" w:date="2021-12-04T21:30:00Z">
        <w:r w:rsidR="00C03D28">
          <w:rPr>
            <w:rFonts w:ascii="Consolas" w:hAnsi="Consolas"/>
            <w:sz w:val="16"/>
            <w:szCs w:val="16"/>
          </w:rPr>
          <w:t> :</w:t>
        </w:r>
        <w:r w:rsidR="00C03D28">
          <w:rPr>
            <w:rFonts w:ascii="Consolas" w:hAnsi="Consolas"/>
            <w:sz w:val="16"/>
            <w:szCs w:val="16"/>
          </w:rPr>
          <w:tab/>
        </w:r>
      </w:ins>
      <w:ins w:id="2379" w:author="Salim ATALLA" w:date="2021-12-04T21:15:00Z">
        <w:r w:rsidRPr="00E60783">
          <w:rPr>
            <w:rFonts w:ascii="Consolas" w:hAnsi="Consolas"/>
            <w:sz w:val="16"/>
            <w:szCs w:val="16"/>
            <w:rPrChange w:id="2380" w:author="Salim ATALLA" w:date="2021-12-04T21:20:00Z">
              <w:rPr>
                <w:rFonts w:ascii="High Tower Text" w:hAnsi="High Tower Text"/>
              </w:rPr>
            </w:rPrChange>
          </w:rPr>
          <w:t>entiers j1, j2</w:t>
        </w:r>
      </w:ins>
      <w:ins w:id="2381" w:author="Salim ATALLA" w:date="2021-12-04T21:30:00Z">
        <w:r w:rsidR="00C03D28">
          <w:rPr>
            <w:rFonts w:ascii="Consolas" w:hAnsi="Consolas"/>
            <w:sz w:val="16"/>
            <w:szCs w:val="16"/>
          </w:rPr>
          <w:br/>
        </w:r>
      </w:ins>
      <w:ins w:id="2382" w:author="Salim ATALLA" w:date="2021-12-04T21:15:00Z">
        <w:r w:rsidRPr="00E60783">
          <w:rPr>
            <w:rFonts w:ascii="Consolas" w:hAnsi="Consolas"/>
            <w:sz w:val="16"/>
            <w:szCs w:val="16"/>
            <w:rPrChange w:id="2383" w:author="Salim ATALLA" w:date="2021-12-04T21:20:00Z">
              <w:rPr>
                <w:rFonts w:ascii="High Tower Text" w:hAnsi="High Tower Text"/>
              </w:rPr>
            </w:rPrChange>
          </w:rPr>
          <w:t>Début</w:t>
        </w:r>
      </w:ins>
    </w:p>
    <w:p w14:paraId="7DEA98BB" w14:textId="3AA9DB5D" w:rsidR="006C08E5" w:rsidRPr="00E60783" w:rsidRDefault="006C08E5" w:rsidP="00C03D28">
      <w:pPr>
        <w:ind w:firstLine="708"/>
        <w:rPr>
          <w:ins w:id="2384" w:author="Salim ATALLA" w:date="2021-12-04T21:15:00Z"/>
          <w:rFonts w:ascii="Consolas" w:hAnsi="Consolas"/>
          <w:sz w:val="16"/>
          <w:szCs w:val="16"/>
          <w:rPrChange w:id="2385" w:author="Salim ATALLA" w:date="2021-12-04T21:20:00Z">
            <w:rPr>
              <w:ins w:id="2386" w:author="Salim ATALLA" w:date="2021-12-04T21:15:00Z"/>
              <w:rFonts w:ascii="High Tower Text" w:hAnsi="High Tower Text"/>
            </w:rPr>
          </w:rPrChange>
        </w:rPr>
        <w:pPrChange w:id="2387" w:author="Salim ATALLA" w:date="2021-12-04T21:30:00Z">
          <w:pPr/>
        </w:pPrChange>
      </w:pPr>
      <w:ins w:id="2388" w:author="Salim ATALLA" w:date="2021-12-04T21:15:00Z">
        <w:r w:rsidRPr="00E60783">
          <w:rPr>
            <w:rFonts w:ascii="Consolas" w:hAnsi="Consolas"/>
            <w:sz w:val="16"/>
            <w:szCs w:val="16"/>
            <w:rPrChange w:id="2389" w:author="Salim ATALLA" w:date="2021-12-04T21:20:00Z">
              <w:rPr>
                <w:rFonts w:ascii="High Tower Text" w:hAnsi="High Tower Text"/>
              </w:rPr>
            </w:rPrChange>
          </w:rPr>
          <w:t>si ( estAcquise(p)) alors</w:t>
        </w:r>
      </w:ins>
    </w:p>
    <w:p w14:paraId="0435D9D9" w14:textId="0DF54FF9" w:rsidR="006C08E5" w:rsidRPr="00E60783" w:rsidRDefault="006C08E5" w:rsidP="00A2087A">
      <w:pPr>
        <w:rPr>
          <w:ins w:id="2390" w:author="Salim ATALLA" w:date="2021-12-04T21:15:00Z"/>
          <w:rFonts w:ascii="Consolas" w:hAnsi="Consolas"/>
          <w:sz w:val="16"/>
          <w:szCs w:val="16"/>
          <w:rPrChange w:id="2391" w:author="Salim ATALLA" w:date="2021-12-04T21:20:00Z">
            <w:rPr>
              <w:ins w:id="2392" w:author="Salim ATALLA" w:date="2021-12-04T21:15:00Z"/>
              <w:rFonts w:ascii="High Tower Text" w:hAnsi="High Tower Text"/>
            </w:rPr>
          </w:rPrChange>
        </w:rPr>
      </w:pPr>
      <w:ins w:id="2393" w:author="Salim ATALLA" w:date="2021-12-04T21:15:00Z">
        <w:r w:rsidRPr="00E60783">
          <w:rPr>
            <w:rFonts w:ascii="Consolas" w:hAnsi="Consolas"/>
            <w:sz w:val="16"/>
            <w:szCs w:val="16"/>
            <w:rPrChange w:id="2394" w:author="Salim ATALLA" w:date="2021-12-04T21:20:00Z">
              <w:rPr>
                <w:rFonts w:ascii="High Tower Text" w:hAnsi="High Tower Text"/>
              </w:rPr>
            </w:rPrChange>
          </w:rPr>
          <w:tab/>
        </w:r>
        <w:r w:rsidRPr="00E60783">
          <w:rPr>
            <w:rFonts w:ascii="Consolas" w:hAnsi="Consolas"/>
            <w:sz w:val="16"/>
            <w:szCs w:val="16"/>
            <w:rPrChange w:id="2395" w:author="Salim ATALLA" w:date="2021-12-04T21:20:00Z">
              <w:rPr>
                <w:rFonts w:ascii="High Tower Text" w:hAnsi="High Tower Text"/>
              </w:rPr>
            </w:rPrChange>
          </w:rPr>
          <w:tab/>
          <w:t>si ( appartenant = p.J1.id ) alors</w:t>
        </w:r>
      </w:ins>
      <w:ins w:id="2396" w:author="Salim ATALLA" w:date="2021-12-04T21:31:00Z">
        <w:r w:rsidR="00A2087A">
          <w:rPr>
            <w:rFonts w:ascii="Consolas" w:hAnsi="Consolas"/>
            <w:sz w:val="16"/>
            <w:szCs w:val="16"/>
          </w:rPr>
          <w:tab/>
        </w:r>
      </w:ins>
      <w:ins w:id="2397" w:author="Salim ATALLA" w:date="2021-12-04T21:15:00Z">
        <w:r w:rsidRPr="00E60783">
          <w:rPr>
            <w:rFonts w:ascii="Consolas" w:hAnsi="Consolas"/>
            <w:sz w:val="16"/>
            <w:szCs w:val="16"/>
            <w:rPrChange w:id="2398" w:author="Salim ATALLA" w:date="2021-12-04T21:20:00Z">
              <w:rPr>
                <w:rFonts w:ascii="High Tower Text" w:hAnsi="High Tower Text"/>
              </w:rPr>
            </w:rPrChange>
          </w:rPr>
          <w:t>ColorierRegion(p, p.J1)</w:t>
        </w:r>
      </w:ins>
    </w:p>
    <w:p w14:paraId="257816B6" w14:textId="27F0A008" w:rsidR="006C08E5" w:rsidRPr="00E60783" w:rsidRDefault="006C08E5" w:rsidP="00A2087A">
      <w:pPr>
        <w:rPr>
          <w:ins w:id="2399" w:author="Salim ATALLA" w:date="2021-12-04T21:15:00Z"/>
          <w:rFonts w:ascii="Consolas" w:hAnsi="Consolas"/>
          <w:sz w:val="16"/>
          <w:szCs w:val="16"/>
          <w:rPrChange w:id="2400" w:author="Salim ATALLA" w:date="2021-12-04T21:20:00Z">
            <w:rPr>
              <w:ins w:id="2401" w:author="Salim ATALLA" w:date="2021-12-04T21:15:00Z"/>
              <w:rFonts w:ascii="High Tower Text" w:hAnsi="High Tower Text"/>
            </w:rPr>
          </w:rPrChange>
        </w:rPr>
      </w:pPr>
      <w:ins w:id="2402" w:author="Salim ATALLA" w:date="2021-12-04T21:15:00Z">
        <w:r w:rsidRPr="00E60783">
          <w:rPr>
            <w:rFonts w:ascii="Consolas" w:hAnsi="Consolas"/>
            <w:sz w:val="16"/>
            <w:szCs w:val="16"/>
            <w:rPrChange w:id="2403" w:author="Salim ATALLA" w:date="2021-12-04T21:20:00Z">
              <w:rPr>
                <w:rFonts w:ascii="High Tower Text" w:hAnsi="High Tower Text"/>
              </w:rPr>
            </w:rPrChange>
          </w:rPr>
          <w:tab/>
        </w:r>
        <w:r w:rsidRPr="00E60783">
          <w:rPr>
            <w:rFonts w:ascii="Consolas" w:hAnsi="Consolas"/>
            <w:sz w:val="16"/>
            <w:szCs w:val="16"/>
            <w:rPrChange w:id="2404" w:author="Salim ATALLA" w:date="2021-12-04T21:20:00Z">
              <w:rPr>
                <w:rFonts w:ascii="High Tower Text" w:hAnsi="High Tower Text"/>
              </w:rPr>
            </w:rPrChange>
          </w:rPr>
          <w:tab/>
          <w:t>sinon</w:t>
        </w:r>
      </w:ins>
      <w:ins w:id="2405" w:author="Salim ATALLA" w:date="2021-12-04T21:31:00Z">
        <w:r w:rsidR="00A2087A">
          <w:rPr>
            <w:rFonts w:ascii="Consolas" w:hAnsi="Consolas"/>
            <w:sz w:val="16"/>
            <w:szCs w:val="16"/>
          </w:rPr>
          <w:tab/>
        </w:r>
      </w:ins>
      <w:ins w:id="2406" w:author="Salim ATALLA" w:date="2021-12-04T21:15:00Z">
        <w:r w:rsidRPr="00E60783">
          <w:rPr>
            <w:rFonts w:ascii="Consolas" w:hAnsi="Consolas"/>
            <w:sz w:val="16"/>
            <w:szCs w:val="16"/>
            <w:rPrChange w:id="2407" w:author="Salim ATALLA" w:date="2021-12-04T21:20:00Z">
              <w:rPr>
                <w:rFonts w:ascii="High Tower Text" w:hAnsi="High Tower Text"/>
              </w:rPr>
            </w:rPrChange>
          </w:rPr>
          <w:t>ColorierRegion(p, p.J2)</w:t>
        </w:r>
      </w:ins>
    </w:p>
    <w:p w14:paraId="0B0C12F2" w14:textId="77777777" w:rsidR="006C08E5" w:rsidRPr="00E60783" w:rsidRDefault="006C08E5" w:rsidP="006C08E5">
      <w:pPr>
        <w:rPr>
          <w:ins w:id="2408" w:author="Salim ATALLA" w:date="2021-12-04T21:15:00Z"/>
          <w:rFonts w:ascii="Consolas" w:hAnsi="Consolas"/>
          <w:sz w:val="16"/>
          <w:szCs w:val="16"/>
          <w:rPrChange w:id="2409" w:author="Salim ATALLA" w:date="2021-12-04T21:20:00Z">
            <w:rPr>
              <w:ins w:id="2410" w:author="Salim ATALLA" w:date="2021-12-04T21:15:00Z"/>
              <w:rFonts w:ascii="High Tower Text" w:hAnsi="High Tower Text"/>
            </w:rPr>
          </w:rPrChange>
        </w:rPr>
      </w:pPr>
      <w:ins w:id="2411" w:author="Salim ATALLA" w:date="2021-12-04T21:15:00Z">
        <w:r w:rsidRPr="00E60783">
          <w:rPr>
            <w:rFonts w:ascii="Consolas" w:hAnsi="Consolas"/>
            <w:sz w:val="16"/>
            <w:szCs w:val="16"/>
            <w:rPrChange w:id="2412" w:author="Salim ATALLA" w:date="2021-12-04T21:20:00Z">
              <w:rPr>
                <w:rFonts w:ascii="High Tower Text" w:hAnsi="High Tower Text"/>
              </w:rPr>
            </w:rPrChange>
          </w:rPr>
          <w:tab/>
        </w:r>
        <w:r w:rsidRPr="00E60783">
          <w:rPr>
            <w:rFonts w:ascii="Consolas" w:hAnsi="Consolas"/>
            <w:sz w:val="16"/>
            <w:szCs w:val="16"/>
            <w:rPrChange w:id="2413" w:author="Salim ATALLA" w:date="2021-12-04T21:20:00Z">
              <w:rPr>
                <w:rFonts w:ascii="High Tower Text" w:hAnsi="High Tower Text"/>
              </w:rPr>
            </w:rPrChange>
          </w:rPr>
          <w:tab/>
          <w:t>finSi</w:t>
        </w:r>
      </w:ins>
    </w:p>
    <w:p w14:paraId="693F84AF" w14:textId="77777777" w:rsidR="006C08E5" w:rsidRPr="00E60783" w:rsidRDefault="006C08E5" w:rsidP="006C08E5">
      <w:pPr>
        <w:rPr>
          <w:ins w:id="2414" w:author="Salim ATALLA" w:date="2021-12-04T21:15:00Z"/>
          <w:rFonts w:ascii="Consolas" w:hAnsi="Consolas"/>
          <w:sz w:val="16"/>
          <w:szCs w:val="16"/>
          <w:rPrChange w:id="2415" w:author="Salim ATALLA" w:date="2021-12-04T21:20:00Z">
            <w:rPr>
              <w:ins w:id="2416" w:author="Salim ATALLA" w:date="2021-12-04T21:15:00Z"/>
              <w:rFonts w:ascii="High Tower Text" w:hAnsi="High Tower Text"/>
            </w:rPr>
          </w:rPrChange>
        </w:rPr>
      </w:pPr>
      <w:ins w:id="2417" w:author="Salim ATALLA" w:date="2021-12-04T21:15:00Z">
        <w:r w:rsidRPr="00E60783">
          <w:rPr>
            <w:rFonts w:ascii="Consolas" w:hAnsi="Consolas"/>
            <w:sz w:val="16"/>
            <w:szCs w:val="16"/>
            <w:rPrChange w:id="2418" w:author="Salim ATALLA" w:date="2021-12-04T21:20:00Z">
              <w:rPr>
                <w:rFonts w:ascii="High Tower Text" w:hAnsi="High Tower Text"/>
              </w:rPr>
            </w:rPrChange>
          </w:rPr>
          <w:tab/>
          <w:t>sinon</w:t>
        </w:r>
      </w:ins>
    </w:p>
    <w:p w14:paraId="4CEE2B94" w14:textId="7B163D63" w:rsidR="006C08E5" w:rsidRPr="00E60783" w:rsidRDefault="006C08E5" w:rsidP="00D721F8">
      <w:pPr>
        <w:rPr>
          <w:ins w:id="2419" w:author="Salim ATALLA" w:date="2021-12-04T21:15:00Z"/>
          <w:rFonts w:ascii="Consolas" w:hAnsi="Consolas"/>
          <w:sz w:val="16"/>
          <w:szCs w:val="16"/>
          <w:rPrChange w:id="2420" w:author="Salim ATALLA" w:date="2021-12-04T21:20:00Z">
            <w:rPr>
              <w:ins w:id="2421" w:author="Salim ATALLA" w:date="2021-12-04T21:15:00Z"/>
              <w:rFonts w:ascii="High Tower Text" w:hAnsi="High Tower Text"/>
            </w:rPr>
          </w:rPrChange>
        </w:rPr>
      </w:pPr>
      <w:ins w:id="2422" w:author="Salim ATALLA" w:date="2021-12-04T21:15:00Z">
        <w:r w:rsidRPr="00E60783">
          <w:rPr>
            <w:rFonts w:ascii="Consolas" w:hAnsi="Consolas"/>
            <w:sz w:val="16"/>
            <w:szCs w:val="16"/>
            <w:rPrChange w:id="2423" w:author="Salim ATALLA" w:date="2021-12-04T21:20:00Z">
              <w:rPr>
                <w:rFonts w:ascii="High Tower Text" w:hAnsi="High Tower Text"/>
              </w:rPr>
            </w:rPrChange>
          </w:rPr>
          <w:tab/>
        </w:r>
        <w:r w:rsidRPr="00E60783">
          <w:rPr>
            <w:rFonts w:ascii="Consolas" w:hAnsi="Consolas"/>
            <w:sz w:val="16"/>
            <w:szCs w:val="16"/>
            <w:rPrChange w:id="2424" w:author="Salim ATALLA" w:date="2021-12-04T21:20:00Z">
              <w:rPr>
                <w:rFonts w:ascii="High Tower Text" w:hAnsi="High Tower Text"/>
              </w:rPr>
            </w:rPrChange>
          </w:rPr>
          <w:tab/>
          <w:t>si ( estFeuille ) alors</w:t>
        </w:r>
      </w:ins>
      <w:ins w:id="2425" w:author="Salim ATALLA" w:date="2021-12-04T21:31:00Z">
        <w:r w:rsidR="00A2087A">
          <w:rPr>
            <w:rFonts w:ascii="Consolas" w:hAnsi="Consolas"/>
            <w:sz w:val="16"/>
            <w:szCs w:val="16"/>
          </w:rPr>
          <w:tab/>
        </w:r>
      </w:ins>
      <w:ins w:id="2426" w:author="Salim ATALLA" w:date="2021-12-04T21:15:00Z">
        <w:r w:rsidRPr="00E60783">
          <w:rPr>
            <w:rFonts w:ascii="Consolas" w:hAnsi="Consolas"/>
            <w:sz w:val="16"/>
            <w:szCs w:val="16"/>
            <w:rPrChange w:id="2427" w:author="Salim ATALLA" w:date="2021-12-04T21:20:00Z">
              <w:rPr>
                <w:rFonts w:ascii="High Tower Text" w:hAnsi="High Tower Text"/>
              </w:rPr>
            </w:rPrChange>
          </w:rPr>
          <w:t>retourner ( this )</w:t>
        </w:r>
      </w:ins>
    </w:p>
    <w:p w14:paraId="680AAB79" w14:textId="77777777" w:rsidR="006C08E5" w:rsidRPr="00E60783" w:rsidRDefault="006C08E5" w:rsidP="006C08E5">
      <w:pPr>
        <w:rPr>
          <w:ins w:id="2428" w:author="Salim ATALLA" w:date="2021-12-04T21:15:00Z"/>
          <w:rFonts w:ascii="Consolas" w:hAnsi="Consolas"/>
          <w:sz w:val="16"/>
          <w:szCs w:val="16"/>
          <w:rPrChange w:id="2429" w:author="Salim ATALLA" w:date="2021-12-04T21:20:00Z">
            <w:rPr>
              <w:ins w:id="2430" w:author="Salim ATALLA" w:date="2021-12-04T21:15:00Z"/>
              <w:rFonts w:ascii="High Tower Text" w:hAnsi="High Tower Text"/>
            </w:rPr>
          </w:rPrChange>
        </w:rPr>
      </w:pPr>
      <w:ins w:id="2431" w:author="Salim ATALLA" w:date="2021-12-04T21:15:00Z">
        <w:r w:rsidRPr="00E60783">
          <w:rPr>
            <w:rFonts w:ascii="Consolas" w:hAnsi="Consolas"/>
            <w:sz w:val="16"/>
            <w:szCs w:val="16"/>
            <w:rPrChange w:id="2432" w:author="Salim ATALLA" w:date="2021-12-04T21:20:00Z">
              <w:rPr>
                <w:rFonts w:ascii="High Tower Text" w:hAnsi="High Tower Text"/>
              </w:rPr>
            </w:rPrChange>
          </w:rPr>
          <w:tab/>
        </w:r>
        <w:r w:rsidRPr="00E60783">
          <w:rPr>
            <w:rFonts w:ascii="Consolas" w:hAnsi="Consolas"/>
            <w:sz w:val="16"/>
            <w:szCs w:val="16"/>
            <w:rPrChange w:id="2433" w:author="Salim ATALLA" w:date="2021-12-04T21:20:00Z">
              <w:rPr>
                <w:rFonts w:ascii="High Tower Text" w:hAnsi="High Tower Text"/>
              </w:rPr>
            </w:rPrChange>
          </w:rPr>
          <w:tab/>
          <w:t>finSi</w:t>
        </w:r>
      </w:ins>
    </w:p>
    <w:p w14:paraId="1CACF1F6" w14:textId="662A4CCD" w:rsidR="006C08E5" w:rsidRPr="00E60783" w:rsidRDefault="006C08E5" w:rsidP="00D721F8">
      <w:pPr>
        <w:ind w:left="1416"/>
        <w:rPr>
          <w:ins w:id="2434" w:author="Salim ATALLA" w:date="2021-12-04T21:15:00Z"/>
          <w:rFonts w:ascii="Consolas" w:hAnsi="Consolas"/>
          <w:sz w:val="16"/>
          <w:szCs w:val="16"/>
          <w:rPrChange w:id="2435" w:author="Salim ATALLA" w:date="2021-12-04T21:20:00Z">
            <w:rPr>
              <w:ins w:id="2436" w:author="Salim ATALLA" w:date="2021-12-04T21:15:00Z"/>
              <w:rFonts w:ascii="High Tower Text" w:hAnsi="High Tower Text"/>
            </w:rPr>
          </w:rPrChange>
        </w:rPr>
        <w:pPrChange w:id="2437" w:author="Salim ATALLA" w:date="2021-12-04T21:32:00Z">
          <w:pPr/>
        </w:pPrChange>
      </w:pPr>
      <w:ins w:id="2438" w:author="Salim ATALLA" w:date="2021-12-04T21:15:00Z">
        <w:r w:rsidRPr="00E60783">
          <w:rPr>
            <w:rFonts w:ascii="Consolas" w:hAnsi="Consolas"/>
            <w:sz w:val="16"/>
            <w:szCs w:val="16"/>
            <w:rPrChange w:id="2439" w:author="Salim ATALLA" w:date="2021-12-04T21:20:00Z">
              <w:rPr>
                <w:rFonts w:ascii="High Tower Text" w:hAnsi="High Tower Text"/>
              </w:rPr>
            </w:rPrChange>
          </w:rPr>
          <w:lastRenderedPageBreak/>
          <w:t>j1</w:t>
        </w:r>
        <w:r w:rsidRPr="00E60783">
          <w:rPr>
            <w:rFonts w:ascii="Consolas" w:hAnsi="Consolas" w:cs="Times New Roman"/>
            <w:sz w:val="16"/>
            <w:szCs w:val="16"/>
            <w:rPrChange w:id="2440" w:author="Salim ATALLA" w:date="2021-12-04T21:20:00Z">
              <w:rPr>
                <w:rFonts w:ascii="Times New Roman" w:hAnsi="Times New Roman" w:cs="Times New Roman"/>
              </w:rPr>
            </w:rPrChange>
          </w:rPr>
          <w:t>←</w:t>
        </w:r>
        <w:r w:rsidRPr="00E60783">
          <w:rPr>
            <w:rFonts w:ascii="Consolas" w:hAnsi="Consolas"/>
            <w:sz w:val="16"/>
            <w:szCs w:val="16"/>
            <w:rPrChange w:id="2441" w:author="Salim ATALLA" w:date="2021-12-04T21:20:00Z">
              <w:rPr>
                <w:rFonts w:ascii="High Tower Text" w:hAnsi="High Tower Text"/>
              </w:rPr>
            </w:rPrChange>
          </w:rPr>
          <w:t xml:space="preserve"> 0</w:t>
        </w:r>
      </w:ins>
      <w:ins w:id="2442" w:author="Salim ATALLA" w:date="2021-12-04T21:32:00Z">
        <w:r w:rsidR="00D721F8">
          <w:rPr>
            <w:rFonts w:ascii="Consolas" w:hAnsi="Consolas"/>
            <w:sz w:val="16"/>
            <w:szCs w:val="16"/>
          </w:rPr>
          <w:br/>
        </w:r>
      </w:ins>
      <w:ins w:id="2443" w:author="Salim ATALLA" w:date="2021-12-04T21:15:00Z">
        <w:r w:rsidRPr="00E60783">
          <w:rPr>
            <w:rFonts w:ascii="Consolas" w:hAnsi="Consolas"/>
            <w:sz w:val="16"/>
            <w:szCs w:val="16"/>
            <w:rPrChange w:id="2444" w:author="Salim ATALLA" w:date="2021-12-04T21:20:00Z">
              <w:rPr>
                <w:rFonts w:ascii="High Tower Text" w:hAnsi="High Tower Text"/>
              </w:rPr>
            </w:rPrChange>
          </w:rPr>
          <w:t>j2</w:t>
        </w:r>
        <w:r w:rsidRPr="00E60783">
          <w:rPr>
            <w:rFonts w:ascii="Consolas" w:hAnsi="Consolas" w:cs="Times New Roman"/>
            <w:sz w:val="16"/>
            <w:szCs w:val="16"/>
            <w:rPrChange w:id="2445" w:author="Salim ATALLA" w:date="2021-12-04T21:20:00Z">
              <w:rPr>
                <w:rFonts w:ascii="Times New Roman" w:hAnsi="Times New Roman" w:cs="Times New Roman"/>
              </w:rPr>
            </w:rPrChange>
          </w:rPr>
          <w:t>←</w:t>
        </w:r>
        <w:r w:rsidRPr="00E60783">
          <w:rPr>
            <w:rFonts w:ascii="Consolas" w:hAnsi="Consolas"/>
            <w:sz w:val="16"/>
            <w:szCs w:val="16"/>
            <w:rPrChange w:id="2446" w:author="Salim ATALLA" w:date="2021-12-04T21:20:00Z">
              <w:rPr>
                <w:rFonts w:ascii="High Tower Text" w:hAnsi="High Tower Text"/>
              </w:rPr>
            </w:rPrChange>
          </w:rPr>
          <w:t xml:space="preserve"> 0</w:t>
        </w:r>
      </w:ins>
      <w:ins w:id="2447" w:author="Salim ATALLA" w:date="2021-12-04T21:32:00Z">
        <w:r w:rsidR="00D721F8">
          <w:rPr>
            <w:rFonts w:ascii="Consolas" w:hAnsi="Consolas"/>
            <w:sz w:val="16"/>
            <w:szCs w:val="16"/>
          </w:rPr>
          <w:br/>
        </w:r>
      </w:ins>
      <w:ins w:id="2448" w:author="Salim ATALLA" w:date="2021-12-04T21:15:00Z">
        <w:r w:rsidRPr="00E60783">
          <w:rPr>
            <w:rFonts w:ascii="Consolas" w:hAnsi="Consolas"/>
            <w:sz w:val="16"/>
            <w:szCs w:val="16"/>
            <w:rPrChange w:id="2449" w:author="Salim ATALLA" w:date="2021-12-04T21:20:00Z">
              <w:rPr>
                <w:rFonts w:ascii="High Tower Text" w:hAnsi="High Tower Text"/>
              </w:rPr>
            </w:rPrChange>
          </w:rPr>
          <w:t>si ( haut_gauche.estAcquise(p) ) alors</w:t>
        </w:r>
      </w:ins>
    </w:p>
    <w:p w14:paraId="586FD733" w14:textId="6D312E0E" w:rsidR="006C08E5" w:rsidRPr="00E60783" w:rsidRDefault="006C08E5" w:rsidP="008D4AE7">
      <w:pPr>
        <w:rPr>
          <w:ins w:id="2450" w:author="Salim ATALLA" w:date="2021-12-04T21:15:00Z"/>
          <w:rFonts w:ascii="Consolas" w:hAnsi="Consolas"/>
          <w:sz w:val="16"/>
          <w:szCs w:val="16"/>
          <w:rPrChange w:id="2451" w:author="Salim ATALLA" w:date="2021-12-04T21:20:00Z">
            <w:rPr>
              <w:ins w:id="2452" w:author="Salim ATALLA" w:date="2021-12-04T21:15:00Z"/>
              <w:rFonts w:ascii="High Tower Text" w:hAnsi="High Tower Text"/>
            </w:rPr>
          </w:rPrChange>
        </w:rPr>
      </w:pPr>
      <w:ins w:id="2453" w:author="Salim ATALLA" w:date="2021-12-04T21:15:00Z">
        <w:r w:rsidRPr="00E60783">
          <w:rPr>
            <w:rFonts w:ascii="Consolas" w:hAnsi="Consolas"/>
            <w:sz w:val="16"/>
            <w:szCs w:val="16"/>
            <w:rPrChange w:id="2454" w:author="Salim ATALLA" w:date="2021-12-04T21:20:00Z">
              <w:rPr>
                <w:rFonts w:ascii="High Tower Text" w:hAnsi="High Tower Text"/>
              </w:rPr>
            </w:rPrChange>
          </w:rPr>
          <w:tab/>
        </w:r>
        <w:r w:rsidRPr="00E60783">
          <w:rPr>
            <w:rFonts w:ascii="Consolas" w:hAnsi="Consolas"/>
            <w:sz w:val="16"/>
            <w:szCs w:val="16"/>
            <w:rPrChange w:id="2455" w:author="Salim ATALLA" w:date="2021-12-04T21:20:00Z">
              <w:rPr>
                <w:rFonts w:ascii="High Tower Text" w:hAnsi="High Tower Text"/>
              </w:rPr>
            </w:rPrChange>
          </w:rPr>
          <w:tab/>
        </w:r>
        <w:r w:rsidRPr="00E60783">
          <w:rPr>
            <w:rFonts w:ascii="Consolas" w:hAnsi="Consolas"/>
            <w:sz w:val="16"/>
            <w:szCs w:val="16"/>
            <w:rPrChange w:id="2456" w:author="Salim ATALLA" w:date="2021-12-04T21:20:00Z">
              <w:rPr>
                <w:rFonts w:ascii="High Tower Text" w:hAnsi="High Tower Text"/>
              </w:rPr>
            </w:rPrChange>
          </w:rPr>
          <w:tab/>
          <w:t>si ( haut_gauche.appartenant = p.J1.id ) alors</w:t>
        </w:r>
      </w:ins>
      <w:ins w:id="2457" w:author="Salim ATALLA" w:date="2021-12-04T21:32:00Z">
        <w:r w:rsidR="008D4AE7">
          <w:rPr>
            <w:rFonts w:ascii="Consolas" w:hAnsi="Consolas"/>
            <w:sz w:val="16"/>
            <w:szCs w:val="16"/>
          </w:rPr>
          <w:tab/>
        </w:r>
      </w:ins>
      <w:ins w:id="2458" w:author="Salim ATALLA" w:date="2021-12-04T21:15:00Z">
        <w:r w:rsidRPr="00E60783">
          <w:rPr>
            <w:rFonts w:ascii="Consolas" w:hAnsi="Consolas"/>
            <w:sz w:val="16"/>
            <w:szCs w:val="16"/>
            <w:rPrChange w:id="2459" w:author="Salim ATALLA" w:date="2021-12-04T21:20:00Z">
              <w:rPr>
                <w:rFonts w:ascii="High Tower Text" w:hAnsi="High Tower Text"/>
              </w:rPr>
            </w:rPrChange>
          </w:rPr>
          <w:t>j1++</w:t>
        </w:r>
      </w:ins>
    </w:p>
    <w:p w14:paraId="7F1F2191" w14:textId="7702DBCC" w:rsidR="006C08E5" w:rsidRPr="00E60783" w:rsidRDefault="006C08E5" w:rsidP="009E7D0E">
      <w:pPr>
        <w:ind w:left="2124" w:firstLine="6"/>
        <w:rPr>
          <w:ins w:id="2460" w:author="Salim ATALLA" w:date="2021-12-04T21:15:00Z"/>
          <w:rFonts w:ascii="Consolas" w:hAnsi="Consolas"/>
          <w:sz w:val="16"/>
          <w:szCs w:val="16"/>
          <w:rPrChange w:id="2461" w:author="Salim ATALLA" w:date="2021-12-04T21:20:00Z">
            <w:rPr>
              <w:ins w:id="2462" w:author="Salim ATALLA" w:date="2021-12-04T21:15:00Z"/>
              <w:rFonts w:ascii="High Tower Text" w:hAnsi="High Tower Text"/>
            </w:rPr>
          </w:rPrChange>
        </w:rPr>
        <w:pPrChange w:id="2463" w:author="Salim ATALLA" w:date="2021-12-04T21:33:00Z">
          <w:pPr/>
        </w:pPrChange>
      </w:pPr>
      <w:ins w:id="2464" w:author="Salim ATALLA" w:date="2021-12-04T21:15:00Z">
        <w:r w:rsidRPr="00E60783">
          <w:rPr>
            <w:rFonts w:ascii="Consolas" w:hAnsi="Consolas"/>
            <w:sz w:val="16"/>
            <w:szCs w:val="16"/>
            <w:rPrChange w:id="2465" w:author="Salim ATALLA" w:date="2021-12-04T21:20:00Z">
              <w:rPr>
                <w:rFonts w:ascii="High Tower Text" w:hAnsi="High Tower Text"/>
              </w:rPr>
            </w:rPrChange>
          </w:rPr>
          <w:t>sinon si ( haut_gauche.appartenant = p.J2.id ) alors</w:t>
        </w:r>
      </w:ins>
      <w:ins w:id="2466" w:author="Salim ATALLA" w:date="2021-12-04T21:32:00Z">
        <w:r w:rsidR="008D4AE7">
          <w:rPr>
            <w:rFonts w:ascii="Consolas" w:hAnsi="Consolas"/>
            <w:sz w:val="16"/>
            <w:szCs w:val="16"/>
          </w:rPr>
          <w:tab/>
        </w:r>
      </w:ins>
      <w:ins w:id="2467" w:author="Salim ATALLA" w:date="2021-12-04T21:15:00Z">
        <w:r w:rsidRPr="00E60783">
          <w:rPr>
            <w:rFonts w:ascii="Consolas" w:hAnsi="Consolas"/>
            <w:sz w:val="16"/>
            <w:szCs w:val="16"/>
            <w:rPrChange w:id="2468" w:author="Salim ATALLA" w:date="2021-12-04T21:20:00Z">
              <w:rPr>
                <w:rFonts w:ascii="High Tower Text" w:hAnsi="High Tower Text"/>
              </w:rPr>
            </w:rPrChange>
          </w:rPr>
          <w:t>j2++</w:t>
        </w:r>
      </w:ins>
      <w:ins w:id="2469" w:author="Salim ATALLA" w:date="2021-12-04T21:32:00Z">
        <w:r w:rsidR="008D4AE7">
          <w:rPr>
            <w:rFonts w:ascii="Consolas" w:hAnsi="Consolas"/>
            <w:sz w:val="16"/>
            <w:szCs w:val="16"/>
          </w:rPr>
          <w:br/>
        </w:r>
      </w:ins>
      <w:ins w:id="2470" w:author="Salim ATALLA" w:date="2021-12-04T21:15:00Z">
        <w:r w:rsidRPr="00E60783">
          <w:rPr>
            <w:rFonts w:ascii="Consolas" w:hAnsi="Consolas"/>
            <w:sz w:val="16"/>
            <w:szCs w:val="16"/>
            <w:rPrChange w:id="2471" w:author="Salim ATALLA" w:date="2021-12-04T21:20:00Z">
              <w:rPr>
                <w:rFonts w:ascii="High Tower Text" w:hAnsi="High Tower Text"/>
              </w:rPr>
            </w:rPrChange>
          </w:rPr>
          <w:t>finSi</w:t>
        </w:r>
        <w:r w:rsidRPr="00E60783">
          <w:rPr>
            <w:rFonts w:ascii="Consolas" w:hAnsi="Consolas"/>
            <w:sz w:val="16"/>
            <w:szCs w:val="16"/>
            <w:rPrChange w:id="2472" w:author="Salim ATALLA" w:date="2021-12-04T21:20:00Z">
              <w:rPr>
                <w:rFonts w:ascii="High Tower Text" w:hAnsi="High Tower Text"/>
              </w:rPr>
            </w:rPrChange>
          </w:rPr>
          <w:tab/>
        </w:r>
      </w:ins>
    </w:p>
    <w:p w14:paraId="1580403D" w14:textId="26EE9303" w:rsidR="006C08E5" w:rsidRPr="00E60783" w:rsidRDefault="006C08E5" w:rsidP="00445ED8">
      <w:pPr>
        <w:ind w:left="1416"/>
        <w:rPr>
          <w:ins w:id="2473" w:author="Salim ATALLA" w:date="2021-12-04T21:15:00Z"/>
          <w:rFonts w:ascii="Consolas" w:hAnsi="Consolas"/>
          <w:sz w:val="16"/>
          <w:szCs w:val="16"/>
          <w:rPrChange w:id="2474" w:author="Salim ATALLA" w:date="2021-12-04T21:20:00Z">
            <w:rPr>
              <w:ins w:id="2475" w:author="Salim ATALLA" w:date="2021-12-04T21:15:00Z"/>
              <w:rFonts w:ascii="High Tower Text" w:hAnsi="High Tower Text"/>
            </w:rPr>
          </w:rPrChange>
        </w:rPr>
        <w:pPrChange w:id="2476" w:author="Salim ATALLA" w:date="2021-12-04T21:33:00Z">
          <w:pPr/>
        </w:pPrChange>
      </w:pPr>
      <w:ins w:id="2477" w:author="Salim ATALLA" w:date="2021-12-04T21:15:00Z">
        <w:r w:rsidRPr="00E60783">
          <w:rPr>
            <w:rFonts w:ascii="Consolas" w:hAnsi="Consolas"/>
            <w:sz w:val="16"/>
            <w:szCs w:val="16"/>
            <w:rPrChange w:id="2478" w:author="Salim ATALLA" w:date="2021-12-04T21:20:00Z">
              <w:rPr>
                <w:rFonts w:ascii="High Tower Text" w:hAnsi="High Tower Text"/>
              </w:rPr>
            </w:rPrChange>
          </w:rPr>
          <w:t>finSi</w:t>
        </w:r>
      </w:ins>
      <w:ins w:id="2479" w:author="Salim ATALLA" w:date="2021-12-04T21:33:00Z">
        <w:r w:rsidR="00445ED8">
          <w:rPr>
            <w:rFonts w:ascii="Consolas" w:hAnsi="Consolas"/>
            <w:sz w:val="16"/>
            <w:szCs w:val="16"/>
          </w:rPr>
          <w:br/>
        </w:r>
      </w:ins>
      <w:ins w:id="2480" w:author="Salim ATALLA" w:date="2021-12-04T21:15:00Z">
        <w:r w:rsidRPr="00E60783">
          <w:rPr>
            <w:rFonts w:ascii="Consolas" w:hAnsi="Consolas"/>
            <w:sz w:val="16"/>
            <w:szCs w:val="16"/>
            <w:rPrChange w:id="2481" w:author="Salim ATALLA" w:date="2021-12-04T21:20:00Z">
              <w:rPr>
                <w:rFonts w:ascii="High Tower Text" w:hAnsi="High Tower Text"/>
              </w:rPr>
            </w:rPrChange>
          </w:rPr>
          <w:t>si ( haut_droite.estAcquise(p) ) alors</w:t>
        </w:r>
      </w:ins>
    </w:p>
    <w:p w14:paraId="0288C787" w14:textId="4CAF8EDA" w:rsidR="006C08E5" w:rsidRPr="00E60783" w:rsidRDefault="006C08E5" w:rsidP="00445ED8">
      <w:pPr>
        <w:rPr>
          <w:ins w:id="2482" w:author="Salim ATALLA" w:date="2021-12-04T21:15:00Z"/>
          <w:rFonts w:ascii="Consolas" w:hAnsi="Consolas"/>
          <w:sz w:val="16"/>
          <w:szCs w:val="16"/>
          <w:rPrChange w:id="2483" w:author="Salim ATALLA" w:date="2021-12-04T21:20:00Z">
            <w:rPr>
              <w:ins w:id="2484" w:author="Salim ATALLA" w:date="2021-12-04T21:15:00Z"/>
              <w:rFonts w:ascii="High Tower Text" w:hAnsi="High Tower Text"/>
            </w:rPr>
          </w:rPrChange>
        </w:rPr>
      </w:pPr>
      <w:ins w:id="2485" w:author="Salim ATALLA" w:date="2021-12-04T21:15:00Z">
        <w:r w:rsidRPr="00E60783">
          <w:rPr>
            <w:rFonts w:ascii="Consolas" w:hAnsi="Consolas"/>
            <w:sz w:val="16"/>
            <w:szCs w:val="16"/>
            <w:rPrChange w:id="2486" w:author="Salim ATALLA" w:date="2021-12-04T21:20:00Z">
              <w:rPr>
                <w:rFonts w:ascii="High Tower Text" w:hAnsi="High Tower Text"/>
              </w:rPr>
            </w:rPrChange>
          </w:rPr>
          <w:tab/>
        </w:r>
        <w:r w:rsidRPr="00E60783">
          <w:rPr>
            <w:rFonts w:ascii="Consolas" w:hAnsi="Consolas"/>
            <w:sz w:val="16"/>
            <w:szCs w:val="16"/>
            <w:rPrChange w:id="2487" w:author="Salim ATALLA" w:date="2021-12-04T21:20:00Z">
              <w:rPr>
                <w:rFonts w:ascii="High Tower Text" w:hAnsi="High Tower Text"/>
              </w:rPr>
            </w:rPrChange>
          </w:rPr>
          <w:tab/>
        </w:r>
        <w:r w:rsidRPr="00E60783">
          <w:rPr>
            <w:rFonts w:ascii="Consolas" w:hAnsi="Consolas"/>
            <w:sz w:val="16"/>
            <w:szCs w:val="16"/>
            <w:rPrChange w:id="2488" w:author="Salim ATALLA" w:date="2021-12-04T21:20:00Z">
              <w:rPr>
                <w:rFonts w:ascii="High Tower Text" w:hAnsi="High Tower Text"/>
              </w:rPr>
            </w:rPrChange>
          </w:rPr>
          <w:tab/>
          <w:t>si ( haut_droite.appartenant = p.J1.id ) alors</w:t>
        </w:r>
      </w:ins>
      <w:ins w:id="2489" w:author="Salim ATALLA" w:date="2021-12-04T21:33:00Z">
        <w:r w:rsidR="00445ED8">
          <w:rPr>
            <w:rFonts w:ascii="Consolas" w:hAnsi="Consolas"/>
            <w:sz w:val="16"/>
            <w:szCs w:val="16"/>
          </w:rPr>
          <w:tab/>
        </w:r>
      </w:ins>
      <w:ins w:id="2490" w:author="Salim ATALLA" w:date="2021-12-04T21:15:00Z">
        <w:r w:rsidRPr="00E60783">
          <w:rPr>
            <w:rFonts w:ascii="Consolas" w:hAnsi="Consolas"/>
            <w:sz w:val="16"/>
            <w:szCs w:val="16"/>
            <w:rPrChange w:id="2491" w:author="Salim ATALLA" w:date="2021-12-04T21:20:00Z">
              <w:rPr>
                <w:rFonts w:ascii="High Tower Text" w:hAnsi="High Tower Text"/>
              </w:rPr>
            </w:rPrChange>
          </w:rPr>
          <w:t>j1++</w:t>
        </w:r>
      </w:ins>
    </w:p>
    <w:p w14:paraId="58BEBD2C" w14:textId="09F7FDD3" w:rsidR="006C08E5" w:rsidRPr="00E60783" w:rsidRDefault="006C08E5" w:rsidP="00445ED8">
      <w:pPr>
        <w:ind w:left="2124" w:hanging="2124"/>
        <w:rPr>
          <w:ins w:id="2492" w:author="Salim ATALLA" w:date="2021-12-04T21:15:00Z"/>
          <w:rFonts w:ascii="Consolas" w:hAnsi="Consolas"/>
          <w:sz w:val="16"/>
          <w:szCs w:val="16"/>
          <w:rPrChange w:id="2493" w:author="Salim ATALLA" w:date="2021-12-04T21:20:00Z">
            <w:rPr>
              <w:ins w:id="2494" w:author="Salim ATALLA" w:date="2021-12-04T21:15:00Z"/>
              <w:rFonts w:ascii="High Tower Text" w:hAnsi="High Tower Text"/>
            </w:rPr>
          </w:rPrChange>
        </w:rPr>
        <w:pPrChange w:id="2495" w:author="Salim ATALLA" w:date="2021-12-04T21:33:00Z">
          <w:pPr/>
        </w:pPrChange>
      </w:pPr>
      <w:ins w:id="2496" w:author="Salim ATALLA" w:date="2021-12-04T21:15:00Z">
        <w:r w:rsidRPr="00E60783">
          <w:rPr>
            <w:rFonts w:ascii="Consolas" w:hAnsi="Consolas"/>
            <w:sz w:val="16"/>
            <w:szCs w:val="16"/>
            <w:rPrChange w:id="2497" w:author="Salim ATALLA" w:date="2021-12-04T21:20:00Z">
              <w:rPr>
                <w:rFonts w:ascii="High Tower Text" w:hAnsi="High Tower Text"/>
              </w:rPr>
            </w:rPrChange>
          </w:rPr>
          <w:tab/>
          <w:t>sinon si ( haut_droite.appartenant = p.J2.id ) alors</w:t>
        </w:r>
      </w:ins>
      <w:ins w:id="2498" w:author="Salim ATALLA" w:date="2021-12-04T21:33:00Z">
        <w:r w:rsidR="00445ED8">
          <w:rPr>
            <w:rFonts w:ascii="Consolas" w:hAnsi="Consolas"/>
            <w:sz w:val="16"/>
            <w:szCs w:val="16"/>
          </w:rPr>
          <w:tab/>
        </w:r>
      </w:ins>
      <w:ins w:id="2499" w:author="Salim ATALLA" w:date="2021-12-04T21:15:00Z">
        <w:r w:rsidRPr="00E60783">
          <w:rPr>
            <w:rFonts w:ascii="Consolas" w:hAnsi="Consolas"/>
            <w:sz w:val="16"/>
            <w:szCs w:val="16"/>
            <w:rPrChange w:id="2500" w:author="Salim ATALLA" w:date="2021-12-04T21:20:00Z">
              <w:rPr>
                <w:rFonts w:ascii="High Tower Text" w:hAnsi="High Tower Text"/>
              </w:rPr>
            </w:rPrChange>
          </w:rPr>
          <w:t>j2++</w:t>
        </w:r>
      </w:ins>
      <w:ins w:id="2501" w:author="Salim ATALLA" w:date="2021-12-04T21:33:00Z">
        <w:r w:rsidR="00445ED8">
          <w:rPr>
            <w:rFonts w:ascii="Consolas" w:hAnsi="Consolas"/>
            <w:sz w:val="16"/>
            <w:szCs w:val="16"/>
          </w:rPr>
          <w:br/>
        </w:r>
      </w:ins>
      <w:ins w:id="2502" w:author="Salim ATALLA" w:date="2021-12-04T21:15:00Z">
        <w:r w:rsidRPr="00E60783">
          <w:rPr>
            <w:rFonts w:ascii="Consolas" w:hAnsi="Consolas"/>
            <w:sz w:val="16"/>
            <w:szCs w:val="16"/>
            <w:rPrChange w:id="2503" w:author="Salim ATALLA" w:date="2021-12-04T21:20:00Z">
              <w:rPr>
                <w:rFonts w:ascii="High Tower Text" w:hAnsi="High Tower Text"/>
              </w:rPr>
            </w:rPrChange>
          </w:rPr>
          <w:t>finSi</w:t>
        </w:r>
      </w:ins>
    </w:p>
    <w:p w14:paraId="4FA4841B" w14:textId="2B897D57" w:rsidR="006C08E5" w:rsidRPr="00E60783" w:rsidRDefault="006C08E5" w:rsidP="003E6B4A">
      <w:pPr>
        <w:ind w:left="1410"/>
        <w:rPr>
          <w:ins w:id="2504" w:author="Salim ATALLA" w:date="2021-12-04T21:15:00Z"/>
          <w:rFonts w:ascii="Consolas" w:hAnsi="Consolas"/>
          <w:sz w:val="16"/>
          <w:szCs w:val="16"/>
          <w:rPrChange w:id="2505" w:author="Salim ATALLA" w:date="2021-12-04T21:20:00Z">
            <w:rPr>
              <w:ins w:id="2506" w:author="Salim ATALLA" w:date="2021-12-04T21:15:00Z"/>
              <w:rFonts w:ascii="High Tower Text" w:hAnsi="High Tower Text"/>
            </w:rPr>
          </w:rPrChange>
        </w:rPr>
        <w:pPrChange w:id="2507" w:author="Salim ATALLA" w:date="2021-12-04T21:33:00Z">
          <w:pPr/>
        </w:pPrChange>
      </w:pPr>
      <w:ins w:id="2508" w:author="Salim ATALLA" w:date="2021-12-04T21:15:00Z">
        <w:r w:rsidRPr="00E60783">
          <w:rPr>
            <w:rFonts w:ascii="Consolas" w:hAnsi="Consolas"/>
            <w:sz w:val="16"/>
            <w:szCs w:val="16"/>
            <w:rPrChange w:id="2509" w:author="Salim ATALLA" w:date="2021-12-04T21:20:00Z">
              <w:rPr>
                <w:rFonts w:ascii="High Tower Text" w:hAnsi="High Tower Text"/>
              </w:rPr>
            </w:rPrChange>
          </w:rPr>
          <w:t>finSi</w:t>
        </w:r>
      </w:ins>
      <w:ins w:id="2510" w:author="Salim ATALLA" w:date="2021-12-04T21:33:00Z">
        <w:r w:rsidR="003E6B4A">
          <w:rPr>
            <w:rFonts w:ascii="Consolas" w:hAnsi="Consolas"/>
            <w:sz w:val="16"/>
            <w:szCs w:val="16"/>
          </w:rPr>
          <w:br/>
        </w:r>
      </w:ins>
      <w:ins w:id="2511" w:author="Salim ATALLA" w:date="2021-12-04T21:15:00Z">
        <w:r w:rsidRPr="00E60783">
          <w:rPr>
            <w:rFonts w:ascii="Consolas" w:hAnsi="Consolas"/>
            <w:sz w:val="16"/>
            <w:szCs w:val="16"/>
            <w:rPrChange w:id="2512" w:author="Salim ATALLA" w:date="2021-12-04T21:20:00Z">
              <w:rPr>
                <w:rFonts w:ascii="High Tower Text" w:hAnsi="High Tower Text"/>
              </w:rPr>
            </w:rPrChange>
          </w:rPr>
          <w:t>si ( bas_gauche.estAcquise(p) ) alors</w:t>
        </w:r>
      </w:ins>
    </w:p>
    <w:p w14:paraId="1A08B640" w14:textId="28473CDD" w:rsidR="006C08E5" w:rsidRPr="00E60783" w:rsidRDefault="006C08E5" w:rsidP="003E6B4A">
      <w:pPr>
        <w:ind w:left="2124" w:firstLine="6"/>
        <w:rPr>
          <w:ins w:id="2513" w:author="Salim ATALLA" w:date="2021-12-04T21:15:00Z"/>
          <w:rFonts w:ascii="Consolas" w:hAnsi="Consolas"/>
          <w:sz w:val="16"/>
          <w:szCs w:val="16"/>
          <w:rPrChange w:id="2514" w:author="Salim ATALLA" w:date="2021-12-04T21:20:00Z">
            <w:rPr>
              <w:ins w:id="2515" w:author="Salim ATALLA" w:date="2021-12-04T21:15:00Z"/>
              <w:rFonts w:ascii="High Tower Text" w:hAnsi="High Tower Text"/>
            </w:rPr>
          </w:rPrChange>
        </w:rPr>
        <w:pPrChange w:id="2516" w:author="Salim ATALLA" w:date="2021-12-04T21:34:00Z">
          <w:pPr/>
        </w:pPrChange>
      </w:pPr>
      <w:ins w:id="2517" w:author="Salim ATALLA" w:date="2021-12-04T21:15:00Z">
        <w:r w:rsidRPr="00E60783">
          <w:rPr>
            <w:rFonts w:ascii="Consolas" w:hAnsi="Consolas"/>
            <w:sz w:val="16"/>
            <w:szCs w:val="16"/>
            <w:rPrChange w:id="2518" w:author="Salim ATALLA" w:date="2021-12-04T21:20:00Z">
              <w:rPr>
                <w:rFonts w:ascii="High Tower Text" w:hAnsi="High Tower Text"/>
              </w:rPr>
            </w:rPrChange>
          </w:rPr>
          <w:t>si ( bas_gauche.appartenant = p.J1.id ) alors</w:t>
        </w:r>
      </w:ins>
      <w:ins w:id="2519" w:author="Salim ATALLA" w:date="2021-12-04T21:34:00Z">
        <w:r w:rsidR="003E6B4A">
          <w:rPr>
            <w:rFonts w:ascii="Consolas" w:hAnsi="Consolas"/>
            <w:sz w:val="16"/>
            <w:szCs w:val="16"/>
          </w:rPr>
          <w:tab/>
        </w:r>
      </w:ins>
      <w:ins w:id="2520" w:author="Salim ATALLA" w:date="2021-12-04T21:15:00Z">
        <w:r w:rsidRPr="00E60783">
          <w:rPr>
            <w:rFonts w:ascii="Consolas" w:hAnsi="Consolas"/>
            <w:sz w:val="16"/>
            <w:szCs w:val="16"/>
            <w:rPrChange w:id="2521" w:author="Salim ATALLA" w:date="2021-12-04T21:20:00Z">
              <w:rPr>
                <w:rFonts w:ascii="High Tower Text" w:hAnsi="High Tower Text"/>
              </w:rPr>
            </w:rPrChange>
          </w:rPr>
          <w:t>j1++</w:t>
        </w:r>
      </w:ins>
      <w:ins w:id="2522" w:author="Salim ATALLA" w:date="2021-12-04T21:34:00Z">
        <w:r w:rsidR="003E6B4A">
          <w:rPr>
            <w:rFonts w:ascii="Consolas" w:hAnsi="Consolas"/>
            <w:sz w:val="16"/>
            <w:szCs w:val="16"/>
          </w:rPr>
          <w:br/>
        </w:r>
      </w:ins>
      <w:ins w:id="2523" w:author="Salim ATALLA" w:date="2021-12-04T21:15:00Z">
        <w:r w:rsidRPr="00E60783">
          <w:rPr>
            <w:rFonts w:ascii="Consolas" w:hAnsi="Consolas"/>
            <w:sz w:val="16"/>
            <w:szCs w:val="16"/>
            <w:rPrChange w:id="2524" w:author="Salim ATALLA" w:date="2021-12-04T21:20:00Z">
              <w:rPr>
                <w:rFonts w:ascii="High Tower Text" w:hAnsi="High Tower Text"/>
              </w:rPr>
            </w:rPrChange>
          </w:rPr>
          <w:t>sinon si ( bas_gauche.appartenant = p.J2.id ) alors</w:t>
        </w:r>
      </w:ins>
      <w:ins w:id="2525" w:author="Salim ATALLA" w:date="2021-12-04T21:34:00Z">
        <w:r w:rsidR="003E6B4A">
          <w:rPr>
            <w:rFonts w:ascii="Consolas" w:hAnsi="Consolas"/>
            <w:sz w:val="16"/>
            <w:szCs w:val="16"/>
          </w:rPr>
          <w:tab/>
        </w:r>
      </w:ins>
      <w:ins w:id="2526" w:author="Salim ATALLA" w:date="2021-12-04T21:15:00Z">
        <w:r w:rsidRPr="00E60783">
          <w:rPr>
            <w:rFonts w:ascii="Consolas" w:hAnsi="Consolas"/>
            <w:sz w:val="16"/>
            <w:szCs w:val="16"/>
            <w:rPrChange w:id="2527" w:author="Salim ATALLA" w:date="2021-12-04T21:20:00Z">
              <w:rPr>
                <w:rFonts w:ascii="High Tower Text" w:hAnsi="High Tower Text"/>
              </w:rPr>
            </w:rPrChange>
          </w:rPr>
          <w:t>j2++</w:t>
        </w:r>
      </w:ins>
      <w:ins w:id="2528" w:author="Salim ATALLA" w:date="2021-12-04T21:34:00Z">
        <w:r w:rsidR="003E6B4A">
          <w:rPr>
            <w:rFonts w:ascii="Consolas" w:hAnsi="Consolas"/>
            <w:sz w:val="16"/>
            <w:szCs w:val="16"/>
          </w:rPr>
          <w:br/>
        </w:r>
      </w:ins>
      <w:ins w:id="2529" w:author="Salim ATALLA" w:date="2021-12-04T21:15:00Z">
        <w:r w:rsidRPr="00E60783">
          <w:rPr>
            <w:rFonts w:ascii="Consolas" w:hAnsi="Consolas"/>
            <w:sz w:val="16"/>
            <w:szCs w:val="16"/>
            <w:rPrChange w:id="2530" w:author="Salim ATALLA" w:date="2021-12-04T21:20:00Z">
              <w:rPr>
                <w:rFonts w:ascii="High Tower Text" w:hAnsi="High Tower Text"/>
              </w:rPr>
            </w:rPrChange>
          </w:rPr>
          <w:t>finSi</w:t>
        </w:r>
      </w:ins>
    </w:p>
    <w:p w14:paraId="09635314" w14:textId="2A82E535" w:rsidR="006C08E5" w:rsidRPr="00E60783" w:rsidRDefault="006C08E5" w:rsidP="003E6B4A">
      <w:pPr>
        <w:ind w:left="1410"/>
        <w:rPr>
          <w:ins w:id="2531" w:author="Salim ATALLA" w:date="2021-12-04T21:15:00Z"/>
          <w:rFonts w:ascii="Consolas" w:hAnsi="Consolas"/>
          <w:sz w:val="16"/>
          <w:szCs w:val="16"/>
          <w:rPrChange w:id="2532" w:author="Salim ATALLA" w:date="2021-12-04T21:20:00Z">
            <w:rPr>
              <w:ins w:id="2533" w:author="Salim ATALLA" w:date="2021-12-04T21:15:00Z"/>
              <w:rFonts w:ascii="High Tower Text" w:hAnsi="High Tower Text"/>
            </w:rPr>
          </w:rPrChange>
        </w:rPr>
        <w:pPrChange w:id="2534" w:author="Salim ATALLA" w:date="2021-12-04T21:34:00Z">
          <w:pPr/>
        </w:pPrChange>
      </w:pPr>
      <w:ins w:id="2535" w:author="Salim ATALLA" w:date="2021-12-04T21:15:00Z">
        <w:r w:rsidRPr="00E60783">
          <w:rPr>
            <w:rFonts w:ascii="Consolas" w:hAnsi="Consolas"/>
            <w:sz w:val="16"/>
            <w:szCs w:val="16"/>
            <w:rPrChange w:id="2536" w:author="Salim ATALLA" w:date="2021-12-04T21:20:00Z">
              <w:rPr>
                <w:rFonts w:ascii="High Tower Text" w:hAnsi="High Tower Text"/>
              </w:rPr>
            </w:rPrChange>
          </w:rPr>
          <w:t>finSi</w:t>
        </w:r>
      </w:ins>
      <w:ins w:id="2537" w:author="Salim ATALLA" w:date="2021-12-04T21:34:00Z">
        <w:r w:rsidR="003E6B4A">
          <w:rPr>
            <w:rFonts w:ascii="Consolas" w:hAnsi="Consolas"/>
            <w:sz w:val="16"/>
            <w:szCs w:val="16"/>
          </w:rPr>
          <w:br/>
        </w:r>
      </w:ins>
      <w:ins w:id="2538" w:author="Salim ATALLA" w:date="2021-12-04T21:15:00Z">
        <w:r w:rsidRPr="00E60783">
          <w:rPr>
            <w:rFonts w:ascii="Consolas" w:hAnsi="Consolas"/>
            <w:sz w:val="16"/>
            <w:szCs w:val="16"/>
            <w:rPrChange w:id="2539" w:author="Salim ATALLA" w:date="2021-12-04T21:20:00Z">
              <w:rPr>
                <w:rFonts w:ascii="High Tower Text" w:hAnsi="High Tower Text"/>
              </w:rPr>
            </w:rPrChange>
          </w:rPr>
          <w:t>si ( bas_droite.estAcquise(p) ) alors</w:t>
        </w:r>
      </w:ins>
    </w:p>
    <w:p w14:paraId="0401CD1E" w14:textId="3E798F1E" w:rsidR="006C08E5" w:rsidRPr="00E60783" w:rsidRDefault="006C08E5" w:rsidP="003E6B4A">
      <w:pPr>
        <w:ind w:left="2124" w:firstLine="6"/>
        <w:rPr>
          <w:ins w:id="2540" w:author="Salim ATALLA" w:date="2021-12-04T21:15:00Z"/>
          <w:rFonts w:ascii="Consolas" w:hAnsi="Consolas"/>
          <w:sz w:val="16"/>
          <w:szCs w:val="16"/>
          <w:rPrChange w:id="2541" w:author="Salim ATALLA" w:date="2021-12-04T21:20:00Z">
            <w:rPr>
              <w:ins w:id="2542" w:author="Salim ATALLA" w:date="2021-12-04T21:15:00Z"/>
              <w:rFonts w:ascii="High Tower Text" w:hAnsi="High Tower Text"/>
            </w:rPr>
          </w:rPrChange>
        </w:rPr>
        <w:pPrChange w:id="2543" w:author="Salim ATALLA" w:date="2021-12-04T21:34:00Z">
          <w:pPr/>
        </w:pPrChange>
      </w:pPr>
      <w:ins w:id="2544" w:author="Salim ATALLA" w:date="2021-12-04T21:15:00Z">
        <w:r w:rsidRPr="00E60783">
          <w:rPr>
            <w:rFonts w:ascii="Consolas" w:hAnsi="Consolas"/>
            <w:sz w:val="16"/>
            <w:szCs w:val="16"/>
            <w:rPrChange w:id="2545" w:author="Salim ATALLA" w:date="2021-12-04T21:20:00Z">
              <w:rPr>
                <w:rFonts w:ascii="High Tower Text" w:hAnsi="High Tower Text"/>
              </w:rPr>
            </w:rPrChange>
          </w:rPr>
          <w:t>si ( bas_droite.appartenant = p.J1.id ) alors</w:t>
        </w:r>
      </w:ins>
      <w:ins w:id="2546" w:author="Salim ATALLA" w:date="2021-12-04T21:34:00Z">
        <w:r w:rsidR="003E6B4A">
          <w:rPr>
            <w:rFonts w:ascii="Consolas" w:hAnsi="Consolas"/>
            <w:sz w:val="16"/>
            <w:szCs w:val="16"/>
          </w:rPr>
          <w:tab/>
        </w:r>
      </w:ins>
      <w:ins w:id="2547" w:author="Salim ATALLA" w:date="2021-12-04T21:15:00Z">
        <w:r w:rsidRPr="00E60783">
          <w:rPr>
            <w:rFonts w:ascii="Consolas" w:hAnsi="Consolas"/>
            <w:sz w:val="16"/>
            <w:szCs w:val="16"/>
            <w:rPrChange w:id="2548" w:author="Salim ATALLA" w:date="2021-12-04T21:20:00Z">
              <w:rPr>
                <w:rFonts w:ascii="High Tower Text" w:hAnsi="High Tower Text"/>
              </w:rPr>
            </w:rPrChange>
          </w:rPr>
          <w:t>j1++</w:t>
        </w:r>
      </w:ins>
      <w:ins w:id="2549" w:author="Salim ATALLA" w:date="2021-12-04T21:34:00Z">
        <w:r w:rsidR="003E6B4A">
          <w:rPr>
            <w:rFonts w:ascii="Consolas" w:hAnsi="Consolas"/>
            <w:sz w:val="16"/>
            <w:szCs w:val="16"/>
          </w:rPr>
          <w:br/>
        </w:r>
      </w:ins>
      <w:ins w:id="2550" w:author="Salim ATALLA" w:date="2021-12-04T21:15:00Z">
        <w:r w:rsidRPr="00E60783">
          <w:rPr>
            <w:rFonts w:ascii="Consolas" w:hAnsi="Consolas"/>
            <w:sz w:val="16"/>
            <w:szCs w:val="16"/>
            <w:rPrChange w:id="2551" w:author="Salim ATALLA" w:date="2021-12-04T21:20:00Z">
              <w:rPr>
                <w:rFonts w:ascii="High Tower Text" w:hAnsi="High Tower Text"/>
              </w:rPr>
            </w:rPrChange>
          </w:rPr>
          <w:t>sinon si ( bas_droite.appartenant = p.J2.id ) alors</w:t>
        </w:r>
      </w:ins>
      <w:ins w:id="2552" w:author="Salim ATALLA" w:date="2021-12-04T21:34:00Z">
        <w:r w:rsidR="003E6B4A">
          <w:rPr>
            <w:rFonts w:ascii="Consolas" w:hAnsi="Consolas"/>
            <w:sz w:val="16"/>
            <w:szCs w:val="16"/>
          </w:rPr>
          <w:tab/>
        </w:r>
      </w:ins>
      <w:ins w:id="2553" w:author="Salim ATALLA" w:date="2021-12-04T21:15:00Z">
        <w:r w:rsidRPr="00E60783">
          <w:rPr>
            <w:rFonts w:ascii="Consolas" w:hAnsi="Consolas"/>
            <w:sz w:val="16"/>
            <w:szCs w:val="16"/>
            <w:rPrChange w:id="2554" w:author="Salim ATALLA" w:date="2021-12-04T21:20:00Z">
              <w:rPr>
                <w:rFonts w:ascii="High Tower Text" w:hAnsi="High Tower Text"/>
              </w:rPr>
            </w:rPrChange>
          </w:rPr>
          <w:t>j2++</w:t>
        </w:r>
      </w:ins>
      <w:ins w:id="2555" w:author="Salim ATALLA" w:date="2021-12-04T21:35:00Z">
        <w:r w:rsidR="003E6B4A">
          <w:rPr>
            <w:rFonts w:ascii="Consolas" w:hAnsi="Consolas"/>
            <w:sz w:val="16"/>
            <w:szCs w:val="16"/>
          </w:rPr>
          <w:br/>
        </w:r>
      </w:ins>
      <w:ins w:id="2556" w:author="Salim ATALLA" w:date="2021-12-04T21:15:00Z">
        <w:r w:rsidRPr="00E60783">
          <w:rPr>
            <w:rFonts w:ascii="Consolas" w:hAnsi="Consolas"/>
            <w:sz w:val="16"/>
            <w:szCs w:val="16"/>
            <w:rPrChange w:id="2557" w:author="Salim ATALLA" w:date="2021-12-04T21:20:00Z">
              <w:rPr>
                <w:rFonts w:ascii="High Tower Text" w:hAnsi="High Tower Text"/>
              </w:rPr>
            </w:rPrChange>
          </w:rPr>
          <w:t>finSi</w:t>
        </w:r>
      </w:ins>
    </w:p>
    <w:p w14:paraId="688C8A6F" w14:textId="50058A8D" w:rsidR="006C08E5" w:rsidRPr="00E60783" w:rsidRDefault="006C08E5" w:rsidP="003E6B4A">
      <w:pPr>
        <w:ind w:left="1410"/>
        <w:rPr>
          <w:ins w:id="2558" w:author="Salim ATALLA" w:date="2021-12-04T21:15:00Z"/>
          <w:rFonts w:ascii="Consolas" w:hAnsi="Consolas"/>
          <w:sz w:val="16"/>
          <w:szCs w:val="16"/>
          <w:rPrChange w:id="2559" w:author="Salim ATALLA" w:date="2021-12-04T21:20:00Z">
            <w:rPr>
              <w:ins w:id="2560" w:author="Salim ATALLA" w:date="2021-12-04T21:15:00Z"/>
              <w:rFonts w:ascii="High Tower Text" w:hAnsi="High Tower Text"/>
            </w:rPr>
          </w:rPrChange>
        </w:rPr>
        <w:pPrChange w:id="2561" w:author="Salim ATALLA" w:date="2021-12-04T21:35:00Z">
          <w:pPr/>
        </w:pPrChange>
      </w:pPr>
      <w:ins w:id="2562" w:author="Salim ATALLA" w:date="2021-12-04T21:15:00Z">
        <w:r w:rsidRPr="00E60783">
          <w:rPr>
            <w:rFonts w:ascii="Consolas" w:hAnsi="Consolas"/>
            <w:sz w:val="16"/>
            <w:szCs w:val="16"/>
            <w:rPrChange w:id="2563" w:author="Salim ATALLA" w:date="2021-12-04T21:20:00Z">
              <w:rPr>
                <w:rFonts w:ascii="High Tower Text" w:hAnsi="High Tower Text"/>
              </w:rPr>
            </w:rPrChange>
          </w:rPr>
          <w:t>finSi</w:t>
        </w:r>
      </w:ins>
      <w:ins w:id="2564" w:author="Salim ATALLA" w:date="2021-12-04T21:35:00Z">
        <w:r w:rsidR="003E6B4A">
          <w:rPr>
            <w:rFonts w:ascii="Consolas" w:hAnsi="Consolas"/>
            <w:sz w:val="16"/>
            <w:szCs w:val="16"/>
          </w:rPr>
          <w:br/>
        </w:r>
      </w:ins>
      <w:ins w:id="2565" w:author="Salim ATALLA" w:date="2021-12-04T21:15:00Z">
        <w:r w:rsidRPr="00E60783">
          <w:rPr>
            <w:rFonts w:ascii="Consolas" w:hAnsi="Consolas"/>
            <w:sz w:val="16"/>
            <w:szCs w:val="16"/>
            <w:rPrChange w:id="2566" w:author="Salim ATALLA" w:date="2021-12-04T21:20:00Z">
              <w:rPr>
                <w:rFonts w:ascii="High Tower Text" w:hAnsi="High Tower Text"/>
              </w:rPr>
            </w:rPrChange>
          </w:rPr>
          <w:t>si ( estRemplie(p) ) alors</w:t>
        </w:r>
      </w:ins>
    </w:p>
    <w:p w14:paraId="5DBE60D2" w14:textId="4BE2C481" w:rsidR="006C08E5" w:rsidRPr="00E60783" w:rsidRDefault="006C08E5" w:rsidP="003E6B4A">
      <w:pPr>
        <w:ind w:left="2124" w:firstLine="6"/>
        <w:rPr>
          <w:ins w:id="2567" w:author="Salim ATALLA" w:date="2021-12-04T21:15:00Z"/>
          <w:rFonts w:ascii="Consolas" w:hAnsi="Consolas"/>
          <w:sz w:val="16"/>
          <w:szCs w:val="16"/>
          <w:rPrChange w:id="2568" w:author="Salim ATALLA" w:date="2021-12-04T21:20:00Z">
            <w:rPr>
              <w:ins w:id="2569" w:author="Salim ATALLA" w:date="2021-12-04T21:15:00Z"/>
              <w:rFonts w:ascii="High Tower Text" w:hAnsi="High Tower Text"/>
            </w:rPr>
          </w:rPrChange>
        </w:rPr>
        <w:pPrChange w:id="2570" w:author="Salim ATALLA" w:date="2021-12-04T21:35:00Z">
          <w:pPr/>
        </w:pPrChange>
      </w:pPr>
      <w:ins w:id="2571" w:author="Salim ATALLA" w:date="2021-12-04T21:15:00Z">
        <w:r w:rsidRPr="00E60783">
          <w:rPr>
            <w:rFonts w:ascii="Consolas" w:hAnsi="Consolas"/>
            <w:sz w:val="16"/>
            <w:szCs w:val="16"/>
            <w:rPrChange w:id="2572" w:author="Salim ATALLA" w:date="2021-12-04T21:20:00Z">
              <w:rPr>
                <w:rFonts w:ascii="High Tower Text" w:hAnsi="High Tower Text"/>
              </w:rPr>
            </w:rPrChange>
          </w:rPr>
          <w:t>si ( j1 = 2 et j2 = 2 ) alors</w:t>
        </w:r>
      </w:ins>
      <w:ins w:id="2573" w:author="Salim ATALLA" w:date="2021-12-04T21:35:00Z">
        <w:r w:rsidR="003E6B4A">
          <w:rPr>
            <w:rFonts w:ascii="Consolas" w:hAnsi="Consolas"/>
            <w:sz w:val="16"/>
            <w:szCs w:val="16"/>
          </w:rPr>
          <w:tab/>
        </w:r>
      </w:ins>
      <w:ins w:id="2574" w:author="Salim ATALLA" w:date="2021-12-04T21:15:00Z">
        <w:r w:rsidRPr="00E60783">
          <w:rPr>
            <w:rFonts w:ascii="Consolas" w:hAnsi="Consolas"/>
            <w:sz w:val="16"/>
            <w:szCs w:val="16"/>
            <w:rPrChange w:id="2575" w:author="Salim ATALLA" w:date="2021-12-04T21:20:00Z">
              <w:rPr>
                <w:rFonts w:ascii="High Tower Text" w:hAnsi="High Tower Text"/>
              </w:rPr>
            </w:rPrChange>
          </w:rPr>
          <w:t>ColorierRegion (p, J)</w:t>
        </w:r>
      </w:ins>
      <w:ins w:id="2576" w:author="Salim ATALLA" w:date="2021-12-04T21:35:00Z">
        <w:r w:rsidR="003E6B4A">
          <w:rPr>
            <w:rFonts w:ascii="Consolas" w:hAnsi="Consolas"/>
            <w:sz w:val="16"/>
            <w:szCs w:val="16"/>
          </w:rPr>
          <w:br/>
        </w:r>
      </w:ins>
      <w:ins w:id="2577" w:author="Salim ATALLA" w:date="2021-12-04T21:15:00Z">
        <w:r w:rsidRPr="00E60783">
          <w:rPr>
            <w:rFonts w:ascii="Consolas" w:hAnsi="Consolas"/>
            <w:sz w:val="16"/>
            <w:szCs w:val="16"/>
            <w:rPrChange w:id="2578" w:author="Salim ATALLA" w:date="2021-12-04T21:20:00Z">
              <w:rPr>
                <w:rFonts w:ascii="High Tower Text" w:hAnsi="High Tower Text"/>
              </w:rPr>
            </w:rPrChange>
          </w:rPr>
          <w:t>sinon si ( j1 ≥ 2 et j2 &lt; j1 ) alors</w:t>
        </w:r>
      </w:ins>
      <w:ins w:id="2579" w:author="Salim ATALLA" w:date="2021-12-04T21:35:00Z">
        <w:r w:rsidR="003E6B4A">
          <w:rPr>
            <w:rFonts w:ascii="Consolas" w:hAnsi="Consolas"/>
            <w:sz w:val="16"/>
            <w:szCs w:val="16"/>
          </w:rPr>
          <w:tab/>
        </w:r>
      </w:ins>
      <w:ins w:id="2580" w:author="Salim ATALLA" w:date="2021-12-04T21:15:00Z">
        <w:r w:rsidRPr="00E60783">
          <w:rPr>
            <w:rFonts w:ascii="Consolas" w:hAnsi="Consolas"/>
            <w:sz w:val="16"/>
            <w:szCs w:val="16"/>
            <w:rPrChange w:id="2581" w:author="Salim ATALLA" w:date="2021-12-04T21:20:00Z">
              <w:rPr>
                <w:rFonts w:ascii="High Tower Text" w:hAnsi="High Tower Text"/>
              </w:rPr>
            </w:rPrChange>
          </w:rPr>
          <w:t>ColorierRegion ( p, p.J1 )</w:t>
        </w:r>
      </w:ins>
      <w:ins w:id="2582" w:author="Salim ATALLA" w:date="2021-12-04T21:35:00Z">
        <w:r w:rsidR="003E6B4A">
          <w:rPr>
            <w:rFonts w:ascii="Consolas" w:hAnsi="Consolas"/>
            <w:sz w:val="16"/>
            <w:szCs w:val="16"/>
          </w:rPr>
          <w:br/>
        </w:r>
      </w:ins>
      <w:ins w:id="2583" w:author="Salim ATALLA" w:date="2021-12-04T21:15:00Z">
        <w:r w:rsidRPr="00E60783">
          <w:rPr>
            <w:rFonts w:ascii="Consolas" w:hAnsi="Consolas"/>
            <w:sz w:val="16"/>
            <w:szCs w:val="16"/>
            <w:rPrChange w:id="2584" w:author="Salim ATALLA" w:date="2021-12-04T21:20:00Z">
              <w:rPr>
                <w:rFonts w:ascii="High Tower Text" w:hAnsi="High Tower Text"/>
              </w:rPr>
            </w:rPrChange>
          </w:rPr>
          <w:t>sinon si ( j2 ≥ 2 et j1 &lt; j2 ) alors</w:t>
        </w:r>
      </w:ins>
      <w:ins w:id="2585" w:author="Salim ATALLA" w:date="2021-12-04T21:35:00Z">
        <w:r w:rsidR="003E6B4A">
          <w:rPr>
            <w:rFonts w:ascii="Consolas" w:hAnsi="Consolas"/>
            <w:sz w:val="16"/>
            <w:szCs w:val="16"/>
          </w:rPr>
          <w:tab/>
        </w:r>
      </w:ins>
      <w:ins w:id="2586" w:author="Salim ATALLA" w:date="2021-12-04T21:15:00Z">
        <w:r w:rsidRPr="00E60783">
          <w:rPr>
            <w:rFonts w:ascii="Consolas" w:hAnsi="Consolas"/>
            <w:sz w:val="16"/>
            <w:szCs w:val="16"/>
            <w:rPrChange w:id="2587" w:author="Salim ATALLA" w:date="2021-12-04T21:20:00Z">
              <w:rPr>
                <w:rFonts w:ascii="High Tower Text" w:hAnsi="High Tower Text"/>
              </w:rPr>
            </w:rPrChange>
          </w:rPr>
          <w:t>ColorierRegion ( p, p.J2 )</w:t>
        </w:r>
      </w:ins>
      <w:ins w:id="2588" w:author="Salim ATALLA" w:date="2021-12-04T21:35:00Z">
        <w:r w:rsidR="003E6B4A">
          <w:rPr>
            <w:rFonts w:ascii="Consolas" w:hAnsi="Consolas"/>
            <w:sz w:val="16"/>
            <w:szCs w:val="16"/>
          </w:rPr>
          <w:br/>
        </w:r>
      </w:ins>
      <w:ins w:id="2589" w:author="Salim ATALLA" w:date="2021-12-04T21:15:00Z">
        <w:r w:rsidRPr="00E60783">
          <w:rPr>
            <w:rFonts w:ascii="Consolas" w:hAnsi="Consolas"/>
            <w:sz w:val="16"/>
            <w:szCs w:val="16"/>
            <w:rPrChange w:id="2590" w:author="Salim ATALLA" w:date="2021-12-04T21:20:00Z">
              <w:rPr>
                <w:rFonts w:ascii="High Tower Text" w:hAnsi="High Tower Text"/>
              </w:rPr>
            </w:rPrChange>
          </w:rPr>
          <w:t>finSi</w:t>
        </w:r>
      </w:ins>
    </w:p>
    <w:p w14:paraId="3C4FA1A9" w14:textId="6DE39D84" w:rsidR="006C08E5" w:rsidRPr="00E60783" w:rsidRDefault="006C08E5" w:rsidP="00541A19">
      <w:pPr>
        <w:ind w:left="1410"/>
        <w:rPr>
          <w:ins w:id="2591" w:author="Salim ATALLA" w:date="2021-12-04T21:15:00Z"/>
          <w:rFonts w:ascii="Consolas" w:hAnsi="Consolas"/>
          <w:sz w:val="16"/>
          <w:szCs w:val="16"/>
          <w:rPrChange w:id="2592" w:author="Salim ATALLA" w:date="2021-12-04T21:20:00Z">
            <w:rPr>
              <w:ins w:id="2593" w:author="Salim ATALLA" w:date="2021-12-04T21:15:00Z"/>
              <w:rFonts w:ascii="High Tower Text" w:hAnsi="High Tower Text"/>
            </w:rPr>
          </w:rPrChange>
        </w:rPr>
        <w:pPrChange w:id="2594" w:author="Salim ATALLA" w:date="2021-12-04T21:35:00Z">
          <w:pPr/>
        </w:pPrChange>
      </w:pPr>
      <w:ins w:id="2595" w:author="Salim ATALLA" w:date="2021-12-04T21:15:00Z">
        <w:r w:rsidRPr="00E60783">
          <w:rPr>
            <w:rFonts w:ascii="Consolas" w:hAnsi="Consolas"/>
            <w:sz w:val="16"/>
            <w:szCs w:val="16"/>
            <w:rPrChange w:id="2596" w:author="Salim ATALLA" w:date="2021-12-04T21:20:00Z">
              <w:rPr>
                <w:rFonts w:ascii="High Tower Text" w:hAnsi="High Tower Text"/>
              </w:rPr>
            </w:rPrChange>
          </w:rPr>
          <w:t>finSi</w:t>
        </w:r>
      </w:ins>
      <w:ins w:id="2597" w:author="Salim ATALLA" w:date="2021-12-04T21:35:00Z">
        <w:r w:rsidR="00541A19">
          <w:rPr>
            <w:rFonts w:ascii="Consolas" w:hAnsi="Consolas"/>
            <w:sz w:val="16"/>
            <w:szCs w:val="16"/>
          </w:rPr>
          <w:br/>
        </w:r>
      </w:ins>
      <w:ins w:id="2598" w:author="Salim ATALLA" w:date="2021-12-04T21:15:00Z">
        <w:r w:rsidRPr="00E60783">
          <w:rPr>
            <w:rFonts w:ascii="Consolas" w:hAnsi="Consolas"/>
            <w:sz w:val="16"/>
            <w:szCs w:val="16"/>
            <w:rPrChange w:id="2599" w:author="Salim ATALLA" w:date="2021-12-04T21:20:00Z">
              <w:rPr>
                <w:rFonts w:ascii="High Tower Text" w:hAnsi="High Tower Text"/>
              </w:rPr>
            </w:rPrChange>
          </w:rPr>
          <w:t>haut_gauche.RemplirRegion(p, J )</w:t>
        </w:r>
      </w:ins>
      <w:ins w:id="2600" w:author="Salim ATALLA" w:date="2021-12-04T21:35:00Z">
        <w:r w:rsidR="00541A19">
          <w:rPr>
            <w:rFonts w:ascii="Consolas" w:hAnsi="Consolas"/>
            <w:sz w:val="16"/>
            <w:szCs w:val="16"/>
          </w:rPr>
          <w:br/>
        </w:r>
      </w:ins>
      <w:ins w:id="2601" w:author="Salim ATALLA" w:date="2021-12-04T21:15:00Z">
        <w:r w:rsidRPr="00E60783">
          <w:rPr>
            <w:rFonts w:ascii="Consolas" w:hAnsi="Consolas"/>
            <w:sz w:val="16"/>
            <w:szCs w:val="16"/>
            <w:rPrChange w:id="2602" w:author="Salim ATALLA" w:date="2021-12-04T21:20:00Z">
              <w:rPr>
                <w:rFonts w:ascii="High Tower Text" w:hAnsi="High Tower Text"/>
              </w:rPr>
            </w:rPrChange>
          </w:rPr>
          <w:t>haut_droite.RemplirRegion(p, J )</w:t>
        </w:r>
      </w:ins>
      <w:ins w:id="2603" w:author="Salim ATALLA" w:date="2021-12-04T21:35:00Z">
        <w:r w:rsidR="00541A19">
          <w:rPr>
            <w:rFonts w:ascii="Consolas" w:hAnsi="Consolas"/>
            <w:sz w:val="16"/>
            <w:szCs w:val="16"/>
          </w:rPr>
          <w:br/>
        </w:r>
      </w:ins>
      <w:ins w:id="2604" w:author="Salim ATALLA" w:date="2021-12-04T21:15:00Z">
        <w:r w:rsidRPr="00E60783">
          <w:rPr>
            <w:rFonts w:ascii="Consolas" w:hAnsi="Consolas"/>
            <w:sz w:val="16"/>
            <w:szCs w:val="16"/>
            <w:rPrChange w:id="2605" w:author="Salim ATALLA" w:date="2021-12-04T21:20:00Z">
              <w:rPr>
                <w:rFonts w:ascii="High Tower Text" w:hAnsi="High Tower Text"/>
              </w:rPr>
            </w:rPrChange>
          </w:rPr>
          <w:t>bas_gauche.RemplirRegion(p, J )</w:t>
        </w:r>
      </w:ins>
      <w:ins w:id="2606" w:author="Salim ATALLA" w:date="2021-12-04T21:35:00Z">
        <w:r w:rsidR="00541A19">
          <w:rPr>
            <w:rFonts w:ascii="Consolas" w:hAnsi="Consolas"/>
            <w:sz w:val="16"/>
            <w:szCs w:val="16"/>
          </w:rPr>
          <w:br/>
        </w:r>
      </w:ins>
      <w:ins w:id="2607" w:author="Salim ATALLA" w:date="2021-12-04T21:15:00Z">
        <w:r w:rsidRPr="00E60783">
          <w:rPr>
            <w:rFonts w:ascii="Consolas" w:hAnsi="Consolas"/>
            <w:sz w:val="16"/>
            <w:szCs w:val="16"/>
            <w:rPrChange w:id="2608" w:author="Salim ATALLA" w:date="2021-12-04T21:20:00Z">
              <w:rPr>
                <w:rFonts w:ascii="High Tower Text" w:hAnsi="High Tower Text"/>
              </w:rPr>
            </w:rPrChange>
          </w:rPr>
          <w:t xml:space="preserve">bas_droite.RemplirRegion(p, J ) </w:t>
        </w:r>
        <w:r w:rsidRPr="00E60783">
          <w:rPr>
            <w:rFonts w:ascii="Consolas" w:hAnsi="Consolas"/>
            <w:sz w:val="16"/>
            <w:szCs w:val="16"/>
            <w:rPrChange w:id="2609" w:author="Salim ATALLA" w:date="2021-12-04T21:20:00Z">
              <w:rPr>
                <w:rFonts w:ascii="High Tower Text" w:hAnsi="High Tower Text"/>
              </w:rPr>
            </w:rPrChange>
          </w:rPr>
          <w:tab/>
        </w:r>
      </w:ins>
    </w:p>
    <w:p w14:paraId="4899ED0B" w14:textId="3AB77363" w:rsidR="006C08E5" w:rsidRPr="00E60783" w:rsidRDefault="006C08E5" w:rsidP="00541A19">
      <w:pPr>
        <w:ind w:left="705"/>
        <w:rPr>
          <w:ins w:id="2610" w:author="Salim ATALLA" w:date="2021-12-04T21:15:00Z"/>
          <w:rFonts w:ascii="Consolas" w:hAnsi="Consolas"/>
          <w:sz w:val="16"/>
          <w:szCs w:val="16"/>
          <w:rPrChange w:id="2611" w:author="Salim ATALLA" w:date="2021-12-04T21:20:00Z">
            <w:rPr>
              <w:ins w:id="2612" w:author="Salim ATALLA" w:date="2021-12-04T21:15:00Z"/>
              <w:rFonts w:ascii="High Tower Text" w:hAnsi="High Tower Text"/>
            </w:rPr>
          </w:rPrChange>
        </w:rPr>
        <w:pPrChange w:id="2613" w:author="Salim ATALLA" w:date="2021-12-04T21:36:00Z">
          <w:pPr/>
        </w:pPrChange>
      </w:pPr>
      <w:ins w:id="2614" w:author="Salim ATALLA" w:date="2021-12-04T21:15:00Z">
        <w:r w:rsidRPr="00E60783">
          <w:rPr>
            <w:rFonts w:ascii="Consolas" w:hAnsi="Consolas"/>
            <w:sz w:val="16"/>
            <w:szCs w:val="16"/>
            <w:rPrChange w:id="2615" w:author="Salim ATALLA" w:date="2021-12-04T21:20:00Z">
              <w:rPr>
                <w:rFonts w:ascii="High Tower Text" w:hAnsi="High Tower Text"/>
              </w:rPr>
            </w:rPrChange>
          </w:rPr>
          <w:t>finSi</w:t>
        </w:r>
      </w:ins>
      <w:ins w:id="2616" w:author="Salim ATALLA" w:date="2021-12-04T21:36:00Z">
        <w:r w:rsidR="00541A19">
          <w:rPr>
            <w:rFonts w:ascii="Consolas" w:hAnsi="Consolas"/>
            <w:sz w:val="16"/>
            <w:szCs w:val="16"/>
          </w:rPr>
          <w:br/>
        </w:r>
      </w:ins>
      <w:ins w:id="2617" w:author="Salim ATALLA" w:date="2021-12-04T21:15:00Z">
        <w:r w:rsidRPr="00E60783">
          <w:rPr>
            <w:rFonts w:ascii="Consolas" w:hAnsi="Consolas"/>
            <w:sz w:val="16"/>
            <w:szCs w:val="16"/>
            <w:rPrChange w:id="2618" w:author="Salim ATALLA" w:date="2021-12-04T21:20:00Z">
              <w:rPr>
                <w:rFonts w:ascii="High Tower Text" w:hAnsi="High Tower Text"/>
              </w:rPr>
            </w:rPrChange>
          </w:rPr>
          <w:t>retourner ( this )</w:t>
        </w:r>
      </w:ins>
    </w:p>
    <w:p w14:paraId="108EDF5B" w14:textId="4259980F" w:rsidR="006C08E5" w:rsidRPr="00E60783" w:rsidRDefault="006C08E5" w:rsidP="00785096">
      <w:pPr>
        <w:rPr>
          <w:ins w:id="2619" w:author="Salim ATALLA" w:date="2021-12-04T21:15:00Z"/>
          <w:rFonts w:ascii="Consolas" w:hAnsi="Consolas"/>
          <w:sz w:val="16"/>
          <w:szCs w:val="16"/>
          <w:rPrChange w:id="2620" w:author="Salim ATALLA" w:date="2021-12-04T21:20:00Z">
            <w:rPr>
              <w:ins w:id="2621" w:author="Salim ATALLA" w:date="2021-12-04T21:15:00Z"/>
              <w:rFonts w:ascii="High Tower Text" w:hAnsi="High Tower Text"/>
            </w:rPr>
          </w:rPrChange>
        </w:rPr>
      </w:pPr>
      <w:ins w:id="2622" w:author="Salim ATALLA" w:date="2021-12-04T21:15:00Z">
        <w:r w:rsidRPr="00E60783">
          <w:rPr>
            <w:rFonts w:ascii="Consolas" w:hAnsi="Consolas"/>
            <w:sz w:val="16"/>
            <w:szCs w:val="16"/>
            <w:rPrChange w:id="2623" w:author="Salim ATALLA" w:date="2021-12-04T21:20:00Z">
              <w:rPr>
                <w:rFonts w:ascii="High Tower Text" w:hAnsi="High Tower Text"/>
              </w:rPr>
            </w:rPrChange>
          </w:rPr>
          <w:t>Fin</w:t>
        </w:r>
      </w:ins>
    </w:p>
    <w:p w14:paraId="366C63C8" w14:textId="6275035E" w:rsidR="006C08E5" w:rsidRPr="00E60783" w:rsidRDefault="006C08E5" w:rsidP="00785096">
      <w:pPr>
        <w:rPr>
          <w:ins w:id="2624" w:author="Salim ATALLA" w:date="2021-12-04T21:15:00Z"/>
          <w:rFonts w:ascii="Consolas" w:hAnsi="Consolas"/>
          <w:sz w:val="16"/>
          <w:szCs w:val="16"/>
          <w:rPrChange w:id="2625" w:author="Salim ATALLA" w:date="2021-12-04T21:20:00Z">
            <w:rPr>
              <w:ins w:id="2626" w:author="Salim ATALLA" w:date="2021-12-04T21:15:00Z"/>
              <w:rFonts w:ascii="High Tower Text" w:hAnsi="High Tower Text"/>
            </w:rPr>
          </w:rPrChange>
        </w:rPr>
      </w:pPr>
      <w:ins w:id="2627" w:author="Salim ATALLA" w:date="2021-12-04T21:15:00Z">
        <w:r w:rsidRPr="00E60783">
          <w:rPr>
            <w:rFonts w:ascii="Consolas" w:hAnsi="Consolas"/>
            <w:sz w:val="16"/>
            <w:szCs w:val="16"/>
            <w:rPrChange w:id="2628" w:author="Salim ATALLA" w:date="2021-12-04T21:20:00Z">
              <w:rPr>
                <w:rFonts w:ascii="High Tower Text" w:hAnsi="High Tower Text"/>
              </w:rPr>
            </w:rPrChange>
          </w:rPr>
          <w:t>Fonction CalculeScore( J:Joueur):entier</w:t>
        </w:r>
      </w:ins>
      <w:ins w:id="2629" w:author="Salim ATALLA" w:date="2021-12-04T21:36:00Z">
        <w:r w:rsidR="00785096">
          <w:rPr>
            <w:rFonts w:ascii="Consolas" w:hAnsi="Consolas"/>
            <w:sz w:val="16"/>
            <w:szCs w:val="16"/>
          </w:rPr>
          <w:br/>
        </w:r>
      </w:ins>
      <w:ins w:id="2630" w:author="Salim ATALLA" w:date="2021-12-04T21:15:00Z">
        <w:r w:rsidRPr="00E60783">
          <w:rPr>
            <w:rFonts w:ascii="Consolas" w:hAnsi="Consolas"/>
            <w:sz w:val="16"/>
            <w:szCs w:val="16"/>
            <w:rPrChange w:id="2631" w:author="Salim ATALLA" w:date="2021-12-04T21:20:00Z">
              <w:rPr>
                <w:rFonts w:ascii="High Tower Text" w:hAnsi="High Tower Text"/>
              </w:rPr>
            </w:rPrChange>
          </w:rPr>
          <w:t>Début</w:t>
        </w:r>
      </w:ins>
    </w:p>
    <w:p w14:paraId="7477B683" w14:textId="7BE871A3" w:rsidR="006C08E5" w:rsidRPr="00E60783" w:rsidRDefault="006C08E5" w:rsidP="00785096">
      <w:pPr>
        <w:ind w:left="705"/>
        <w:rPr>
          <w:ins w:id="2632" w:author="Salim ATALLA" w:date="2021-12-04T21:15:00Z"/>
          <w:rFonts w:ascii="Consolas" w:hAnsi="Consolas"/>
          <w:sz w:val="16"/>
          <w:szCs w:val="16"/>
          <w:rPrChange w:id="2633" w:author="Salim ATALLA" w:date="2021-12-04T21:20:00Z">
            <w:rPr>
              <w:ins w:id="2634" w:author="Salim ATALLA" w:date="2021-12-04T21:15:00Z"/>
              <w:rFonts w:ascii="High Tower Text" w:hAnsi="High Tower Text"/>
            </w:rPr>
          </w:rPrChange>
        </w:rPr>
        <w:pPrChange w:id="2635" w:author="Salim ATALLA" w:date="2021-12-04T21:36:00Z">
          <w:pPr/>
        </w:pPrChange>
      </w:pPr>
      <w:ins w:id="2636" w:author="Salim ATALLA" w:date="2021-12-04T21:15:00Z">
        <w:r w:rsidRPr="00E60783">
          <w:rPr>
            <w:rFonts w:ascii="Consolas" w:hAnsi="Consolas"/>
            <w:sz w:val="16"/>
            <w:szCs w:val="16"/>
            <w:rPrChange w:id="2637" w:author="Salim ATALLA" w:date="2021-12-04T21:20:00Z">
              <w:rPr>
                <w:rFonts w:ascii="High Tower Text" w:hAnsi="High Tower Text"/>
              </w:rPr>
            </w:rPrChange>
          </w:rPr>
          <w:t>si ( J1.id = J.id ) alors</w:t>
        </w:r>
      </w:ins>
      <w:ins w:id="2638" w:author="Salim ATALLA" w:date="2021-12-04T21:36:00Z">
        <w:r w:rsidR="00785096">
          <w:rPr>
            <w:rFonts w:ascii="Consolas" w:hAnsi="Consolas"/>
            <w:sz w:val="16"/>
            <w:szCs w:val="16"/>
          </w:rPr>
          <w:tab/>
        </w:r>
      </w:ins>
      <w:ins w:id="2639" w:author="Salim ATALLA" w:date="2021-12-04T21:15:00Z">
        <w:r w:rsidRPr="00E60783">
          <w:rPr>
            <w:rFonts w:ascii="Consolas" w:hAnsi="Consolas"/>
            <w:sz w:val="16"/>
            <w:szCs w:val="16"/>
            <w:rPrChange w:id="2640" w:author="Salim ATALLA" w:date="2021-12-04T21:20:00Z">
              <w:rPr>
                <w:rFonts w:ascii="High Tower Text" w:hAnsi="High Tower Text"/>
              </w:rPr>
            </w:rPrChange>
          </w:rPr>
          <w:t>retourner ( J1.Score)</w:t>
        </w:r>
      </w:ins>
      <w:ins w:id="2641" w:author="Salim ATALLA" w:date="2021-12-04T21:36:00Z">
        <w:r w:rsidR="00785096">
          <w:rPr>
            <w:rFonts w:ascii="Consolas" w:hAnsi="Consolas"/>
            <w:sz w:val="16"/>
            <w:szCs w:val="16"/>
          </w:rPr>
          <w:br/>
        </w:r>
      </w:ins>
      <w:ins w:id="2642" w:author="Salim ATALLA" w:date="2021-12-04T21:15:00Z">
        <w:r w:rsidRPr="00E60783">
          <w:rPr>
            <w:rFonts w:ascii="Consolas" w:hAnsi="Consolas"/>
            <w:sz w:val="16"/>
            <w:szCs w:val="16"/>
            <w:rPrChange w:id="2643" w:author="Salim ATALLA" w:date="2021-12-04T21:20:00Z">
              <w:rPr>
                <w:rFonts w:ascii="High Tower Text" w:hAnsi="High Tower Text"/>
              </w:rPr>
            </w:rPrChange>
          </w:rPr>
          <w:t>sinon si ( J2.id = J.id ) alors</w:t>
        </w:r>
      </w:ins>
      <w:ins w:id="2644" w:author="Salim ATALLA" w:date="2021-12-04T21:36:00Z">
        <w:r w:rsidR="00785096">
          <w:rPr>
            <w:rFonts w:ascii="Consolas" w:hAnsi="Consolas"/>
            <w:sz w:val="16"/>
            <w:szCs w:val="16"/>
          </w:rPr>
          <w:tab/>
        </w:r>
      </w:ins>
      <w:ins w:id="2645" w:author="Salim ATALLA" w:date="2021-12-04T21:15:00Z">
        <w:r w:rsidRPr="00E60783">
          <w:rPr>
            <w:rFonts w:ascii="Consolas" w:hAnsi="Consolas"/>
            <w:sz w:val="16"/>
            <w:szCs w:val="16"/>
            <w:rPrChange w:id="2646" w:author="Salim ATALLA" w:date="2021-12-04T21:20:00Z">
              <w:rPr>
                <w:rFonts w:ascii="High Tower Text" w:hAnsi="High Tower Text"/>
              </w:rPr>
            </w:rPrChange>
          </w:rPr>
          <w:t>retourner ( J2.Score)</w:t>
        </w:r>
      </w:ins>
      <w:ins w:id="2647" w:author="Salim ATALLA" w:date="2021-12-04T21:36:00Z">
        <w:r w:rsidR="00785096">
          <w:rPr>
            <w:rFonts w:ascii="Consolas" w:hAnsi="Consolas"/>
            <w:sz w:val="16"/>
            <w:szCs w:val="16"/>
          </w:rPr>
          <w:br/>
        </w:r>
      </w:ins>
      <w:ins w:id="2648" w:author="Salim ATALLA" w:date="2021-12-04T21:15:00Z">
        <w:r w:rsidRPr="00E60783">
          <w:rPr>
            <w:rFonts w:ascii="Consolas" w:hAnsi="Consolas"/>
            <w:sz w:val="16"/>
            <w:szCs w:val="16"/>
            <w:rPrChange w:id="2649" w:author="Salim ATALLA" w:date="2021-12-04T21:20:00Z">
              <w:rPr>
                <w:rFonts w:ascii="High Tower Text" w:hAnsi="High Tower Text"/>
              </w:rPr>
            </w:rPrChange>
          </w:rPr>
          <w:t>sinon</w:t>
        </w:r>
      </w:ins>
      <w:ins w:id="2650" w:author="Salim ATALLA" w:date="2021-12-04T21:36:00Z">
        <w:r w:rsidR="00785096">
          <w:rPr>
            <w:rFonts w:ascii="Consolas" w:hAnsi="Consolas"/>
            <w:sz w:val="16"/>
            <w:szCs w:val="16"/>
          </w:rPr>
          <w:tab/>
        </w:r>
      </w:ins>
      <w:ins w:id="2651" w:author="Salim ATALLA" w:date="2021-12-04T21:15:00Z">
        <w:r w:rsidRPr="00E60783">
          <w:rPr>
            <w:rFonts w:ascii="Consolas" w:hAnsi="Consolas"/>
            <w:sz w:val="16"/>
            <w:szCs w:val="16"/>
            <w:rPrChange w:id="2652" w:author="Salim ATALLA" w:date="2021-12-04T21:20:00Z">
              <w:rPr>
                <w:rFonts w:ascii="High Tower Text" w:hAnsi="High Tower Text"/>
              </w:rPr>
            </w:rPrChange>
          </w:rPr>
          <w:t>retourner 0</w:t>
        </w:r>
      </w:ins>
      <w:ins w:id="2653" w:author="Salim ATALLA" w:date="2021-12-04T21:36:00Z">
        <w:r w:rsidR="00785096">
          <w:rPr>
            <w:rFonts w:ascii="Consolas" w:hAnsi="Consolas"/>
            <w:sz w:val="16"/>
            <w:szCs w:val="16"/>
          </w:rPr>
          <w:br/>
        </w:r>
      </w:ins>
      <w:ins w:id="2654" w:author="Salim ATALLA" w:date="2021-12-04T21:15:00Z">
        <w:r w:rsidRPr="00E60783">
          <w:rPr>
            <w:rFonts w:ascii="Consolas" w:hAnsi="Consolas"/>
            <w:sz w:val="16"/>
            <w:szCs w:val="16"/>
            <w:rPrChange w:id="2655" w:author="Salim ATALLA" w:date="2021-12-04T21:20:00Z">
              <w:rPr>
                <w:rFonts w:ascii="High Tower Text" w:hAnsi="High Tower Text"/>
              </w:rPr>
            </w:rPrChange>
          </w:rPr>
          <w:t>finSi</w:t>
        </w:r>
      </w:ins>
    </w:p>
    <w:p w14:paraId="33745DA3" w14:textId="1F60EC24" w:rsidR="006C08E5" w:rsidRPr="00495D29" w:rsidRDefault="006C08E5" w:rsidP="00495D29">
      <w:pPr>
        <w:rPr>
          <w:ins w:id="2656" w:author="Salim ATALLA" w:date="2021-12-04T21:15:00Z"/>
          <w:rFonts w:ascii="Consolas" w:hAnsi="Consolas"/>
          <w:sz w:val="16"/>
          <w:szCs w:val="16"/>
          <w:rPrChange w:id="2657" w:author="Salim ATALLA" w:date="2021-12-04T21:37:00Z">
            <w:rPr>
              <w:ins w:id="2658" w:author="Salim ATALLA" w:date="2021-12-04T21:15:00Z"/>
              <w:rFonts w:ascii="High Tower Text" w:hAnsi="High Tower Text"/>
            </w:rPr>
          </w:rPrChange>
        </w:rPr>
      </w:pPr>
      <w:ins w:id="2659" w:author="Salim ATALLA" w:date="2021-12-04T21:15:00Z">
        <w:r w:rsidRPr="00E60783">
          <w:rPr>
            <w:rFonts w:ascii="Consolas" w:hAnsi="Consolas"/>
            <w:sz w:val="16"/>
            <w:szCs w:val="16"/>
            <w:rPrChange w:id="2660" w:author="Salim ATALLA" w:date="2021-12-04T21:20:00Z">
              <w:rPr>
                <w:rFonts w:ascii="High Tower Text" w:hAnsi="High Tower Text"/>
              </w:rPr>
            </w:rPrChange>
          </w:rPr>
          <w:t>Fin</w:t>
        </w:r>
      </w:ins>
    </w:p>
    <w:p w14:paraId="11E1B406" w14:textId="77777777" w:rsidR="005B4614" w:rsidRDefault="006C08E5" w:rsidP="005B4614">
      <w:pPr>
        <w:rPr>
          <w:ins w:id="2661" w:author="Salim ATALLA" w:date="2021-12-04T21:38:00Z"/>
          <w:rFonts w:ascii="High Tower Text" w:hAnsi="High Tower Text"/>
        </w:rPr>
      </w:pPr>
      <w:ins w:id="2662" w:author="Salim ATALLA" w:date="2021-12-04T21:15:00Z">
        <w:r w:rsidRPr="006C08E5">
          <w:rPr>
            <w:rFonts w:ascii="High Tower Text" w:hAnsi="High Tower Text"/>
          </w:rPr>
          <w:t>Avant que l’utilisateur se met à jouer alors il verra un Menu avec plusieurs choix à faire.</w:t>
        </w:r>
      </w:ins>
      <w:ins w:id="2663" w:author="Salim ATALLA" w:date="2021-12-04T21:36:00Z">
        <w:r w:rsidR="00495D29">
          <w:rPr>
            <w:rFonts w:ascii="High Tower Text" w:hAnsi="High Tower Text"/>
          </w:rPr>
          <w:br/>
        </w:r>
      </w:ins>
      <w:ins w:id="2664" w:author="Salim ATALLA" w:date="2021-12-04T21:15:00Z">
        <w:r w:rsidRPr="006C08E5">
          <w:rPr>
            <w:rFonts w:ascii="High Tower Text" w:hAnsi="High Tower Text"/>
          </w:rPr>
          <w:t>Comme par exemple :</w:t>
        </w:r>
      </w:ins>
      <w:ins w:id="2665" w:author="Salim ATALLA" w:date="2021-12-04T21:37:00Z">
        <w:r w:rsidR="00495D29">
          <w:rPr>
            <w:rFonts w:ascii="High Tower Text" w:hAnsi="High Tower Text"/>
          </w:rPr>
          <w:br/>
        </w:r>
      </w:ins>
      <w:ins w:id="2666" w:author="Salim ATALLA" w:date="2021-12-04T21:15:00Z">
        <w:r w:rsidRPr="006C08E5">
          <w:rPr>
            <w:rFonts w:ascii="High Tower Text" w:hAnsi="High Tower Text"/>
          </w:rPr>
          <w:t>- Initialiser le jeu avec un fichier près rempli ou non.</w:t>
        </w:r>
      </w:ins>
      <w:ins w:id="2667" w:author="Salim ATALLA" w:date="2021-12-04T21:37:00Z">
        <w:r w:rsidR="00495D29">
          <w:rPr>
            <w:rFonts w:ascii="High Tower Text" w:hAnsi="High Tower Text"/>
          </w:rPr>
          <w:br/>
        </w:r>
      </w:ins>
      <w:ins w:id="2668" w:author="Salim ATALLA" w:date="2021-12-04T21:15:00Z">
        <w:r w:rsidRPr="006C08E5">
          <w:rPr>
            <w:rFonts w:ascii="High Tower Text" w:hAnsi="High Tower Text"/>
          </w:rPr>
          <w:t>- si non alors il faudra fixer la taille du plateau.</w:t>
        </w:r>
      </w:ins>
      <w:ins w:id="2669" w:author="Salim ATALLA" w:date="2021-12-04T21:37:00Z">
        <w:r w:rsidR="00495D29">
          <w:rPr>
            <w:rFonts w:ascii="High Tower Text" w:hAnsi="High Tower Text"/>
          </w:rPr>
          <w:br/>
        </w:r>
      </w:ins>
      <w:ins w:id="2670" w:author="Salim ATALLA" w:date="2021-12-04T21:15:00Z">
        <w:r w:rsidRPr="006C08E5">
          <w:rPr>
            <w:rFonts w:ascii="High Tower Text" w:hAnsi="High Tower Text"/>
          </w:rPr>
          <w:t>-Intialiser un plateau vide ou un plateau près rempli par hasard</w:t>
        </w:r>
      </w:ins>
      <w:ins w:id="2671" w:author="Salim ATALLA" w:date="2021-12-04T21:37:00Z">
        <w:r w:rsidR="00495D29">
          <w:rPr>
            <w:rFonts w:ascii="High Tower Text" w:hAnsi="High Tower Text"/>
          </w:rPr>
          <w:br/>
        </w:r>
      </w:ins>
      <w:ins w:id="2672" w:author="Salim ATALLA" w:date="2021-12-04T21:15:00Z">
        <w:r w:rsidRPr="006C08E5">
          <w:rPr>
            <w:rFonts w:ascii="High Tower Text" w:hAnsi="High Tower Text"/>
          </w:rPr>
          <w:t>-L’utilisateur peut choisir de jouer contre l’ordinateur mais il peut également choisir de jouer contre</w:t>
        </w:r>
      </w:ins>
      <w:ins w:id="2673" w:author="Salim ATALLA" w:date="2021-12-04T21:37:00Z">
        <w:r w:rsidR="00495D29">
          <w:rPr>
            <w:rFonts w:ascii="High Tower Text" w:hAnsi="High Tower Text"/>
          </w:rPr>
          <w:t xml:space="preserve"> </w:t>
        </w:r>
      </w:ins>
      <w:ins w:id="2674" w:author="Salim ATALLA" w:date="2021-12-04T21:15:00Z">
        <w:r w:rsidRPr="006C08E5">
          <w:rPr>
            <w:rFonts w:ascii="High Tower Text" w:hAnsi="High Tower Text"/>
          </w:rPr>
          <w:t>un autre joueur humain s’il le souhaite.</w:t>
        </w:r>
      </w:ins>
      <w:ins w:id="2675" w:author="Salim ATALLA" w:date="2021-12-04T21:37:00Z">
        <w:r w:rsidR="00495D29">
          <w:rPr>
            <w:rFonts w:ascii="High Tower Text" w:hAnsi="High Tower Text"/>
          </w:rPr>
          <w:br/>
        </w:r>
      </w:ins>
      <w:ins w:id="2676" w:author="Salim ATALLA" w:date="2021-12-04T21:15:00Z">
        <w:r w:rsidRPr="006C08E5">
          <w:rPr>
            <w:rFonts w:ascii="High Tower Text" w:hAnsi="High Tower Text"/>
          </w:rPr>
          <w:t>-Choisir la version du jeu, Brave ou Téméraire.</w:t>
        </w:r>
      </w:ins>
      <w:ins w:id="2677" w:author="Salim ATALLA" w:date="2021-12-04T21:37:00Z">
        <w:r w:rsidR="00495D29">
          <w:rPr>
            <w:rFonts w:ascii="High Tower Text" w:hAnsi="High Tower Text"/>
          </w:rPr>
          <w:br/>
        </w:r>
      </w:ins>
      <w:ins w:id="2678" w:author="Salim ATALLA" w:date="2021-12-04T21:15:00Z">
        <w:r w:rsidRPr="006C08E5">
          <w:rPr>
            <w:rFonts w:ascii="High Tower Text" w:hAnsi="High Tower Text"/>
          </w:rPr>
          <w:t>-si Brave alors le jeu débute directement.-</w:t>
        </w:r>
      </w:ins>
      <w:ins w:id="2679" w:author="Salim ATALLA" w:date="2021-12-04T21:38:00Z">
        <w:r w:rsidR="005B4614">
          <w:rPr>
            <w:rFonts w:ascii="High Tower Text" w:hAnsi="High Tower Text"/>
          </w:rPr>
          <w:br/>
        </w:r>
      </w:ins>
      <w:ins w:id="2680" w:author="Salim ATALLA" w:date="2021-12-04T21:37:00Z">
        <w:r w:rsidR="00495D29">
          <w:rPr>
            <w:rFonts w:ascii="High Tower Text" w:hAnsi="High Tower Text"/>
          </w:rPr>
          <w:t>-</w:t>
        </w:r>
      </w:ins>
      <w:ins w:id="2681" w:author="Salim ATALLA" w:date="2021-12-04T21:15:00Z">
        <w:r w:rsidRPr="006C08E5">
          <w:rPr>
            <w:rFonts w:ascii="High Tower Text" w:hAnsi="High Tower Text"/>
          </w:rPr>
          <w:t>si Téméraire et contre l’ordinateur alors il faudra choisir la stratégie du jeu donc Gloutonne ou IA.</w:t>
        </w:r>
      </w:ins>
    </w:p>
    <w:p w14:paraId="5EB409AD" w14:textId="592D33D6" w:rsidR="006C08E5" w:rsidRPr="006C08E5" w:rsidRDefault="005B4614" w:rsidP="005B4614">
      <w:pPr>
        <w:rPr>
          <w:ins w:id="2682" w:author="Salim ATALLA" w:date="2021-12-04T21:15:00Z"/>
          <w:rFonts w:ascii="High Tower Text" w:hAnsi="High Tower Text"/>
        </w:rPr>
      </w:pPr>
      <w:ins w:id="2683" w:author="Salim ATALLA" w:date="2021-12-04T21:38:00Z">
        <w:r>
          <w:rPr>
            <w:rFonts w:ascii="High Tower Text" w:hAnsi="High Tower Text"/>
          </w:rPr>
          <w:lastRenderedPageBreak/>
          <w:br/>
        </w:r>
      </w:ins>
      <w:ins w:id="2684" w:author="Salim ATALLA" w:date="2021-12-04T21:15:00Z">
        <w:r w:rsidR="006C08E5" w:rsidRPr="006C08E5">
          <w:rPr>
            <w:rFonts w:ascii="High Tower Text" w:hAnsi="High Tower Text"/>
          </w:rPr>
          <w:t>Difficulté rencontrées :</w:t>
        </w:r>
      </w:ins>
    </w:p>
    <w:p w14:paraId="115FB60F" w14:textId="5522C59B" w:rsidR="006C08E5" w:rsidRPr="006C08E5" w:rsidRDefault="006C08E5" w:rsidP="005B4614">
      <w:pPr>
        <w:rPr>
          <w:ins w:id="2685" w:author="Salim ATALLA" w:date="2021-12-04T21:15:00Z"/>
          <w:rFonts w:ascii="High Tower Text" w:hAnsi="High Tower Text"/>
        </w:rPr>
      </w:pPr>
      <w:ins w:id="2686" w:author="Salim ATALLA" w:date="2021-12-04T21:15:00Z">
        <w:r w:rsidRPr="006C08E5">
          <w:rPr>
            <w:rFonts w:ascii="High Tower Text" w:hAnsi="High Tower Text"/>
          </w:rPr>
          <w:t>L’une des choses les plus compliquées pour nous c’était de comprendre le sujet et les consignes, et</w:t>
        </w:r>
      </w:ins>
      <w:ins w:id="2687" w:author="Salim ATALLA" w:date="2021-12-04T21:38:00Z">
        <w:r w:rsidR="005B4614">
          <w:rPr>
            <w:rFonts w:ascii="High Tower Text" w:hAnsi="High Tower Text"/>
          </w:rPr>
          <w:br/>
        </w:r>
      </w:ins>
      <w:ins w:id="2688" w:author="Salim ATALLA" w:date="2021-12-04T21:15:00Z">
        <w:r w:rsidRPr="006C08E5">
          <w:rPr>
            <w:rFonts w:ascii="High Tower Text" w:hAnsi="High Tower Text"/>
          </w:rPr>
          <w:t xml:space="preserve">cela est dû à notre niveau de langue. </w:t>
        </w:r>
      </w:ins>
      <w:ins w:id="2689" w:author="Salim ATALLA" w:date="2021-12-04T21:38:00Z">
        <w:r w:rsidR="005B4614">
          <w:rPr>
            <w:rFonts w:ascii="High Tower Text" w:hAnsi="High Tower Text"/>
          </w:rPr>
          <w:br/>
        </w:r>
      </w:ins>
      <w:ins w:id="2690" w:author="Salim ATALLA" w:date="2021-12-04T21:15:00Z">
        <w:r w:rsidRPr="006C08E5">
          <w:rPr>
            <w:rFonts w:ascii="High Tower Text" w:hAnsi="High Tower Text"/>
          </w:rPr>
          <w:t>Sinon concernant le travail même, alors l’un des points les plus compliqués était le coloriages d’une région lorsque celle-ci est acquise mais aussi de bien gérer les régions et surtout de bien choisir la bonne structure de donnée.</w:t>
        </w:r>
      </w:ins>
      <w:ins w:id="2691" w:author="Salim ATALLA" w:date="2021-12-04T21:38:00Z">
        <w:r w:rsidR="005B4614">
          <w:rPr>
            <w:rFonts w:ascii="High Tower Text" w:hAnsi="High Tower Text"/>
          </w:rPr>
          <w:br/>
        </w:r>
        <w:r w:rsidR="005B4614">
          <w:rPr>
            <w:rFonts w:ascii="High Tower Text" w:hAnsi="High Tower Text"/>
          </w:rPr>
          <w:br/>
        </w:r>
      </w:ins>
      <w:ins w:id="2692" w:author="Salim ATALLA" w:date="2021-12-04T21:15:00Z">
        <w:r w:rsidRPr="006C08E5">
          <w:rPr>
            <w:rFonts w:ascii="High Tower Text" w:hAnsi="High Tower Text"/>
          </w:rPr>
          <w:t>Résoudre les difficultés et traverser les obstacles :</w:t>
        </w:r>
      </w:ins>
    </w:p>
    <w:p w14:paraId="5516CFC4" w14:textId="355A5AA5" w:rsidR="006C08E5" w:rsidRPr="006C08E5" w:rsidRDefault="006C08E5" w:rsidP="005B4614">
      <w:pPr>
        <w:rPr>
          <w:ins w:id="2693" w:author="Salim ATALLA" w:date="2021-12-04T21:15:00Z"/>
          <w:rFonts w:ascii="High Tower Text" w:hAnsi="High Tower Text"/>
        </w:rPr>
      </w:pPr>
      <w:ins w:id="2694" w:author="Salim ATALLA" w:date="2021-12-04T21:15:00Z">
        <w:r w:rsidRPr="006C08E5">
          <w:rPr>
            <w:rFonts w:ascii="High Tower Text" w:hAnsi="High Tower Text"/>
          </w:rPr>
          <w:t>Ce n’était pas facile au début, nous avons changé le travail plusieurs fois, modifié le code plusieurs fois car nous n’étions pas du tout sûr de notre travail.</w:t>
        </w:r>
      </w:ins>
      <w:ins w:id="2695" w:author="Salim ATALLA" w:date="2021-12-04T21:38:00Z">
        <w:r w:rsidR="005B4614">
          <w:rPr>
            <w:rFonts w:ascii="High Tower Text" w:hAnsi="High Tower Text"/>
          </w:rPr>
          <w:br/>
        </w:r>
      </w:ins>
      <w:ins w:id="2696" w:author="Salim ATALLA" w:date="2021-12-04T21:15:00Z">
        <w:r w:rsidRPr="006C08E5">
          <w:rPr>
            <w:rFonts w:ascii="High Tower Text" w:hAnsi="High Tower Text"/>
          </w:rPr>
          <w:t>Mais grâce au cours sur madoc, les réponses du prof et les explications pendant les travaux dirigés alors nous avons pu résoudre les problèmes que l’on avait, il y a aussi eu de la recherche sur internet de notre coté comme comment bien implémenter une structure de donnée ou comment gérer certaines données.</w:t>
        </w:r>
      </w:ins>
      <w:ins w:id="2697" w:author="Salim ATALLA" w:date="2021-12-04T21:38:00Z">
        <w:r w:rsidR="005B4614">
          <w:rPr>
            <w:rFonts w:ascii="High Tower Text" w:hAnsi="High Tower Text"/>
          </w:rPr>
          <w:br/>
        </w:r>
        <w:r w:rsidR="005B4614">
          <w:rPr>
            <w:rFonts w:ascii="High Tower Text" w:hAnsi="High Tower Text"/>
          </w:rPr>
          <w:br/>
        </w:r>
      </w:ins>
      <w:ins w:id="2698" w:author="Salim ATALLA" w:date="2021-12-04T21:15:00Z">
        <w:r w:rsidRPr="006C08E5">
          <w:rPr>
            <w:rFonts w:ascii="High Tower Text" w:hAnsi="High Tower Text"/>
          </w:rPr>
          <w:t>Les point à améliorer :</w:t>
        </w:r>
      </w:ins>
    </w:p>
    <w:p w14:paraId="709AC634" w14:textId="09B94447" w:rsidR="00D366F4" w:rsidRDefault="00E37422" w:rsidP="004C0513">
      <w:pPr>
        <w:rPr>
          <w:ins w:id="2699" w:author="Salim ATALLA" w:date="2021-12-04T21:39:00Z"/>
          <w:rFonts w:ascii="High Tower Text" w:hAnsi="High Tower Text"/>
        </w:rPr>
      </w:pPr>
      <w:ins w:id="2700" w:author="Salim ATALLA" w:date="2021-12-04T21:48:00Z">
        <w:r>
          <w:rPr>
            <w:rFonts w:ascii="High Tower Text" w:hAnsi="High Tower Text"/>
            <w:noProof/>
          </w:rPr>
          <mc:AlternateContent>
            <mc:Choice Requires="wps">
              <w:drawing>
                <wp:anchor distT="0" distB="0" distL="114300" distR="114300" simplePos="0" relativeHeight="251696128" behindDoc="0" locked="0" layoutInCell="1" allowOverlap="1" wp14:anchorId="603B7228" wp14:editId="75689CC0">
                  <wp:simplePos x="0" y="0"/>
                  <wp:positionH relativeFrom="column">
                    <wp:posOffset>-241427</wp:posOffset>
                  </wp:positionH>
                  <wp:positionV relativeFrom="paragraph">
                    <wp:posOffset>1693037</wp:posOffset>
                  </wp:positionV>
                  <wp:extent cx="237744" cy="265176"/>
                  <wp:effectExtent l="0" t="38100" r="48260" b="20955"/>
                  <wp:wrapNone/>
                  <wp:docPr id="44" name="Straight Arrow Connector 44"/>
                  <wp:cNvGraphicFramePr/>
                  <a:graphic xmlns:a="http://schemas.openxmlformats.org/drawingml/2006/main">
                    <a:graphicData uri="http://schemas.microsoft.com/office/word/2010/wordprocessingShape">
                      <wps:wsp>
                        <wps:cNvCnPr/>
                        <wps:spPr>
                          <a:xfrm flipV="1">
                            <a:off x="0" y="0"/>
                            <a:ext cx="237744" cy="265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285BB6" id="Straight Arrow Connector 44" o:spid="_x0000_s1026" type="#_x0000_t32" style="position:absolute;margin-left:-19pt;margin-top:133.3pt;width:18.7pt;height:20.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" strokecolor="black [3200]" strokeweight=".5pt">
                  <v:stroke endarrow="block" joinstyle="miter"/>
                </v:shape>
              </w:pict>
            </mc:Fallback>
          </mc:AlternateContent>
        </w:r>
        <w:r>
          <w:rPr>
            <w:rFonts w:ascii="High Tower Text" w:hAnsi="High Tower Text"/>
            <w:noProof/>
          </w:rPr>
          <mc:AlternateContent>
            <mc:Choice Requires="wps">
              <w:drawing>
                <wp:anchor distT="0" distB="0" distL="114300" distR="114300" simplePos="0" relativeHeight="251695104" behindDoc="0" locked="0" layoutInCell="1" allowOverlap="1" wp14:anchorId="5FFCE07C" wp14:editId="2506867C">
                  <wp:simplePos x="0" y="0"/>
                  <wp:positionH relativeFrom="column">
                    <wp:posOffset>-104267</wp:posOffset>
                  </wp:positionH>
                  <wp:positionV relativeFrom="paragraph">
                    <wp:posOffset>3366389</wp:posOffset>
                  </wp:positionV>
                  <wp:extent cx="457200" cy="301752"/>
                  <wp:effectExtent l="0" t="38100" r="57150" b="22225"/>
                  <wp:wrapNone/>
                  <wp:docPr id="43" name="Straight Arrow Connector 43"/>
                  <wp:cNvGraphicFramePr/>
                  <a:graphic xmlns:a="http://schemas.openxmlformats.org/drawingml/2006/main">
                    <a:graphicData uri="http://schemas.microsoft.com/office/word/2010/wordprocessingShape">
                      <wps:wsp>
                        <wps:cNvCnPr/>
                        <wps:spPr>
                          <a:xfrm flipV="1">
                            <a:off x="0" y="0"/>
                            <a:ext cx="457200" cy="3017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55F4C" id="Straight Arrow Connector 43" o:spid="_x0000_s1026" type="#_x0000_t32" style="position:absolute;margin-left:-8.2pt;margin-top:265.05pt;width:36pt;height:23.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" strokecolor="black [3200]" strokeweight=".5pt">
                  <v:stroke endarrow="block" joinstyle="miter"/>
                </v:shape>
              </w:pict>
            </mc:Fallback>
          </mc:AlternateContent>
        </w:r>
      </w:ins>
      <w:ins w:id="2701" w:author="Salim ATALLA" w:date="2021-12-04T21:15:00Z">
        <w:r w:rsidR="006C08E5" w:rsidRPr="006C08E5">
          <w:rPr>
            <w:rFonts w:ascii="High Tower Text" w:hAnsi="High Tower Text"/>
          </w:rPr>
          <w:t>Ce code est fonctionnel, le jeu est implémenté comme demandé avec les bonnes règles et les bonnes stratégies. Les deux versions du jeu sont bien fonctionnelles et jouables avec une interface graphique mais aussi une simulation sur la terminale du l’ordinateur.</w:t>
        </w:r>
      </w:ins>
      <w:ins w:id="2702" w:author="Salim ATALLA" w:date="2021-12-04T21:39:00Z">
        <w:r w:rsidR="005B4614">
          <w:rPr>
            <w:rFonts w:ascii="High Tower Text" w:hAnsi="High Tower Text"/>
          </w:rPr>
          <w:br/>
        </w:r>
      </w:ins>
      <w:ins w:id="2703" w:author="Salim ATALLA" w:date="2021-12-04T21:15:00Z">
        <w:r w:rsidR="006C08E5" w:rsidRPr="006C08E5">
          <w:rPr>
            <w:rFonts w:ascii="High Tower Text" w:hAnsi="High Tower Text"/>
          </w:rPr>
          <w:t xml:space="preserve">Il faut noter que ce code reste à améliorer pour avoir des meilleures complexités surtout pour la structure des données des deux versions, mais il y a aussi la fonctions pour chercher la meilleure case est améliorable enfin pour réduire la complexité et pourquoi pas chercher une meilleure </w:t>
        </w:r>
      </w:ins>
    </w:p>
    <w:p w14:paraId="4BCCFE75" w14:textId="77777777" w:rsidR="004702B9" w:rsidRDefault="004702B9" w:rsidP="004702B9">
      <w:pPr>
        <w:pStyle w:val="Heading2"/>
        <w:rPr>
          <w:ins w:id="2704" w:author="Salim ATALLA" w:date="2021-12-04T21:54:00Z"/>
          <w:rFonts w:ascii="High Tower Text" w:hAnsi="High Tower Text"/>
          <w:sz w:val="28"/>
          <w:szCs w:val="28"/>
        </w:rPr>
      </w:pPr>
    </w:p>
    <w:p w14:paraId="609CD8DE" w14:textId="218A257D" w:rsidR="004702B9" w:rsidRPr="00505072" w:rsidRDefault="004702B9" w:rsidP="004702B9">
      <w:pPr>
        <w:pStyle w:val="Heading2"/>
        <w:rPr>
          <w:ins w:id="2705" w:author="Salim ATALLA" w:date="2021-12-04T21:54:00Z"/>
          <w:rFonts w:ascii="High Tower Text" w:hAnsi="High Tower Text"/>
          <w:sz w:val="28"/>
          <w:szCs w:val="28"/>
        </w:rPr>
      </w:pPr>
      <w:ins w:id="2706" w:author="Salim ATALLA" w:date="2021-12-04T21:54:00Z">
        <w:r>
          <w:rPr>
            <w:rFonts w:ascii="High Tower Text" w:hAnsi="High Tower Text"/>
            <w:sz w:val="28"/>
            <w:szCs w:val="28"/>
          </w:rPr>
          <w:t>Jeux de Tests</w:t>
        </w:r>
        <w:r w:rsidRPr="00505072">
          <w:rPr>
            <w:rFonts w:ascii="High Tower Text" w:hAnsi="High Tower Text"/>
            <w:sz w:val="28"/>
            <w:szCs w:val="28"/>
          </w:rPr>
          <w:t> :</w:t>
        </w:r>
      </w:ins>
    </w:p>
    <w:p w14:paraId="6B4EEF42" w14:textId="237D0414" w:rsidR="00D366F4" w:rsidRDefault="004702B9" w:rsidP="005B4614">
      <w:pPr>
        <w:rPr>
          <w:ins w:id="2707" w:author="Salim ATALLA" w:date="2021-12-04T21:40:00Z"/>
          <w:rFonts w:ascii="High Tower Text" w:hAnsi="High Tower Text"/>
        </w:rPr>
      </w:pPr>
      <w:ins w:id="2708" w:author="Salim ATALLA" w:date="2021-12-04T21:46:00Z">
        <w:r>
          <w:rPr>
            <w:rFonts w:ascii="High Tower Text" w:hAnsi="High Tower Text"/>
            <w:noProof/>
          </w:rPr>
          <w:drawing>
            <wp:anchor distT="0" distB="0" distL="114300" distR="114300" simplePos="0" relativeHeight="251693056" behindDoc="0" locked="0" layoutInCell="1" allowOverlap="1" wp14:anchorId="43068B7D" wp14:editId="78118771">
              <wp:simplePos x="0" y="0"/>
              <wp:positionH relativeFrom="margin">
                <wp:posOffset>3162286</wp:posOffset>
              </wp:positionH>
              <wp:positionV relativeFrom="paragraph">
                <wp:posOffset>211324</wp:posOffset>
              </wp:positionV>
              <wp:extent cx="2988945" cy="3337560"/>
              <wp:effectExtent l="0" t="0" r="190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8945" cy="3337560"/>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2709" w:author="Salim ATALLA" w:date="2021-12-04T21:45:00Z">
        <w:r>
          <w:rPr>
            <w:rFonts w:ascii="High Tower Text" w:hAnsi="High Tower Text"/>
            <w:noProof/>
          </w:rPr>
          <w:drawing>
            <wp:anchor distT="0" distB="0" distL="114300" distR="114300" simplePos="0" relativeHeight="251692032" behindDoc="0" locked="0" layoutInCell="1" allowOverlap="1" wp14:anchorId="31C61ADE" wp14:editId="22A648B6">
              <wp:simplePos x="0" y="0"/>
              <wp:positionH relativeFrom="margin">
                <wp:align>left</wp:align>
              </wp:positionH>
              <wp:positionV relativeFrom="paragraph">
                <wp:posOffset>206235</wp:posOffset>
              </wp:positionV>
              <wp:extent cx="2981325" cy="3346450"/>
              <wp:effectExtent l="0" t="0" r="9525" b="635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1325" cy="3346450"/>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2710" w:author="Salim ATALLA" w:date="2021-12-04T21:51:00Z">
        <w:r w:rsidR="00CE6A55">
          <w:rPr>
            <w:rFonts w:ascii="High Tower Text" w:hAnsi="High Tower Text"/>
            <w:noProof/>
          </w:rPr>
          <mc:AlternateContent>
            <mc:Choice Requires="wps">
              <w:drawing>
                <wp:anchor distT="0" distB="0" distL="114300" distR="114300" simplePos="0" relativeHeight="251700224" behindDoc="0" locked="0" layoutInCell="1" allowOverlap="1" wp14:anchorId="06B72345" wp14:editId="66A3ADF6">
                  <wp:simplePos x="0" y="0"/>
                  <wp:positionH relativeFrom="column">
                    <wp:posOffset>3825768</wp:posOffset>
                  </wp:positionH>
                  <wp:positionV relativeFrom="paragraph">
                    <wp:posOffset>2413965</wp:posOffset>
                  </wp:positionV>
                  <wp:extent cx="146584" cy="444509"/>
                  <wp:effectExtent l="0" t="38100" r="63500" b="12700"/>
                  <wp:wrapNone/>
                  <wp:docPr id="48" name="Straight Arrow Connector 48"/>
                  <wp:cNvGraphicFramePr/>
                  <a:graphic xmlns:a="http://schemas.openxmlformats.org/drawingml/2006/main">
                    <a:graphicData uri="http://schemas.microsoft.com/office/word/2010/wordprocessingShape">
                      <wps:wsp>
                        <wps:cNvCnPr/>
                        <wps:spPr>
                          <a:xfrm flipV="1">
                            <a:off x="0" y="0"/>
                            <a:ext cx="146584" cy="444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D46BF" id="Straight Arrow Connector 48" o:spid="_x0000_s1026" type="#_x0000_t32" style="position:absolute;margin-left:301.25pt;margin-top:190.1pt;width:11.55pt;height:3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" strokecolor="black [3200]" strokeweight=".5pt">
                  <v:stroke endarrow="block" joinstyle="miter"/>
                </v:shape>
              </w:pict>
            </mc:Fallback>
          </mc:AlternateContent>
        </w:r>
      </w:ins>
      <w:ins w:id="2711" w:author="Salim ATALLA" w:date="2021-12-04T21:52:00Z">
        <w:r w:rsidR="00CE6A55">
          <w:rPr>
            <w:rFonts w:ascii="High Tower Text" w:hAnsi="High Tower Text"/>
            <w:noProof/>
          </w:rPr>
          <mc:AlternateContent>
            <mc:Choice Requires="wps">
              <w:drawing>
                <wp:anchor distT="0" distB="0" distL="114300" distR="114300" simplePos="0" relativeHeight="251701248" behindDoc="0" locked="0" layoutInCell="1" allowOverlap="1" wp14:anchorId="5EB93A02" wp14:editId="7CDA49A4">
                  <wp:simplePos x="0" y="0"/>
                  <wp:positionH relativeFrom="column">
                    <wp:posOffset>3258185</wp:posOffset>
                  </wp:positionH>
                  <wp:positionV relativeFrom="paragraph">
                    <wp:posOffset>592445</wp:posOffset>
                  </wp:positionV>
                  <wp:extent cx="45719" cy="540512"/>
                  <wp:effectExtent l="38100" t="38100" r="50165" b="12065"/>
                  <wp:wrapNone/>
                  <wp:docPr id="49" name="Straight Arrow Connector 49"/>
                  <wp:cNvGraphicFramePr/>
                  <a:graphic xmlns:a="http://schemas.openxmlformats.org/drawingml/2006/main">
                    <a:graphicData uri="http://schemas.microsoft.com/office/word/2010/wordprocessingShape">
                      <wps:wsp>
                        <wps:cNvCnPr/>
                        <wps:spPr>
                          <a:xfrm flipH="1" flipV="1">
                            <a:off x="0" y="0"/>
                            <a:ext cx="45719" cy="5405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D1B7F" id="Straight Arrow Connector 49" o:spid="_x0000_s1026" type="#_x0000_t32" style="position:absolute;margin-left:256.55pt;margin-top:46.65pt;width:3.6pt;height:42.5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" strokecolor="black [3200]" strokeweight=".5pt">
                  <v:stroke endarrow="block" joinstyle="miter"/>
                </v:shape>
              </w:pict>
            </mc:Fallback>
          </mc:AlternateContent>
        </w:r>
      </w:ins>
    </w:p>
    <w:p w14:paraId="5613C662" w14:textId="569763DB" w:rsidR="00B6532B" w:rsidRDefault="00B6532B" w:rsidP="005B4614">
      <w:pPr>
        <w:rPr>
          <w:ins w:id="2712" w:author="Salim ATALLA" w:date="2021-12-04T21:40:00Z"/>
          <w:rFonts w:ascii="High Tower Text" w:hAnsi="High Tower Text"/>
        </w:rPr>
      </w:pPr>
    </w:p>
    <w:p w14:paraId="78086F2F" w14:textId="30BCC503" w:rsidR="00B6532B" w:rsidRDefault="00B6532B" w:rsidP="005B4614">
      <w:pPr>
        <w:rPr>
          <w:ins w:id="2713" w:author="Salim ATALLA" w:date="2021-12-04T21:40:00Z"/>
          <w:rFonts w:ascii="High Tower Text" w:hAnsi="High Tower Text"/>
        </w:rPr>
      </w:pPr>
    </w:p>
    <w:p w14:paraId="622A114B" w14:textId="67113C2A" w:rsidR="00B6532B" w:rsidRDefault="00310314" w:rsidP="005B4614">
      <w:pPr>
        <w:rPr>
          <w:ins w:id="2714" w:author="Salim ATALLA" w:date="2021-12-04T21:40:00Z"/>
          <w:rFonts w:ascii="High Tower Text" w:hAnsi="High Tower Text"/>
        </w:rPr>
      </w:pPr>
      <w:ins w:id="2715" w:author="Salim ATALLA" w:date="2021-12-04T21:50:00Z">
        <w:r>
          <w:rPr>
            <w:rFonts w:ascii="High Tower Text" w:hAnsi="High Tower Text"/>
            <w:noProof/>
          </w:rPr>
          <w:lastRenderedPageBreak/>
          <w:drawing>
            <wp:anchor distT="0" distB="0" distL="114300" distR="114300" simplePos="0" relativeHeight="251698176" behindDoc="0" locked="0" layoutInCell="1" allowOverlap="1" wp14:anchorId="0F49C8AC" wp14:editId="40A8DD99">
              <wp:simplePos x="0" y="0"/>
              <wp:positionH relativeFrom="margin">
                <wp:posOffset>3095625</wp:posOffset>
              </wp:positionH>
              <wp:positionV relativeFrom="paragraph">
                <wp:posOffset>1464</wp:posOffset>
              </wp:positionV>
              <wp:extent cx="2743200" cy="306832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3068320"/>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2716" w:author="Salim ATALLA" w:date="2021-12-04T21:49:00Z">
        <w:r>
          <w:rPr>
            <w:rFonts w:ascii="High Tower Text" w:hAnsi="High Tower Text"/>
            <w:noProof/>
          </w:rPr>
          <w:drawing>
            <wp:anchor distT="0" distB="0" distL="114300" distR="114300" simplePos="0" relativeHeight="251697152" behindDoc="0" locked="0" layoutInCell="1" allowOverlap="1" wp14:anchorId="5235E914" wp14:editId="6542EFA9">
              <wp:simplePos x="0" y="0"/>
              <wp:positionH relativeFrom="margin">
                <wp:posOffset>-355620</wp:posOffset>
              </wp:positionH>
              <wp:positionV relativeFrom="paragraph">
                <wp:posOffset>198</wp:posOffset>
              </wp:positionV>
              <wp:extent cx="2745740" cy="307213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5740" cy="3072130"/>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71126C00" w14:textId="32A10A34" w:rsidR="00B6532B" w:rsidRDefault="00B6532B" w:rsidP="005B4614">
      <w:pPr>
        <w:rPr>
          <w:ins w:id="2717" w:author="Salim ATALLA" w:date="2021-12-04T21:40:00Z"/>
          <w:rFonts w:ascii="High Tower Text" w:hAnsi="High Tower Text"/>
        </w:rPr>
      </w:pPr>
    </w:p>
    <w:p w14:paraId="0FC328AA" w14:textId="45BB7690" w:rsidR="00B6532B" w:rsidRDefault="00B6532B" w:rsidP="005B4614">
      <w:pPr>
        <w:rPr>
          <w:ins w:id="2718" w:author="Salim ATALLA" w:date="2021-12-04T21:40:00Z"/>
          <w:rFonts w:ascii="High Tower Text" w:hAnsi="High Tower Text"/>
        </w:rPr>
      </w:pPr>
    </w:p>
    <w:p w14:paraId="430BF6D2" w14:textId="02DD175B" w:rsidR="00097828" w:rsidRDefault="00061D0C" w:rsidP="005B4614">
      <w:pPr>
        <w:rPr>
          <w:ins w:id="2719" w:author="Salim ATALLA" w:date="2021-12-04T21:40:00Z"/>
          <w:rFonts w:ascii="High Tower Text" w:hAnsi="High Tower Text"/>
        </w:rPr>
      </w:pPr>
      <w:ins w:id="2720" w:author="Salim ATALLA" w:date="2021-12-04T21:53:00Z">
        <w:r>
          <w:rPr>
            <w:rFonts w:ascii="High Tower Text" w:hAnsi="High Tower Text"/>
            <w:noProof/>
          </w:rPr>
          <mc:AlternateContent>
            <mc:Choice Requires="wps">
              <w:drawing>
                <wp:anchor distT="0" distB="0" distL="114300" distR="114300" simplePos="0" relativeHeight="251702272" behindDoc="0" locked="0" layoutInCell="1" allowOverlap="1" wp14:anchorId="76D5BA86" wp14:editId="3EF9C427">
                  <wp:simplePos x="0" y="0"/>
                  <wp:positionH relativeFrom="column">
                    <wp:posOffset>2611222</wp:posOffset>
                  </wp:positionH>
                  <wp:positionV relativeFrom="paragraph">
                    <wp:posOffset>276928</wp:posOffset>
                  </wp:positionV>
                  <wp:extent cx="481630" cy="55841"/>
                  <wp:effectExtent l="0" t="57150" r="13970" b="40005"/>
                  <wp:wrapNone/>
                  <wp:docPr id="50" name="Straight Arrow Connector 50"/>
                  <wp:cNvGraphicFramePr/>
                  <a:graphic xmlns:a="http://schemas.openxmlformats.org/drawingml/2006/main">
                    <a:graphicData uri="http://schemas.microsoft.com/office/word/2010/wordprocessingShape">
                      <wps:wsp>
                        <wps:cNvCnPr/>
                        <wps:spPr>
                          <a:xfrm flipV="1">
                            <a:off x="0" y="0"/>
                            <a:ext cx="481630" cy="558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F2E503" id="Straight Arrow Connector 50" o:spid="_x0000_s1026" type="#_x0000_t32" style="position:absolute;margin-left:205.6pt;margin-top:21.8pt;width:37.9pt;height:4.4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" strokecolor="black [3200]" strokeweight=".5pt">
                  <v:stroke endarrow="block" joinstyle="miter"/>
                </v:shape>
              </w:pict>
            </mc:Fallback>
          </mc:AlternateContent>
        </w:r>
      </w:ins>
    </w:p>
    <w:p w14:paraId="0950EB65" w14:textId="42CDBE3E" w:rsidR="00097828" w:rsidRDefault="00097828" w:rsidP="005B4614">
      <w:pPr>
        <w:rPr>
          <w:ins w:id="2721" w:author="Salim ATALLA" w:date="2021-12-04T21:40:00Z"/>
          <w:rFonts w:ascii="High Tower Text" w:hAnsi="High Tower Text"/>
        </w:rPr>
      </w:pPr>
    </w:p>
    <w:p w14:paraId="7AF56D87" w14:textId="111ED48A" w:rsidR="00097828" w:rsidRDefault="00097828" w:rsidP="005B4614">
      <w:pPr>
        <w:rPr>
          <w:ins w:id="2722" w:author="Salim ATALLA" w:date="2021-12-04T21:46:00Z"/>
          <w:rFonts w:ascii="High Tower Text" w:hAnsi="High Tower Text"/>
        </w:rPr>
      </w:pPr>
    </w:p>
    <w:p w14:paraId="2BAB877F" w14:textId="330560B5" w:rsidR="00AA06C0" w:rsidRDefault="00AA06C0" w:rsidP="005B4614">
      <w:pPr>
        <w:rPr>
          <w:ins w:id="2723" w:author="Salim ATALLA" w:date="2021-12-04T21:46:00Z"/>
          <w:rFonts w:ascii="High Tower Text" w:hAnsi="High Tower Text"/>
        </w:rPr>
      </w:pPr>
    </w:p>
    <w:p w14:paraId="4FEC85A9" w14:textId="0CECCB17" w:rsidR="00AA06C0" w:rsidRDefault="00AA06C0" w:rsidP="005B4614">
      <w:pPr>
        <w:rPr>
          <w:ins w:id="2724" w:author="Salim ATALLA" w:date="2021-12-04T21:40:00Z"/>
          <w:rFonts w:ascii="High Tower Text" w:hAnsi="High Tower Text"/>
        </w:rPr>
      </w:pPr>
    </w:p>
    <w:p w14:paraId="6004B61D" w14:textId="10D775BE" w:rsidR="00097828" w:rsidRDefault="00097828" w:rsidP="005B4614">
      <w:pPr>
        <w:rPr>
          <w:ins w:id="2725" w:author="Salim ATALLA" w:date="2021-12-04T21:49:00Z"/>
          <w:rFonts w:ascii="High Tower Text" w:hAnsi="High Tower Text"/>
        </w:rPr>
      </w:pPr>
    </w:p>
    <w:p w14:paraId="548186A3" w14:textId="31824EF7" w:rsidR="004C0513" w:rsidRDefault="004C0513" w:rsidP="005B4614">
      <w:pPr>
        <w:rPr>
          <w:ins w:id="2726" w:author="Salim ATALLA" w:date="2021-12-04T21:49:00Z"/>
          <w:rFonts w:ascii="High Tower Text" w:hAnsi="High Tower Text"/>
        </w:rPr>
      </w:pPr>
    </w:p>
    <w:p w14:paraId="7FBB5506" w14:textId="79C2B89F" w:rsidR="004C0513" w:rsidRDefault="004C0513" w:rsidP="005B4614">
      <w:pPr>
        <w:rPr>
          <w:ins w:id="2727" w:author="Salim ATALLA" w:date="2021-12-04T21:49:00Z"/>
          <w:rFonts w:ascii="High Tower Text" w:hAnsi="High Tower Text"/>
        </w:rPr>
      </w:pPr>
    </w:p>
    <w:p w14:paraId="06686D94" w14:textId="1499615F" w:rsidR="004C0513" w:rsidRDefault="004C0513" w:rsidP="005B4614">
      <w:pPr>
        <w:rPr>
          <w:ins w:id="2728" w:author="Salim ATALLA" w:date="2021-12-04T21:49:00Z"/>
          <w:rFonts w:ascii="High Tower Text" w:hAnsi="High Tower Text"/>
        </w:rPr>
      </w:pPr>
    </w:p>
    <w:p w14:paraId="1CAFB48C" w14:textId="77850D73" w:rsidR="004C0513" w:rsidRDefault="004C0513" w:rsidP="005B4614">
      <w:pPr>
        <w:rPr>
          <w:ins w:id="2729" w:author="Salim ATALLA" w:date="2021-12-04T21:49:00Z"/>
          <w:rFonts w:ascii="High Tower Text" w:hAnsi="High Tower Text"/>
        </w:rPr>
      </w:pPr>
    </w:p>
    <w:p w14:paraId="3532A4EE" w14:textId="4661DF8D" w:rsidR="004C0513" w:rsidRDefault="004C0513" w:rsidP="005B4614">
      <w:pPr>
        <w:rPr>
          <w:ins w:id="2730" w:author="Salim ATALLA" w:date="2021-12-04T21:49:00Z"/>
          <w:rFonts w:ascii="High Tower Text" w:hAnsi="High Tower Text"/>
        </w:rPr>
      </w:pPr>
      <w:ins w:id="2731" w:author="Salim ATALLA" w:date="2021-12-04T21:50:00Z">
        <w:r>
          <w:rPr>
            <w:rFonts w:ascii="High Tower Text" w:hAnsi="High Tower Text"/>
            <w:noProof/>
          </w:rPr>
          <w:drawing>
            <wp:anchor distT="0" distB="0" distL="114300" distR="114300" simplePos="0" relativeHeight="251699200" behindDoc="0" locked="0" layoutInCell="1" allowOverlap="1" wp14:anchorId="0DC43BDF" wp14:editId="33C9F7EB">
              <wp:simplePos x="0" y="0"/>
              <wp:positionH relativeFrom="margin">
                <wp:align>center</wp:align>
              </wp:positionH>
              <wp:positionV relativeFrom="paragraph">
                <wp:posOffset>9144</wp:posOffset>
              </wp:positionV>
              <wp:extent cx="2843530" cy="3192145"/>
              <wp:effectExtent l="0" t="0" r="0" b="825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3530" cy="3192145"/>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012BE023" w14:textId="693FCD73" w:rsidR="004C0513" w:rsidRDefault="004C0513" w:rsidP="005B4614">
      <w:pPr>
        <w:rPr>
          <w:ins w:id="2732" w:author="Salim ATALLA" w:date="2021-12-04T21:49:00Z"/>
          <w:rFonts w:ascii="High Tower Text" w:hAnsi="High Tower Text"/>
        </w:rPr>
      </w:pPr>
    </w:p>
    <w:p w14:paraId="709E664F" w14:textId="2D21B1F8" w:rsidR="004C0513" w:rsidRDefault="004C0513" w:rsidP="005B4614">
      <w:pPr>
        <w:rPr>
          <w:ins w:id="2733" w:author="Salim ATALLA" w:date="2021-12-04T21:49:00Z"/>
          <w:rFonts w:ascii="High Tower Text" w:hAnsi="High Tower Text"/>
        </w:rPr>
      </w:pPr>
    </w:p>
    <w:p w14:paraId="00B5556F" w14:textId="4CBDDAEE" w:rsidR="004C0513" w:rsidRDefault="004C0513" w:rsidP="005B4614">
      <w:pPr>
        <w:rPr>
          <w:ins w:id="2734" w:author="Salim ATALLA" w:date="2021-12-04T21:49:00Z"/>
          <w:rFonts w:ascii="High Tower Text" w:hAnsi="High Tower Text"/>
        </w:rPr>
      </w:pPr>
    </w:p>
    <w:p w14:paraId="2A84C3A4" w14:textId="425222A0" w:rsidR="004C0513" w:rsidRDefault="004C0513" w:rsidP="005B4614">
      <w:pPr>
        <w:rPr>
          <w:ins w:id="2735" w:author="Salim ATALLA" w:date="2021-12-04T21:49:00Z"/>
          <w:rFonts w:ascii="High Tower Text" w:hAnsi="High Tower Text"/>
        </w:rPr>
      </w:pPr>
    </w:p>
    <w:p w14:paraId="640728DE" w14:textId="77777777" w:rsidR="004C0513" w:rsidRDefault="004C0513" w:rsidP="005B4614">
      <w:pPr>
        <w:rPr>
          <w:ins w:id="2736" w:author="Salim ATALLA" w:date="2021-12-04T21:40:00Z"/>
          <w:rFonts w:ascii="High Tower Text" w:hAnsi="High Tower Text"/>
        </w:rPr>
      </w:pPr>
    </w:p>
    <w:p w14:paraId="3632C0F7" w14:textId="20C965CB" w:rsidR="00097828" w:rsidRDefault="00097828" w:rsidP="005B4614">
      <w:pPr>
        <w:rPr>
          <w:ins w:id="2737" w:author="Salim ATALLA" w:date="2021-12-04T21:50:00Z"/>
          <w:rFonts w:ascii="High Tower Text" w:hAnsi="High Tower Text"/>
        </w:rPr>
      </w:pPr>
    </w:p>
    <w:p w14:paraId="6952E2A7" w14:textId="1F42C527" w:rsidR="004C0513" w:rsidRDefault="004C0513" w:rsidP="005B4614">
      <w:pPr>
        <w:rPr>
          <w:ins w:id="2738" w:author="Salim ATALLA" w:date="2021-12-04T21:50:00Z"/>
          <w:rFonts w:ascii="High Tower Text" w:hAnsi="High Tower Text"/>
        </w:rPr>
      </w:pPr>
    </w:p>
    <w:p w14:paraId="5F921FB7" w14:textId="594C13FE" w:rsidR="004C0513" w:rsidRDefault="004C0513" w:rsidP="005B4614">
      <w:pPr>
        <w:rPr>
          <w:ins w:id="2739" w:author="Salim ATALLA" w:date="2021-12-04T21:50:00Z"/>
          <w:rFonts w:ascii="High Tower Text" w:hAnsi="High Tower Text"/>
        </w:rPr>
      </w:pPr>
    </w:p>
    <w:p w14:paraId="56A7E8F0" w14:textId="02A02E16" w:rsidR="004C0513" w:rsidRDefault="004C0513" w:rsidP="005B4614">
      <w:pPr>
        <w:rPr>
          <w:ins w:id="2740" w:author="Salim ATALLA" w:date="2021-12-04T21:50:00Z"/>
          <w:rFonts w:ascii="High Tower Text" w:hAnsi="High Tower Text"/>
        </w:rPr>
      </w:pPr>
    </w:p>
    <w:p w14:paraId="5614AEE0" w14:textId="172E162F" w:rsidR="004C0513" w:rsidRDefault="004C0513" w:rsidP="005B4614">
      <w:pPr>
        <w:rPr>
          <w:ins w:id="2741" w:author="Salim ATALLA" w:date="2021-12-04T21:51:00Z"/>
          <w:rFonts w:ascii="High Tower Text" w:hAnsi="High Tower Text"/>
        </w:rPr>
      </w:pPr>
    </w:p>
    <w:p w14:paraId="5E15B4FB" w14:textId="1C68ADDD" w:rsidR="004C0513" w:rsidRDefault="004C0513" w:rsidP="005B4614">
      <w:pPr>
        <w:rPr>
          <w:ins w:id="2742" w:author="Salim ATALLA" w:date="2021-12-04T21:51:00Z"/>
          <w:rFonts w:ascii="High Tower Text" w:hAnsi="High Tower Text"/>
        </w:rPr>
      </w:pPr>
    </w:p>
    <w:p w14:paraId="76E2A956" w14:textId="77777777" w:rsidR="004C0513" w:rsidRDefault="004C0513" w:rsidP="005B4614">
      <w:pPr>
        <w:rPr>
          <w:ins w:id="2743" w:author="Salim ATALLA" w:date="2021-12-04T21:39:00Z"/>
          <w:rFonts w:ascii="High Tower Text" w:hAnsi="High Tower Text"/>
        </w:rPr>
      </w:pPr>
    </w:p>
    <w:p w14:paraId="2906AB73" w14:textId="2E1B133C" w:rsidR="00113E57" w:rsidRPr="00505072" w:rsidRDefault="00113E57" w:rsidP="00113E57">
      <w:pPr>
        <w:pStyle w:val="Heading2"/>
        <w:rPr>
          <w:ins w:id="2744" w:author="Salim ATALLA" w:date="2021-12-04T21:53:00Z"/>
          <w:rFonts w:ascii="High Tower Text" w:hAnsi="High Tower Text"/>
          <w:sz w:val="28"/>
          <w:szCs w:val="28"/>
        </w:rPr>
      </w:pPr>
      <w:ins w:id="2745" w:author="Salim ATALLA" w:date="2021-12-04T21:54:00Z">
        <w:r>
          <w:rPr>
            <w:rFonts w:ascii="High Tower Text" w:hAnsi="High Tower Text"/>
            <w:sz w:val="28"/>
            <w:szCs w:val="28"/>
          </w:rPr>
          <w:t>Conclusion</w:t>
        </w:r>
      </w:ins>
      <w:ins w:id="2746" w:author="Salim ATALLA" w:date="2021-12-04T21:53:00Z">
        <w:r w:rsidRPr="00505072">
          <w:rPr>
            <w:rFonts w:ascii="High Tower Text" w:hAnsi="High Tower Text"/>
            <w:sz w:val="28"/>
            <w:szCs w:val="28"/>
          </w:rPr>
          <w:t> :</w:t>
        </w:r>
      </w:ins>
    </w:p>
    <w:p w14:paraId="2FF73638" w14:textId="5C250CD6" w:rsidR="00D366F4" w:rsidRPr="0081606E" w:rsidRDefault="00310314" w:rsidP="00D366F4">
      <w:pPr>
        <w:rPr>
          <w:rFonts w:ascii="High Tower Text" w:hAnsi="High Tower Text"/>
          <w:rPrChange w:id="2747" w:author="Salim ATALLA" w:date="2021-03-10T23:59:00Z">
            <w:rPr/>
          </w:rPrChange>
        </w:rPr>
      </w:pPr>
      <w:ins w:id="2748" w:author="Salim ATALLA" w:date="2021-12-04T21:55:00Z">
        <w:r>
          <w:rPr>
            <w:rFonts w:ascii="High Tower Text" w:hAnsi="High Tower Text"/>
          </w:rPr>
          <w:br/>
        </w:r>
      </w:ins>
      <w:ins w:id="2749" w:author="Salim ATALLA" w:date="2021-12-04T21:40:00Z">
        <w:r w:rsidR="00D366F4" w:rsidRPr="00D366F4">
          <w:rPr>
            <w:rFonts w:ascii="High Tower Text" w:hAnsi="High Tower Text"/>
          </w:rPr>
          <w:t>En conclusion, ce projet était très important pour nous, non seulement vis à vis de la matière mais aussi pour appliquer nos connaissances acquises en classe et surtout les approfondir de plus en plus.</w:t>
        </w:r>
        <w:r w:rsidR="00D366F4">
          <w:rPr>
            <w:rFonts w:ascii="High Tower Text" w:hAnsi="High Tower Text"/>
          </w:rPr>
          <w:br/>
        </w:r>
        <w:r w:rsidR="00D366F4" w:rsidRPr="00D366F4">
          <w:rPr>
            <w:rFonts w:ascii="High Tower Text" w:hAnsi="High Tower Text"/>
          </w:rPr>
          <w:t>Ce projet nous a été très utile et il nous a beaucoup aidé pour comprendre l’utilisation des arbres</w:t>
        </w:r>
        <w:r w:rsidR="00D366F4">
          <w:rPr>
            <w:rFonts w:ascii="High Tower Text" w:hAnsi="High Tower Text"/>
          </w:rPr>
          <w:br/>
        </w:r>
        <w:r w:rsidR="00D366F4" w:rsidRPr="00D366F4">
          <w:rPr>
            <w:rFonts w:ascii="High Tower Text" w:hAnsi="High Tower Text"/>
          </w:rPr>
          <w:t xml:space="preserve">comme structure des données.   </w:t>
        </w:r>
      </w:ins>
    </w:p>
    <w:sectPr w:rsidR="00D366F4" w:rsidRPr="0081606E" w:rsidSect="009D76BE">
      <w:footerReference w:type="default" r:id="rId27"/>
      <w:pgSz w:w="11906" w:h="16838"/>
      <w:pgMar w:top="1417" w:right="1417" w:bottom="993" w:left="1417" w:header="708" w:footer="708" w:gutter="0"/>
      <w:cols w:space="708"/>
      <w:docGrid w:linePitch="360"/>
      <w:sectPrChange w:id="2754" w:author="Salim ATALLA" w:date="2021-12-04T21:26:00Z">
        <w:sectPr w:rsidR="00D366F4" w:rsidRPr="0081606E" w:rsidSect="009D76BE">
          <w:pgMar w:top="1417" w:right="1417" w:bottom="1417" w:left="1417" w:header="708" w:footer="708"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4" w:author="Salim ATALLA" w:date="2021-12-04T20:22:00Z" w:initials="SA">
    <w:p w14:paraId="3A0104D8" w14:textId="5423AB8F" w:rsidR="00036A86" w:rsidRDefault="00036A86">
      <w:pPr>
        <w:pStyle w:val="CommentText"/>
      </w:pPr>
      <w:r>
        <w:rPr>
          <w:rStyle w:val="CommentReference"/>
        </w:rPr>
        <w:annotationRef/>
      </w:r>
    </w:p>
  </w:comment>
  <w:comment w:id="395" w:author="Salim ATALLA" w:date="2021-12-04T20:22:00Z" w:initials="SA">
    <w:p w14:paraId="1741DBBD" w14:textId="5497AF96" w:rsidR="00036A86" w:rsidRDefault="00036A8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0104D8" w15:done="0"/>
  <w15:commentEx w15:paraId="1741DBBD" w15:paraIdParent="3A0104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64C84" w16cex:dateUtc="2021-12-04T19:22:00Z"/>
  <w16cex:commentExtensible w16cex:durableId="25564CA0" w16cex:dateUtc="2021-12-04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0104D8" w16cid:durableId="25564C84"/>
  <w16cid:commentId w16cid:paraId="1741DBBD" w16cid:durableId="25564C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D9779" w14:textId="77777777" w:rsidR="00ED68D9" w:rsidRDefault="00ED68D9" w:rsidP="0021609A">
      <w:pPr>
        <w:spacing w:after="0" w:line="240" w:lineRule="auto"/>
      </w:pPr>
      <w:r>
        <w:separator/>
      </w:r>
    </w:p>
  </w:endnote>
  <w:endnote w:type="continuationSeparator" w:id="0">
    <w:p w14:paraId="3CD86F61" w14:textId="77777777" w:rsidR="00ED68D9" w:rsidRDefault="00ED68D9" w:rsidP="00216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Adobe Kaiti Std R">
    <w:panose1 w:val="00000000000000000000"/>
    <w:charset w:val="80"/>
    <w:family w:val="roman"/>
    <w:notTrueType/>
    <w:pitch w:val="variable"/>
    <w:sig w:usb0="00000207" w:usb1="0A0F1810" w:usb2="00000016" w:usb3="00000000" w:csb0="00060007" w:csb1="00000000"/>
  </w:font>
  <w:font w:name="High Tower Text">
    <w:panose1 w:val="02040502050506030303"/>
    <w:charset w:val="00"/>
    <w:family w:val="roman"/>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 w:name="Bradley Hand ITC">
    <w:panose1 w:val="03070402050302030203"/>
    <w:charset w:val="00"/>
    <w:family w:val="script"/>
    <w:pitch w:val="variable"/>
    <w:sig w:usb0="00000003" w:usb1="00000000" w:usb2="00000000" w:usb3="00000000" w:csb0="00000001" w:csb1="00000000"/>
  </w:font>
  <w:font w:name="Prestige Elite Std">
    <w:altName w:val="Calibri"/>
    <w:panose1 w:val="00000000000000000000"/>
    <w:charset w:val="00"/>
    <w:family w:val="modern"/>
    <w:notTrueType/>
    <w:pitch w:val="fixed"/>
    <w:sig w:usb0="00000003" w:usb1="00000000" w:usb2="00000000" w:usb3="00000000" w:csb0="00000001" w:csb1="00000000"/>
  </w:font>
  <w:font w:name="Adobe Naskh Medium">
    <w:panose1 w:val="00000000000000000000"/>
    <w:charset w:val="00"/>
    <w:family w:val="modern"/>
    <w:notTrueType/>
    <w:pitch w:val="variable"/>
    <w:sig w:usb0="00002003" w:usb1="00000000" w:usb2="00000000" w:usb3="00000000" w:csb0="00000041" w:csb1="00000000"/>
  </w:font>
  <w:font w:name="Bookman Old Style">
    <w:panose1 w:val="02050604050505020204"/>
    <w:charset w:val="00"/>
    <w:family w:val="roman"/>
    <w:pitch w:val="variable"/>
    <w:sig w:usb0="00000287" w:usb1="00000000" w:usb2="00000000" w:usb3="00000000" w:csb0="0000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Consolas">
    <w:panose1 w:val="020B0609020204030204"/>
    <w:charset w:val="00"/>
    <w:family w:val="modern"/>
    <w:pitch w:val="fixed"/>
    <w:sig w:usb0="E00006FF" w:usb1="0000FCFF" w:usb2="00000001" w:usb3="00000000" w:csb0="0000019F" w:csb1="00000000"/>
  </w:font>
  <w:font w:name="Adobe Fangsong Std R">
    <w:altName w:val="Yu Gothic"/>
    <w:panose1 w:val="00000000000000000000"/>
    <w:charset w:val="80"/>
    <w:family w:val="roman"/>
    <w:notTrueType/>
    <w:pitch w:val="variable"/>
    <w:sig w:usb0="00000207" w:usb1="0A0F1810" w:usb2="00000016" w:usb3="00000000" w:csb0="00060007"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2750" w:author="Salim ATALLA" w:date="2021-03-11T19:37:00Z"/>
  <w:sdt>
    <w:sdtPr>
      <w:id w:val="1777826967"/>
      <w:docPartObj>
        <w:docPartGallery w:val="Page Numbers (Bottom of Page)"/>
        <w:docPartUnique/>
      </w:docPartObj>
    </w:sdtPr>
    <w:sdtEndPr/>
    <w:sdtContent>
      <w:customXmlInsRangeEnd w:id="2750"/>
      <w:p w14:paraId="1A08A4DA" w14:textId="67975DF1" w:rsidR="00A33B25" w:rsidRDefault="00A33B25">
        <w:pPr>
          <w:pStyle w:val="Footer"/>
          <w:jc w:val="right"/>
          <w:rPr>
            <w:ins w:id="2751" w:author="Salim ATALLA" w:date="2021-03-11T19:37:00Z"/>
          </w:rPr>
        </w:pPr>
        <w:ins w:id="2752" w:author="Salim ATALLA" w:date="2021-03-11T19:37:00Z">
          <w:r>
            <w:fldChar w:fldCharType="begin"/>
          </w:r>
          <w:r>
            <w:instrText>PAGE   \* MERGEFORMAT</w:instrText>
          </w:r>
          <w:r>
            <w:fldChar w:fldCharType="separate"/>
          </w:r>
          <w:r>
            <w:t>2</w:t>
          </w:r>
          <w:r>
            <w:fldChar w:fldCharType="end"/>
          </w:r>
        </w:ins>
      </w:p>
      <w:customXmlInsRangeStart w:id="2753" w:author="Salim ATALLA" w:date="2021-03-11T19:37:00Z"/>
    </w:sdtContent>
  </w:sdt>
  <w:customXmlInsRangeEnd w:id="2753"/>
  <w:p w14:paraId="19BD43EF" w14:textId="77777777" w:rsidR="0021609A" w:rsidRDefault="002160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6046" w14:textId="77777777" w:rsidR="00ED68D9" w:rsidRDefault="00ED68D9" w:rsidP="0021609A">
      <w:pPr>
        <w:spacing w:after="0" w:line="240" w:lineRule="auto"/>
      </w:pPr>
      <w:r>
        <w:separator/>
      </w:r>
    </w:p>
  </w:footnote>
  <w:footnote w:type="continuationSeparator" w:id="0">
    <w:p w14:paraId="54310CDD" w14:textId="77777777" w:rsidR="00ED68D9" w:rsidRDefault="00ED68D9" w:rsidP="00216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4DD7"/>
    <w:multiLevelType w:val="hybridMultilevel"/>
    <w:tmpl w:val="36468D8C"/>
    <w:lvl w:ilvl="0" w:tplc="DE945B98">
      <w:start w:val="1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862E8A"/>
    <w:multiLevelType w:val="hybridMultilevel"/>
    <w:tmpl w:val="38489466"/>
    <w:lvl w:ilvl="0" w:tplc="DE945B98">
      <w:start w:val="1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DA1B96"/>
    <w:multiLevelType w:val="hybridMultilevel"/>
    <w:tmpl w:val="DA28E2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125495B"/>
    <w:multiLevelType w:val="hybridMultilevel"/>
    <w:tmpl w:val="E77AF38A"/>
    <w:lvl w:ilvl="0" w:tplc="DE945B98">
      <w:start w:val="12"/>
      <w:numFmt w:val="bullet"/>
      <w:lvlText w:val="-"/>
      <w:lvlJc w:val="left"/>
      <w:pPr>
        <w:ind w:left="780" w:hanging="360"/>
      </w:pPr>
      <w:rPr>
        <w:rFonts w:ascii="Times New Roman" w:eastAsiaTheme="minorHAnsi" w:hAnsi="Times New Roman" w:cs="Times New Roman"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15:restartNumberingAfterBreak="0">
    <w:nsid w:val="53996A5D"/>
    <w:multiLevelType w:val="hybridMultilevel"/>
    <w:tmpl w:val="95CC2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DC7AC9"/>
    <w:multiLevelType w:val="hybridMultilevel"/>
    <w:tmpl w:val="8BC6D1D2"/>
    <w:lvl w:ilvl="0" w:tplc="040C0001">
      <w:start w:val="1"/>
      <w:numFmt w:val="bullet"/>
      <w:lvlText w:val=""/>
      <w:lvlJc w:val="left"/>
      <w:pPr>
        <w:ind w:left="781" w:hanging="360"/>
      </w:pPr>
      <w:rPr>
        <w:rFonts w:ascii="Symbol" w:hAnsi="Symbol" w:hint="default"/>
      </w:rPr>
    </w:lvl>
    <w:lvl w:ilvl="1" w:tplc="040C0003" w:tentative="1">
      <w:start w:val="1"/>
      <w:numFmt w:val="bullet"/>
      <w:lvlText w:val="o"/>
      <w:lvlJc w:val="left"/>
      <w:pPr>
        <w:ind w:left="1501" w:hanging="360"/>
      </w:pPr>
      <w:rPr>
        <w:rFonts w:ascii="Courier New" w:hAnsi="Courier New" w:cs="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cs="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cs="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6" w15:restartNumberingAfterBreak="0">
    <w:nsid w:val="727A73F3"/>
    <w:multiLevelType w:val="hybridMultilevel"/>
    <w:tmpl w:val="FE301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5"/>
  </w:num>
  <w:num w:numId="6">
    <w:abstractNumId w:val="4"/>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im ATALLA">
    <w15:presenceInfo w15:providerId="Windows Live" w15:userId="5d960758415a49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trackRevisions/>
  <w:documentProtection w:edit="trackedChanges" w:enforcement="1" w:cryptProviderType="rsaAES" w:cryptAlgorithmClass="hash" w:cryptAlgorithmType="typeAny" w:cryptAlgorithmSid="14" w:cryptSpinCount="100000" w:hash="Os0E254Z8RZHIAJVIYWt1IRMRgmDzhGvMaTMsYxHeQrAGuJaJCopzRGnq6tcc73fF+fJS/BkWRVnnGuAbrglZg==" w:salt="LgNbVa+zM/Vbri8V4zDR2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E9"/>
    <w:rsid w:val="00000E9E"/>
    <w:rsid w:val="000042FE"/>
    <w:rsid w:val="000107C2"/>
    <w:rsid w:val="00010E0E"/>
    <w:rsid w:val="00011EDA"/>
    <w:rsid w:val="00013608"/>
    <w:rsid w:val="00014A3C"/>
    <w:rsid w:val="000205C0"/>
    <w:rsid w:val="00022EB4"/>
    <w:rsid w:val="000304A7"/>
    <w:rsid w:val="00030E9B"/>
    <w:rsid w:val="000326FF"/>
    <w:rsid w:val="00036629"/>
    <w:rsid w:val="00036A86"/>
    <w:rsid w:val="00040C63"/>
    <w:rsid w:val="00050BB9"/>
    <w:rsid w:val="00052F0E"/>
    <w:rsid w:val="00057153"/>
    <w:rsid w:val="00061D0C"/>
    <w:rsid w:val="00061F3F"/>
    <w:rsid w:val="000714D5"/>
    <w:rsid w:val="00072B51"/>
    <w:rsid w:val="00077D09"/>
    <w:rsid w:val="000906C5"/>
    <w:rsid w:val="000928BE"/>
    <w:rsid w:val="00095949"/>
    <w:rsid w:val="00097828"/>
    <w:rsid w:val="000A4502"/>
    <w:rsid w:val="000A7EFF"/>
    <w:rsid w:val="000B1458"/>
    <w:rsid w:val="000C443E"/>
    <w:rsid w:val="000C7841"/>
    <w:rsid w:val="000D08BB"/>
    <w:rsid w:val="000D0A48"/>
    <w:rsid w:val="000D0FB5"/>
    <w:rsid w:val="000E4113"/>
    <w:rsid w:val="000E4B72"/>
    <w:rsid w:val="000E5D6C"/>
    <w:rsid w:val="000E7D19"/>
    <w:rsid w:val="000F0D79"/>
    <w:rsid w:val="000F42CA"/>
    <w:rsid w:val="000F517F"/>
    <w:rsid w:val="000F7CF8"/>
    <w:rsid w:val="00101443"/>
    <w:rsid w:val="00103A02"/>
    <w:rsid w:val="00104AA5"/>
    <w:rsid w:val="0011370D"/>
    <w:rsid w:val="00113E57"/>
    <w:rsid w:val="00120EDF"/>
    <w:rsid w:val="001211F8"/>
    <w:rsid w:val="001223D7"/>
    <w:rsid w:val="0012359C"/>
    <w:rsid w:val="001247B3"/>
    <w:rsid w:val="00126652"/>
    <w:rsid w:val="00126D65"/>
    <w:rsid w:val="00127DD4"/>
    <w:rsid w:val="001319AC"/>
    <w:rsid w:val="0013247A"/>
    <w:rsid w:val="001345E8"/>
    <w:rsid w:val="00135FCF"/>
    <w:rsid w:val="001400E8"/>
    <w:rsid w:val="00142BDC"/>
    <w:rsid w:val="001443D0"/>
    <w:rsid w:val="0014747A"/>
    <w:rsid w:val="0015398E"/>
    <w:rsid w:val="00155FEE"/>
    <w:rsid w:val="00156024"/>
    <w:rsid w:val="00156063"/>
    <w:rsid w:val="00163133"/>
    <w:rsid w:val="00164954"/>
    <w:rsid w:val="00164C71"/>
    <w:rsid w:val="00164D3A"/>
    <w:rsid w:val="0016619B"/>
    <w:rsid w:val="001726F3"/>
    <w:rsid w:val="00175C85"/>
    <w:rsid w:val="00177554"/>
    <w:rsid w:val="00177AE3"/>
    <w:rsid w:val="00177DDF"/>
    <w:rsid w:val="00181FFA"/>
    <w:rsid w:val="00182657"/>
    <w:rsid w:val="0019447C"/>
    <w:rsid w:val="001961AF"/>
    <w:rsid w:val="001A211B"/>
    <w:rsid w:val="001A63E7"/>
    <w:rsid w:val="001B0D95"/>
    <w:rsid w:val="001B1E5B"/>
    <w:rsid w:val="001C2A86"/>
    <w:rsid w:val="001C30C5"/>
    <w:rsid w:val="001C4B9B"/>
    <w:rsid w:val="001C612A"/>
    <w:rsid w:val="001C679D"/>
    <w:rsid w:val="001D1FD5"/>
    <w:rsid w:val="001D647D"/>
    <w:rsid w:val="001E300C"/>
    <w:rsid w:val="001E5A8E"/>
    <w:rsid w:val="001E78E5"/>
    <w:rsid w:val="001F2802"/>
    <w:rsid w:val="001F3123"/>
    <w:rsid w:val="001F55B8"/>
    <w:rsid w:val="001F588D"/>
    <w:rsid w:val="001F7739"/>
    <w:rsid w:val="00200EE9"/>
    <w:rsid w:val="00202F4B"/>
    <w:rsid w:val="00211FC5"/>
    <w:rsid w:val="00212624"/>
    <w:rsid w:val="00214C68"/>
    <w:rsid w:val="0021609A"/>
    <w:rsid w:val="00216E70"/>
    <w:rsid w:val="002216FA"/>
    <w:rsid w:val="002223F7"/>
    <w:rsid w:val="0022282D"/>
    <w:rsid w:val="00222965"/>
    <w:rsid w:val="00225594"/>
    <w:rsid w:val="00232DE9"/>
    <w:rsid w:val="00234162"/>
    <w:rsid w:val="002351C2"/>
    <w:rsid w:val="00235F89"/>
    <w:rsid w:val="00237348"/>
    <w:rsid w:val="002422C3"/>
    <w:rsid w:val="0025080A"/>
    <w:rsid w:val="00251875"/>
    <w:rsid w:val="00252AB7"/>
    <w:rsid w:val="00256353"/>
    <w:rsid w:val="002567E0"/>
    <w:rsid w:val="00256EFD"/>
    <w:rsid w:val="00257559"/>
    <w:rsid w:val="00260826"/>
    <w:rsid w:val="00261F0A"/>
    <w:rsid w:val="002620F2"/>
    <w:rsid w:val="0027104C"/>
    <w:rsid w:val="00271907"/>
    <w:rsid w:val="00271EB2"/>
    <w:rsid w:val="0027406E"/>
    <w:rsid w:val="0028017A"/>
    <w:rsid w:val="0028041A"/>
    <w:rsid w:val="002867EC"/>
    <w:rsid w:val="00293D9F"/>
    <w:rsid w:val="002947BC"/>
    <w:rsid w:val="00296FFE"/>
    <w:rsid w:val="002A0552"/>
    <w:rsid w:val="002A5396"/>
    <w:rsid w:val="002B1A23"/>
    <w:rsid w:val="002B1CF5"/>
    <w:rsid w:val="002B4502"/>
    <w:rsid w:val="002C2255"/>
    <w:rsid w:val="002C535F"/>
    <w:rsid w:val="002D265D"/>
    <w:rsid w:val="002E6CCA"/>
    <w:rsid w:val="002E7C48"/>
    <w:rsid w:val="002F40F8"/>
    <w:rsid w:val="002F58C7"/>
    <w:rsid w:val="003037F4"/>
    <w:rsid w:val="00305F61"/>
    <w:rsid w:val="003062CE"/>
    <w:rsid w:val="00310314"/>
    <w:rsid w:val="003119DB"/>
    <w:rsid w:val="0031403D"/>
    <w:rsid w:val="00315546"/>
    <w:rsid w:val="003159E6"/>
    <w:rsid w:val="00322AF1"/>
    <w:rsid w:val="00323CD0"/>
    <w:rsid w:val="00332978"/>
    <w:rsid w:val="003355AB"/>
    <w:rsid w:val="003365A4"/>
    <w:rsid w:val="00337027"/>
    <w:rsid w:val="00337317"/>
    <w:rsid w:val="0034225B"/>
    <w:rsid w:val="00345311"/>
    <w:rsid w:val="00351CE8"/>
    <w:rsid w:val="00351EA2"/>
    <w:rsid w:val="0035681E"/>
    <w:rsid w:val="003602EA"/>
    <w:rsid w:val="003619D8"/>
    <w:rsid w:val="003640D3"/>
    <w:rsid w:val="0036592B"/>
    <w:rsid w:val="003661ED"/>
    <w:rsid w:val="00370C13"/>
    <w:rsid w:val="00370F03"/>
    <w:rsid w:val="00375594"/>
    <w:rsid w:val="00377A26"/>
    <w:rsid w:val="00393E51"/>
    <w:rsid w:val="003A067A"/>
    <w:rsid w:val="003A6F27"/>
    <w:rsid w:val="003A7CE2"/>
    <w:rsid w:val="003A7F6C"/>
    <w:rsid w:val="003B30E5"/>
    <w:rsid w:val="003B54DA"/>
    <w:rsid w:val="003B625B"/>
    <w:rsid w:val="003B63F5"/>
    <w:rsid w:val="003C1384"/>
    <w:rsid w:val="003C231F"/>
    <w:rsid w:val="003C28B1"/>
    <w:rsid w:val="003D2F3C"/>
    <w:rsid w:val="003E0CF6"/>
    <w:rsid w:val="003E6B4A"/>
    <w:rsid w:val="003F0239"/>
    <w:rsid w:val="003F1D96"/>
    <w:rsid w:val="003F413E"/>
    <w:rsid w:val="004007B0"/>
    <w:rsid w:val="00403C14"/>
    <w:rsid w:val="00406CAE"/>
    <w:rsid w:val="00412601"/>
    <w:rsid w:val="00412F39"/>
    <w:rsid w:val="0041365B"/>
    <w:rsid w:val="0042300D"/>
    <w:rsid w:val="004263C0"/>
    <w:rsid w:val="00426889"/>
    <w:rsid w:val="00427CB2"/>
    <w:rsid w:val="00430364"/>
    <w:rsid w:val="00430365"/>
    <w:rsid w:val="00430B58"/>
    <w:rsid w:val="004371C8"/>
    <w:rsid w:val="004407BA"/>
    <w:rsid w:val="004444B6"/>
    <w:rsid w:val="00445ED8"/>
    <w:rsid w:val="00447A3E"/>
    <w:rsid w:val="00452732"/>
    <w:rsid w:val="00457214"/>
    <w:rsid w:val="004702B9"/>
    <w:rsid w:val="00470FB3"/>
    <w:rsid w:val="004726B1"/>
    <w:rsid w:val="00475EF4"/>
    <w:rsid w:val="00477465"/>
    <w:rsid w:val="004825FC"/>
    <w:rsid w:val="00490478"/>
    <w:rsid w:val="004916A9"/>
    <w:rsid w:val="00493FCF"/>
    <w:rsid w:val="0049440B"/>
    <w:rsid w:val="00495D29"/>
    <w:rsid w:val="00496B9D"/>
    <w:rsid w:val="00497C24"/>
    <w:rsid w:val="004A1979"/>
    <w:rsid w:val="004A4117"/>
    <w:rsid w:val="004A4CFA"/>
    <w:rsid w:val="004A5877"/>
    <w:rsid w:val="004A7BC6"/>
    <w:rsid w:val="004B6A97"/>
    <w:rsid w:val="004B79FE"/>
    <w:rsid w:val="004B7F7B"/>
    <w:rsid w:val="004C0513"/>
    <w:rsid w:val="004C19A3"/>
    <w:rsid w:val="004C3338"/>
    <w:rsid w:val="004C4631"/>
    <w:rsid w:val="004C6272"/>
    <w:rsid w:val="004C681F"/>
    <w:rsid w:val="004D5B3E"/>
    <w:rsid w:val="004E7809"/>
    <w:rsid w:val="004F03A1"/>
    <w:rsid w:val="004F5846"/>
    <w:rsid w:val="004F6EA7"/>
    <w:rsid w:val="00503CCB"/>
    <w:rsid w:val="005061F2"/>
    <w:rsid w:val="00511938"/>
    <w:rsid w:val="00512007"/>
    <w:rsid w:val="00512EC6"/>
    <w:rsid w:val="00513F0D"/>
    <w:rsid w:val="0052274D"/>
    <w:rsid w:val="0052378E"/>
    <w:rsid w:val="00523B55"/>
    <w:rsid w:val="00525A50"/>
    <w:rsid w:val="00525A56"/>
    <w:rsid w:val="00531112"/>
    <w:rsid w:val="0053301E"/>
    <w:rsid w:val="0054007B"/>
    <w:rsid w:val="00540109"/>
    <w:rsid w:val="00541A19"/>
    <w:rsid w:val="00545ADC"/>
    <w:rsid w:val="00551835"/>
    <w:rsid w:val="0055317E"/>
    <w:rsid w:val="00553A72"/>
    <w:rsid w:val="00555903"/>
    <w:rsid w:val="00555A36"/>
    <w:rsid w:val="0056117B"/>
    <w:rsid w:val="00572D96"/>
    <w:rsid w:val="00573EC1"/>
    <w:rsid w:val="0057667B"/>
    <w:rsid w:val="00576E38"/>
    <w:rsid w:val="00577F2D"/>
    <w:rsid w:val="00580C2D"/>
    <w:rsid w:val="00583BF5"/>
    <w:rsid w:val="00583EF9"/>
    <w:rsid w:val="00585E16"/>
    <w:rsid w:val="00590C5F"/>
    <w:rsid w:val="0059662A"/>
    <w:rsid w:val="005A540A"/>
    <w:rsid w:val="005A5A0D"/>
    <w:rsid w:val="005A6041"/>
    <w:rsid w:val="005B4614"/>
    <w:rsid w:val="005B4DEB"/>
    <w:rsid w:val="005C1614"/>
    <w:rsid w:val="005C5EFE"/>
    <w:rsid w:val="005C60BD"/>
    <w:rsid w:val="005C6864"/>
    <w:rsid w:val="005C75AC"/>
    <w:rsid w:val="005D0034"/>
    <w:rsid w:val="005D1BFE"/>
    <w:rsid w:val="005D3D5C"/>
    <w:rsid w:val="005D493B"/>
    <w:rsid w:val="005E1463"/>
    <w:rsid w:val="005E3EFE"/>
    <w:rsid w:val="005E60B3"/>
    <w:rsid w:val="005F052A"/>
    <w:rsid w:val="006038F0"/>
    <w:rsid w:val="00611796"/>
    <w:rsid w:val="00611F3A"/>
    <w:rsid w:val="0061295C"/>
    <w:rsid w:val="00622F61"/>
    <w:rsid w:val="0062369E"/>
    <w:rsid w:val="006249B5"/>
    <w:rsid w:val="00625B87"/>
    <w:rsid w:val="00630583"/>
    <w:rsid w:val="006305E3"/>
    <w:rsid w:val="00632CCB"/>
    <w:rsid w:val="00635378"/>
    <w:rsid w:val="006426B9"/>
    <w:rsid w:val="00646460"/>
    <w:rsid w:val="00646D01"/>
    <w:rsid w:val="00656430"/>
    <w:rsid w:val="0066433B"/>
    <w:rsid w:val="00670155"/>
    <w:rsid w:val="00677283"/>
    <w:rsid w:val="0068240B"/>
    <w:rsid w:val="00682DEF"/>
    <w:rsid w:val="00683386"/>
    <w:rsid w:val="006842CB"/>
    <w:rsid w:val="0069051C"/>
    <w:rsid w:val="00690B5B"/>
    <w:rsid w:val="00694D22"/>
    <w:rsid w:val="0069754A"/>
    <w:rsid w:val="006A6968"/>
    <w:rsid w:val="006A76A5"/>
    <w:rsid w:val="006B28CC"/>
    <w:rsid w:val="006B2A97"/>
    <w:rsid w:val="006B4A59"/>
    <w:rsid w:val="006B4F29"/>
    <w:rsid w:val="006B5CBD"/>
    <w:rsid w:val="006B7577"/>
    <w:rsid w:val="006B7F05"/>
    <w:rsid w:val="006C08E5"/>
    <w:rsid w:val="006D5044"/>
    <w:rsid w:val="006D6420"/>
    <w:rsid w:val="006D65D9"/>
    <w:rsid w:val="006E4F50"/>
    <w:rsid w:val="006E6225"/>
    <w:rsid w:val="007026F2"/>
    <w:rsid w:val="00705D6C"/>
    <w:rsid w:val="00705DBD"/>
    <w:rsid w:val="007138CB"/>
    <w:rsid w:val="007220DE"/>
    <w:rsid w:val="00731FDC"/>
    <w:rsid w:val="007420EF"/>
    <w:rsid w:val="007423B7"/>
    <w:rsid w:val="00742627"/>
    <w:rsid w:val="00744F2C"/>
    <w:rsid w:val="00746791"/>
    <w:rsid w:val="00750057"/>
    <w:rsid w:val="007561CA"/>
    <w:rsid w:val="00763070"/>
    <w:rsid w:val="00766DAC"/>
    <w:rsid w:val="0077331F"/>
    <w:rsid w:val="00773BF1"/>
    <w:rsid w:val="00775273"/>
    <w:rsid w:val="00780BDD"/>
    <w:rsid w:val="007810BE"/>
    <w:rsid w:val="00785096"/>
    <w:rsid w:val="00790745"/>
    <w:rsid w:val="00796B1A"/>
    <w:rsid w:val="007A33F8"/>
    <w:rsid w:val="007A6072"/>
    <w:rsid w:val="007A73B7"/>
    <w:rsid w:val="007C6589"/>
    <w:rsid w:val="007C70FE"/>
    <w:rsid w:val="007C7BFF"/>
    <w:rsid w:val="007D20B0"/>
    <w:rsid w:val="007D6E38"/>
    <w:rsid w:val="007E2B87"/>
    <w:rsid w:val="007E5798"/>
    <w:rsid w:val="007E7219"/>
    <w:rsid w:val="007F3B9B"/>
    <w:rsid w:val="007F7042"/>
    <w:rsid w:val="00800A02"/>
    <w:rsid w:val="00806B87"/>
    <w:rsid w:val="0081069A"/>
    <w:rsid w:val="00811397"/>
    <w:rsid w:val="0081606E"/>
    <w:rsid w:val="008355A2"/>
    <w:rsid w:val="00841316"/>
    <w:rsid w:val="0084207B"/>
    <w:rsid w:val="008451EF"/>
    <w:rsid w:val="00845820"/>
    <w:rsid w:val="0085290A"/>
    <w:rsid w:val="00854E6B"/>
    <w:rsid w:val="008557A0"/>
    <w:rsid w:val="00856783"/>
    <w:rsid w:val="008568F6"/>
    <w:rsid w:val="00856DA7"/>
    <w:rsid w:val="008603C4"/>
    <w:rsid w:val="008665A6"/>
    <w:rsid w:val="00870976"/>
    <w:rsid w:val="00870C30"/>
    <w:rsid w:val="008714B5"/>
    <w:rsid w:val="00875DA8"/>
    <w:rsid w:val="00881F37"/>
    <w:rsid w:val="008909C1"/>
    <w:rsid w:val="00896A1C"/>
    <w:rsid w:val="00897321"/>
    <w:rsid w:val="0089754E"/>
    <w:rsid w:val="008A33EC"/>
    <w:rsid w:val="008A733F"/>
    <w:rsid w:val="008A78B9"/>
    <w:rsid w:val="008B1873"/>
    <w:rsid w:val="008B207E"/>
    <w:rsid w:val="008B2AD9"/>
    <w:rsid w:val="008B439B"/>
    <w:rsid w:val="008B4855"/>
    <w:rsid w:val="008C5136"/>
    <w:rsid w:val="008D207F"/>
    <w:rsid w:val="008D4AE7"/>
    <w:rsid w:val="008D7D42"/>
    <w:rsid w:val="008E14ED"/>
    <w:rsid w:val="008E2B25"/>
    <w:rsid w:val="008E3CEB"/>
    <w:rsid w:val="008F0A0F"/>
    <w:rsid w:val="008F35E9"/>
    <w:rsid w:val="008F47FE"/>
    <w:rsid w:val="009072C6"/>
    <w:rsid w:val="009103D4"/>
    <w:rsid w:val="009209C6"/>
    <w:rsid w:val="00926467"/>
    <w:rsid w:val="009306EA"/>
    <w:rsid w:val="00930EBC"/>
    <w:rsid w:val="00934DE8"/>
    <w:rsid w:val="009468CD"/>
    <w:rsid w:val="009501E4"/>
    <w:rsid w:val="00952563"/>
    <w:rsid w:val="00956980"/>
    <w:rsid w:val="00970EBE"/>
    <w:rsid w:val="00973779"/>
    <w:rsid w:val="00977695"/>
    <w:rsid w:val="009805B1"/>
    <w:rsid w:val="00981793"/>
    <w:rsid w:val="0098288D"/>
    <w:rsid w:val="00985C95"/>
    <w:rsid w:val="00985D74"/>
    <w:rsid w:val="0098632E"/>
    <w:rsid w:val="009865D9"/>
    <w:rsid w:val="00986938"/>
    <w:rsid w:val="00986CD0"/>
    <w:rsid w:val="00986CE3"/>
    <w:rsid w:val="00991164"/>
    <w:rsid w:val="00996B49"/>
    <w:rsid w:val="009A33DF"/>
    <w:rsid w:val="009A5216"/>
    <w:rsid w:val="009A7E01"/>
    <w:rsid w:val="009B25FB"/>
    <w:rsid w:val="009B3243"/>
    <w:rsid w:val="009B3335"/>
    <w:rsid w:val="009B4277"/>
    <w:rsid w:val="009B4CCB"/>
    <w:rsid w:val="009C7B8C"/>
    <w:rsid w:val="009D1F3A"/>
    <w:rsid w:val="009D76BE"/>
    <w:rsid w:val="009D7860"/>
    <w:rsid w:val="009E1CF3"/>
    <w:rsid w:val="009E2BEA"/>
    <w:rsid w:val="009E3F33"/>
    <w:rsid w:val="009E4397"/>
    <w:rsid w:val="009E58E1"/>
    <w:rsid w:val="009E7D0E"/>
    <w:rsid w:val="009F5D53"/>
    <w:rsid w:val="00A047EE"/>
    <w:rsid w:val="00A10472"/>
    <w:rsid w:val="00A11738"/>
    <w:rsid w:val="00A12DBB"/>
    <w:rsid w:val="00A13A83"/>
    <w:rsid w:val="00A14954"/>
    <w:rsid w:val="00A1728C"/>
    <w:rsid w:val="00A177BF"/>
    <w:rsid w:val="00A2087A"/>
    <w:rsid w:val="00A22EC8"/>
    <w:rsid w:val="00A30892"/>
    <w:rsid w:val="00A33B25"/>
    <w:rsid w:val="00A37980"/>
    <w:rsid w:val="00A37C3C"/>
    <w:rsid w:val="00A4090D"/>
    <w:rsid w:val="00A442C0"/>
    <w:rsid w:val="00A443F5"/>
    <w:rsid w:val="00A4451F"/>
    <w:rsid w:val="00A44A03"/>
    <w:rsid w:val="00A57D34"/>
    <w:rsid w:val="00A62AC5"/>
    <w:rsid w:val="00A62F08"/>
    <w:rsid w:val="00A662AF"/>
    <w:rsid w:val="00A67D2C"/>
    <w:rsid w:val="00A70A79"/>
    <w:rsid w:val="00A81C2D"/>
    <w:rsid w:val="00A85B70"/>
    <w:rsid w:val="00A872D5"/>
    <w:rsid w:val="00A87DAB"/>
    <w:rsid w:val="00A90803"/>
    <w:rsid w:val="00A928F3"/>
    <w:rsid w:val="00A92CBA"/>
    <w:rsid w:val="00A92EA1"/>
    <w:rsid w:val="00AA06C0"/>
    <w:rsid w:val="00AA5C5A"/>
    <w:rsid w:val="00AB67DF"/>
    <w:rsid w:val="00AC0415"/>
    <w:rsid w:val="00AC0662"/>
    <w:rsid w:val="00AC3D7D"/>
    <w:rsid w:val="00AC6150"/>
    <w:rsid w:val="00AD0511"/>
    <w:rsid w:val="00AD1665"/>
    <w:rsid w:val="00AD5B85"/>
    <w:rsid w:val="00AE055A"/>
    <w:rsid w:val="00AE636A"/>
    <w:rsid w:val="00AF13F9"/>
    <w:rsid w:val="00AF3295"/>
    <w:rsid w:val="00B006C9"/>
    <w:rsid w:val="00B04F21"/>
    <w:rsid w:val="00B13846"/>
    <w:rsid w:val="00B141CE"/>
    <w:rsid w:val="00B15F5C"/>
    <w:rsid w:val="00B24709"/>
    <w:rsid w:val="00B27A98"/>
    <w:rsid w:val="00B33B04"/>
    <w:rsid w:val="00B368F3"/>
    <w:rsid w:val="00B37B57"/>
    <w:rsid w:val="00B409B1"/>
    <w:rsid w:val="00B47BF0"/>
    <w:rsid w:val="00B51A57"/>
    <w:rsid w:val="00B51FF8"/>
    <w:rsid w:val="00B52A36"/>
    <w:rsid w:val="00B56716"/>
    <w:rsid w:val="00B5711C"/>
    <w:rsid w:val="00B61024"/>
    <w:rsid w:val="00B64EF7"/>
    <w:rsid w:val="00B6532B"/>
    <w:rsid w:val="00B6695A"/>
    <w:rsid w:val="00B6695E"/>
    <w:rsid w:val="00B707F7"/>
    <w:rsid w:val="00B70DB8"/>
    <w:rsid w:val="00B74082"/>
    <w:rsid w:val="00B772AD"/>
    <w:rsid w:val="00B8127E"/>
    <w:rsid w:val="00B8402E"/>
    <w:rsid w:val="00BA04BE"/>
    <w:rsid w:val="00BA7904"/>
    <w:rsid w:val="00BB063F"/>
    <w:rsid w:val="00BB11B1"/>
    <w:rsid w:val="00BB20FD"/>
    <w:rsid w:val="00BB21D3"/>
    <w:rsid w:val="00BB33D2"/>
    <w:rsid w:val="00BB33E7"/>
    <w:rsid w:val="00BB3FAE"/>
    <w:rsid w:val="00BC1BA9"/>
    <w:rsid w:val="00BC2460"/>
    <w:rsid w:val="00BC4601"/>
    <w:rsid w:val="00BC6FF6"/>
    <w:rsid w:val="00BE0C5E"/>
    <w:rsid w:val="00BE140C"/>
    <w:rsid w:val="00BF5B7E"/>
    <w:rsid w:val="00BF5E14"/>
    <w:rsid w:val="00C01391"/>
    <w:rsid w:val="00C03D28"/>
    <w:rsid w:val="00C049A3"/>
    <w:rsid w:val="00C05B11"/>
    <w:rsid w:val="00C06B60"/>
    <w:rsid w:val="00C10A8F"/>
    <w:rsid w:val="00C16372"/>
    <w:rsid w:val="00C25CA4"/>
    <w:rsid w:val="00C31E8D"/>
    <w:rsid w:val="00C3215C"/>
    <w:rsid w:val="00C45B12"/>
    <w:rsid w:val="00C52203"/>
    <w:rsid w:val="00C72B6D"/>
    <w:rsid w:val="00C751DB"/>
    <w:rsid w:val="00C768F6"/>
    <w:rsid w:val="00C84164"/>
    <w:rsid w:val="00C86B46"/>
    <w:rsid w:val="00C87547"/>
    <w:rsid w:val="00C90568"/>
    <w:rsid w:val="00C94750"/>
    <w:rsid w:val="00CA1952"/>
    <w:rsid w:val="00CA2053"/>
    <w:rsid w:val="00CB598A"/>
    <w:rsid w:val="00CB73D8"/>
    <w:rsid w:val="00CC4DEF"/>
    <w:rsid w:val="00CD0551"/>
    <w:rsid w:val="00CD0587"/>
    <w:rsid w:val="00CD1399"/>
    <w:rsid w:val="00CD5F43"/>
    <w:rsid w:val="00CE127E"/>
    <w:rsid w:val="00CE1D59"/>
    <w:rsid w:val="00CE6A55"/>
    <w:rsid w:val="00CE79D2"/>
    <w:rsid w:val="00CF0982"/>
    <w:rsid w:val="00CF1F01"/>
    <w:rsid w:val="00CF22C4"/>
    <w:rsid w:val="00CF3216"/>
    <w:rsid w:val="00D000F4"/>
    <w:rsid w:val="00D02BDF"/>
    <w:rsid w:val="00D10CFB"/>
    <w:rsid w:val="00D11164"/>
    <w:rsid w:val="00D1482A"/>
    <w:rsid w:val="00D213F5"/>
    <w:rsid w:val="00D217FF"/>
    <w:rsid w:val="00D25ED1"/>
    <w:rsid w:val="00D26137"/>
    <w:rsid w:val="00D27A4C"/>
    <w:rsid w:val="00D366F4"/>
    <w:rsid w:val="00D5133D"/>
    <w:rsid w:val="00D52780"/>
    <w:rsid w:val="00D532E9"/>
    <w:rsid w:val="00D721F8"/>
    <w:rsid w:val="00D81693"/>
    <w:rsid w:val="00D82187"/>
    <w:rsid w:val="00D83D2C"/>
    <w:rsid w:val="00D92D80"/>
    <w:rsid w:val="00D960DA"/>
    <w:rsid w:val="00DA0867"/>
    <w:rsid w:val="00DA6D41"/>
    <w:rsid w:val="00DB3296"/>
    <w:rsid w:val="00DB458E"/>
    <w:rsid w:val="00DB4977"/>
    <w:rsid w:val="00DC0CAF"/>
    <w:rsid w:val="00DD2B14"/>
    <w:rsid w:val="00DD72B4"/>
    <w:rsid w:val="00DD76BC"/>
    <w:rsid w:val="00DE0397"/>
    <w:rsid w:val="00DE1D42"/>
    <w:rsid w:val="00DE4AB6"/>
    <w:rsid w:val="00DE7365"/>
    <w:rsid w:val="00DE7C25"/>
    <w:rsid w:val="00DF1255"/>
    <w:rsid w:val="00DF2706"/>
    <w:rsid w:val="00DF78A8"/>
    <w:rsid w:val="00DF7C33"/>
    <w:rsid w:val="00DF7DFB"/>
    <w:rsid w:val="00E071F0"/>
    <w:rsid w:val="00E17645"/>
    <w:rsid w:val="00E20A24"/>
    <w:rsid w:val="00E20A3E"/>
    <w:rsid w:val="00E23BE6"/>
    <w:rsid w:val="00E23F9B"/>
    <w:rsid w:val="00E255A4"/>
    <w:rsid w:val="00E27B95"/>
    <w:rsid w:val="00E30C47"/>
    <w:rsid w:val="00E342E9"/>
    <w:rsid w:val="00E362D4"/>
    <w:rsid w:val="00E37352"/>
    <w:rsid w:val="00E37422"/>
    <w:rsid w:val="00E379D6"/>
    <w:rsid w:val="00E40000"/>
    <w:rsid w:val="00E43240"/>
    <w:rsid w:val="00E47552"/>
    <w:rsid w:val="00E5059B"/>
    <w:rsid w:val="00E50FF4"/>
    <w:rsid w:val="00E510D0"/>
    <w:rsid w:val="00E55FA8"/>
    <w:rsid w:val="00E60783"/>
    <w:rsid w:val="00E61306"/>
    <w:rsid w:val="00E70E81"/>
    <w:rsid w:val="00E72520"/>
    <w:rsid w:val="00E7280F"/>
    <w:rsid w:val="00E72E2C"/>
    <w:rsid w:val="00E73B43"/>
    <w:rsid w:val="00E75CBE"/>
    <w:rsid w:val="00E86384"/>
    <w:rsid w:val="00E87B11"/>
    <w:rsid w:val="00E90594"/>
    <w:rsid w:val="00E970D8"/>
    <w:rsid w:val="00EA01C3"/>
    <w:rsid w:val="00EA1557"/>
    <w:rsid w:val="00EA2C21"/>
    <w:rsid w:val="00EA3468"/>
    <w:rsid w:val="00EA4363"/>
    <w:rsid w:val="00EA7906"/>
    <w:rsid w:val="00EA7C53"/>
    <w:rsid w:val="00EB34B1"/>
    <w:rsid w:val="00EB5369"/>
    <w:rsid w:val="00EC12D9"/>
    <w:rsid w:val="00EC4C54"/>
    <w:rsid w:val="00EC5124"/>
    <w:rsid w:val="00ED2A74"/>
    <w:rsid w:val="00ED2D2F"/>
    <w:rsid w:val="00ED41DE"/>
    <w:rsid w:val="00ED4532"/>
    <w:rsid w:val="00ED68D9"/>
    <w:rsid w:val="00ED70EE"/>
    <w:rsid w:val="00EE0709"/>
    <w:rsid w:val="00EE4D3B"/>
    <w:rsid w:val="00EE59E1"/>
    <w:rsid w:val="00EF02F1"/>
    <w:rsid w:val="00EF032E"/>
    <w:rsid w:val="00EF0A46"/>
    <w:rsid w:val="00EF4925"/>
    <w:rsid w:val="00EF540B"/>
    <w:rsid w:val="00EF5E25"/>
    <w:rsid w:val="00F0123D"/>
    <w:rsid w:val="00F050E6"/>
    <w:rsid w:val="00F058C7"/>
    <w:rsid w:val="00F06698"/>
    <w:rsid w:val="00F06F4D"/>
    <w:rsid w:val="00F13D03"/>
    <w:rsid w:val="00F143C5"/>
    <w:rsid w:val="00F15A2E"/>
    <w:rsid w:val="00F205B0"/>
    <w:rsid w:val="00F21251"/>
    <w:rsid w:val="00F2479D"/>
    <w:rsid w:val="00F26087"/>
    <w:rsid w:val="00F2746B"/>
    <w:rsid w:val="00F33330"/>
    <w:rsid w:val="00F33601"/>
    <w:rsid w:val="00F340D4"/>
    <w:rsid w:val="00F343B0"/>
    <w:rsid w:val="00F35239"/>
    <w:rsid w:val="00F3620A"/>
    <w:rsid w:val="00F36E59"/>
    <w:rsid w:val="00F41115"/>
    <w:rsid w:val="00F51990"/>
    <w:rsid w:val="00F52228"/>
    <w:rsid w:val="00F52538"/>
    <w:rsid w:val="00F57080"/>
    <w:rsid w:val="00F70F9E"/>
    <w:rsid w:val="00F74685"/>
    <w:rsid w:val="00F829E9"/>
    <w:rsid w:val="00F82A02"/>
    <w:rsid w:val="00F84AB8"/>
    <w:rsid w:val="00F86CBE"/>
    <w:rsid w:val="00F90512"/>
    <w:rsid w:val="00F92B99"/>
    <w:rsid w:val="00F94B9E"/>
    <w:rsid w:val="00F94DB9"/>
    <w:rsid w:val="00F95571"/>
    <w:rsid w:val="00FA340A"/>
    <w:rsid w:val="00FC208A"/>
    <w:rsid w:val="00FC4AC4"/>
    <w:rsid w:val="00FD5E93"/>
    <w:rsid w:val="00FD75A4"/>
    <w:rsid w:val="00FD7894"/>
    <w:rsid w:val="00FF0873"/>
    <w:rsid w:val="00FF25C5"/>
    <w:rsid w:val="00FF3B64"/>
    <w:rsid w:val="00FF5EF4"/>
    <w:rsid w:val="00FF7034"/>
    <w:rsid w:val="00FF7B0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CE533"/>
  <w15:chartTrackingRefBased/>
  <w15:docId w15:val="{2F02F73C-E1B0-4CBD-BE01-3D0EC250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8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57153"/>
    <w:rPr>
      <w:b/>
      <w:bCs/>
      <w:i/>
      <w:iCs/>
      <w:spacing w:val="5"/>
    </w:rPr>
  </w:style>
  <w:style w:type="character" w:styleId="SubtleReference">
    <w:name w:val="Subtle Reference"/>
    <w:basedOn w:val="DefaultParagraphFont"/>
    <w:uiPriority w:val="31"/>
    <w:qFormat/>
    <w:rsid w:val="00057153"/>
    <w:rPr>
      <w:smallCaps/>
      <w:color w:val="5A5A5A" w:themeColor="text1" w:themeTint="A5"/>
    </w:rPr>
  </w:style>
  <w:style w:type="paragraph" w:styleId="ListParagraph">
    <w:name w:val="List Paragraph"/>
    <w:basedOn w:val="Normal"/>
    <w:uiPriority w:val="34"/>
    <w:qFormat/>
    <w:rsid w:val="00DF78A8"/>
    <w:pPr>
      <w:ind w:left="720"/>
      <w:contextualSpacing/>
    </w:pPr>
  </w:style>
  <w:style w:type="table" w:styleId="TableGrid">
    <w:name w:val="Table Grid"/>
    <w:basedOn w:val="TableNormal"/>
    <w:uiPriority w:val="39"/>
    <w:rsid w:val="00477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368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3D0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1609A"/>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609A"/>
  </w:style>
  <w:style w:type="paragraph" w:styleId="Footer">
    <w:name w:val="footer"/>
    <w:basedOn w:val="Normal"/>
    <w:link w:val="FooterChar"/>
    <w:uiPriority w:val="99"/>
    <w:unhideWhenUsed/>
    <w:rsid w:val="0021609A"/>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609A"/>
  </w:style>
  <w:style w:type="paragraph" w:styleId="Revision">
    <w:name w:val="Revision"/>
    <w:hidden/>
    <w:uiPriority w:val="99"/>
    <w:semiHidden/>
    <w:rsid w:val="00D02BDF"/>
    <w:pPr>
      <w:spacing w:after="0" w:line="240" w:lineRule="auto"/>
    </w:pPr>
  </w:style>
  <w:style w:type="character" w:styleId="CommentReference">
    <w:name w:val="annotation reference"/>
    <w:basedOn w:val="DefaultParagraphFont"/>
    <w:uiPriority w:val="99"/>
    <w:semiHidden/>
    <w:unhideWhenUsed/>
    <w:rsid w:val="00036A86"/>
    <w:rPr>
      <w:sz w:val="16"/>
      <w:szCs w:val="16"/>
    </w:rPr>
  </w:style>
  <w:style w:type="paragraph" w:styleId="CommentText">
    <w:name w:val="annotation text"/>
    <w:basedOn w:val="Normal"/>
    <w:link w:val="CommentTextChar"/>
    <w:uiPriority w:val="99"/>
    <w:semiHidden/>
    <w:unhideWhenUsed/>
    <w:rsid w:val="00036A86"/>
    <w:pPr>
      <w:spacing w:line="240" w:lineRule="auto"/>
    </w:pPr>
    <w:rPr>
      <w:sz w:val="20"/>
      <w:szCs w:val="20"/>
    </w:rPr>
  </w:style>
  <w:style w:type="character" w:customStyle="1" w:styleId="CommentTextChar">
    <w:name w:val="Comment Text Char"/>
    <w:basedOn w:val="DefaultParagraphFont"/>
    <w:link w:val="CommentText"/>
    <w:uiPriority w:val="99"/>
    <w:semiHidden/>
    <w:rsid w:val="00036A86"/>
    <w:rPr>
      <w:sz w:val="20"/>
      <w:szCs w:val="20"/>
    </w:rPr>
  </w:style>
  <w:style w:type="paragraph" w:styleId="CommentSubject">
    <w:name w:val="annotation subject"/>
    <w:basedOn w:val="CommentText"/>
    <w:next w:val="CommentText"/>
    <w:link w:val="CommentSubjectChar"/>
    <w:uiPriority w:val="99"/>
    <w:semiHidden/>
    <w:unhideWhenUsed/>
    <w:rsid w:val="00036A86"/>
    <w:rPr>
      <w:b/>
      <w:bCs/>
    </w:rPr>
  </w:style>
  <w:style w:type="character" w:customStyle="1" w:styleId="CommentSubjectChar">
    <w:name w:val="Comment Subject Char"/>
    <w:basedOn w:val="CommentTextChar"/>
    <w:link w:val="CommentSubject"/>
    <w:uiPriority w:val="99"/>
    <w:semiHidden/>
    <w:rsid w:val="00036A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61955">
      <w:bodyDiv w:val="1"/>
      <w:marLeft w:val="0"/>
      <w:marRight w:val="0"/>
      <w:marTop w:val="0"/>
      <w:marBottom w:val="0"/>
      <w:divBdr>
        <w:top w:val="none" w:sz="0" w:space="0" w:color="auto"/>
        <w:left w:val="none" w:sz="0" w:space="0" w:color="auto"/>
        <w:bottom w:val="none" w:sz="0" w:space="0" w:color="auto"/>
        <w:right w:val="none" w:sz="0" w:space="0" w:color="auto"/>
      </w:divBdr>
    </w:div>
    <w:div w:id="335423216">
      <w:bodyDiv w:val="1"/>
      <w:marLeft w:val="0"/>
      <w:marRight w:val="0"/>
      <w:marTop w:val="0"/>
      <w:marBottom w:val="0"/>
      <w:divBdr>
        <w:top w:val="none" w:sz="0" w:space="0" w:color="auto"/>
        <w:left w:val="none" w:sz="0" w:space="0" w:color="auto"/>
        <w:bottom w:val="none" w:sz="0" w:space="0" w:color="auto"/>
        <w:right w:val="none" w:sz="0" w:space="0" w:color="auto"/>
      </w:divBdr>
      <w:divsChild>
        <w:div w:id="676931243">
          <w:marLeft w:val="0"/>
          <w:marRight w:val="0"/>
          <w:marTop w:val="0"/>
          <w:marBottom w:val="0"/>
          <w:divBdr>
            <w:top w:val="none" w:sz="0" w:space="0" w:color="auto"/>
            <w:left w:val="none" w:sz="0" w:space="0" w:color="auto"/>
            <w:bottom w:val="none" w:sz="0" w:space="0" w:color="auto"/>
            <w:right w:val="none" w:sz="0" w:space="0" w:color="auto"/>
          </w:divBdr>
          <w:divsChild>
            <w:div w:id="4804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7228">
      <w:bodyDiv w:val="1"/>
      <w:marLeft w:val="0"/>
      <w:marRight w:val="0"/>
      <w:marTop w:val="0"/>
      <w:marBottom w:val="0"/>
      <w:divBdr>
        <w:top w:val="none" w:sz="0" w:space="0" w:color="auto"/>
        <w:left w:val="none" w:sz="0" w:space="0" w:color="auto"/>
        <w:bottom w:val="none" w:sz="0" w:space="0" w:color="auto"/>
        <w:right w:val="none" w:sz="0" w:space="0" w:color="auto"/>
      </w:divBdr>
    </w:div>
    <w:div w:id="518280876">
      <w:bodyDiv w:val="1"/>
      <w:marLeft w:val="0"/>
      <w:marRight w:val="0"/>
      <w:marTop w:val="0"/>
      <w:marBottom w:val="0"/>
      <w:divBdr>
        <w:top w:val="none" w:sz="0" w:space="0" w:color="auto"/>
        <w:left w:val="none" w:sz="0" w:space="0" w:color="auto"/>
        <w:bottom w:val="none" w:sz="0" w:space="0" w:color="auto"/>
        <w:right w:val="none" w:sz="0" w:space="0" w:color="auto"/>
      </w:divBdr>
      <w:divsChild>
        <w:div w:id="1183981020">
          <w:marLeft w:val="0"/>
          <w:marRight w:val="0"/>
          <w:marTop w:val="0"/>
          <w:marBottom w:val="0"/>
          <w:divBdr>
            <w:top w:val="none" w:sz="0" w:space="0" w:color="auto"/>
            <w:left w:val="none" w:sz="0" w:space="0" w:color="auto"/>
            <w:bottom w:val="none" w:sz="0" w:space="0" w:color="auto"/>
            <w:right w:val="none" w:sz="0" w:space="0" w:color="auto"/>
          </w:divBdr>
          <w:divsChild>
            <w:div w:id="5891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349">
      <w:bodyDiv w:val="1"/>
      <w:marLeft w:val="0"/>
      <w:marRight w:val="0"/>
      <w:marTop w:val="0"/>
      <w:marBottom w:val="0"/>
      <w:divBdr>
        <w:top w:val="none" w:sz="0" w:space="0" w:color="auto"/>
        <w:left w:val="none" w:sz="0" w:space="0" w:color="auto"/>
        <w:bottom w:val="none" w:sz="0" w:space="0" w:color="auto"/>
        <w:right w:val="none" w:sz="0" w:space="0" w:color="auto"/>
      </w:divBdr>
      <w:divsChild>
        <w:div w:id="745079098">
          <w:marLeft w:val="0"/>
          <w:marRight w:val="0"/>
          <w:marTop w:val="0"/>
          <w:marBottom w:val="0"/>
          <w:divBdr>
            <w:top w:val="none" w:sz="0" w:space="0" w:color="auto"/>
            <w:left w:val="none" w:sz="0" w:space="0" w:color="auto"/>
            <w:bottom w:val="none" w:sz="0" w:space="0" w:color="auto"/>
            <w:right w:val="none" w:sz="0" w:space="0" w:color="auto"/>
          </w:divBdr>
          <w:divsChild>
            <w:div w:id="5104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5015">
      <w:bodyDiv w:val="1"/>
      <w:marLeft w:val="0"/>
      <w:marRight w:val="0"/>
      <w:marTop w:val="0"/>
      <w:marBottom w:val="0"/>
      <w:divBdr>
        <w:top w:val="none" w:sz="0" w:space="0" w:color="auto"/>
        <w:left w:val="none" w:sz="0" w:space="0" w:color="auto"/>
        <w:bottom w:val="none" w:sz="0" w:space="0" w:color="auto"/>
        <w:right w:val="none" w:sz="0" w:space="0" w:color="auto"/>
      </w:divBdr>
    </w:div>
    <w:div w:id="749620265">
      <w:bodyDiv w:val="1"/>
      <w:marLeft w:val="0"/>
      <w:marRight w:val="0"/>
      <w:marTop w:val="0"/>
      <w:marBottom w:val="0"/>
      <w:divBdr>
        <w:top w:val="none" w:sz="0" w:space="0" w:color="auto"/>
        <w:left w:val="none" w:sz="0" w:space="0" w:color="auto"/>
        <w:bottom w:val="none" w:sz="0" w:space="0" w:color="auto"/>
        <w:right w:val="none" w:sz="0" w:space="0" w:color="auto"/>
      </w:divBdr>
      <w:divsChild>
        <w:div w:id="1903246161">
          <w:marLeft w:val="0"/>
          <w:marRight w:val="0"/>
          <w:marTop w:val="0"/>
          <w:marBottom w:val="0"/>
          <w:divBdr>
            <w:top w:val="none" w:sz="0" w:space="0" w:color="auto"/>
            <w:left w:val="none" w:sz="0" w:space="0" w:color="auto"/>
            <w:bottom w:val="none" w:sz="0" w:space="0" w:color="auto"/>
            <w:right w:val="none" w:sz="0" w:space="0" w:color="auto"/>
          </w:divBdr>
          <w:divsChild>
            <w:div w:id="5473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6979">
      <w:bodyDiv w:val="1"/>
      <w:marLeft w:val="0"/>
      <w:marRight w:val="0"/>
      <w:marTop w:val="0"/>
      <w:marBottom w:val="0"/>
      <w:divBdr>
        <w:top w:val="none" w:sz="0" w:space="0" w:color="auto"/>
        <w:left w:val="none" w:sz="0" w:space="0" w:color="auto"/>
        <w:bottom w:val="none" w:sz="0" w:space="0" w:color="auto"/>
        <w:right w:val="none" w:sz="0" w:space="0" w:color="auto"/>
      </w:divBdr>
      <w:divsChild>
        <w:div w:id="2076976295">
          <w:marLeft w:val="0"/>
          <w:marRight w:val="0"/>
          <w:marTop w:val="0"/>
          <w:marBottom w:val="0"/>
          <w:divBdr>
            <w:top w:val="none" w:sz="0" w:space="0" w:color="auto"/>
            <w:left w:val="none" w:sz="0" w:space="0" w:color="auto"/>
            <w:bottom w:val="none" w:sz="0" w:space="0" w:color="auto"/>
            <w:right w:val="none" w:sz="0" w:space="0" w:color="auto"/>
          </w:divBdr>
          <w:divsChild>
            <w:div w:id="10863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1053">
      <w:bodyDiv w:val="1"/>
      <w:marLeft w:val="0"/>
      <w:marRight w:val="0"/>
      <w:marTop w:val="0"/>
      <w:marBottom w:val="0"/>
      <w:divBdr>
        <w:top w:val="none" w:sz="0" w:space="0" w:color="auto"/>
        <w:left w:val="none" w:sz="0" w:space="0" w:color="auto"/>
        <w:bottom w:val="none" w:sz="0" w:space="0" w:color="auto"/>
        <w:right w:val="none" w:sz="0" w:space="0" w:color="auto"/>
      </w:divBdr>
      <w:divsChild>
        <w:div w:id="541483246">
          <w:marLeft w:val="0"/>
          <w:marRight w:val="0"/>
          <w:marTop w:val="0"/>
          <w:marBottom w:val="0"/>
          <w:divBdr>
            <w:top w:val="none" w:sz="0" w:space="0" w:color="auto"/>
            <w:left w:val="none" w:sz="0" w:space="0" w:color="auto"/>
            <w:bottom w:val="none" w:sz="0" w:space="0" w:color="auto"/>
            <w:right w:val="none" w:sz="0" w:space="0" w:color="auto"/>
          </w:divBdr>
          <w:divsChild>
            <w:div w:id="9153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274">
      <w:bodyDiv w:val="1"/>
      <w:marLeft w:val="0"/>
      <w:marRight w:val="0"/>
      <w:marTop w:val="0"/>
      <w:marBottom w:val="0"/>
      <w:divBdr>
        <w:top w:val="none" w:sz="0" w:space="0" w:color="auto"/>
        <w:left w:val="none" w:sz="0" w:space="0" w:color="auto"/>
        <w:bottom w:val="none" w:sz="0" w:space="0" w:color="auto"/>
        <w:right w:val="none" w:sz="0" w:space="0" w:color="auto"/>
      </w:divBdr>
    </w:div>
    <w:div w:id="1022903956">
      <w:bodyDiv w:val="1"/>
      <w:marLeft w:val="0"/>
      <w:marRight w:val="0"/>
      <w:marTop w:val="0"/>
      <w:marBottom w:val="0"/>
      <w:divBdr>
        <w:top w:val="none" w:sz="0" w:space="0" w:color="auto"/>
        <w:left w:val="none" w:sz="0" w:space="0" w:color="auto"/>
        <w:bottom w:val="none" w:sz="0" w:space="0" w:color="auto"/>
        <w:right w:val="none" w:sz="0" w:space="0" w:color="auto"/>
      </w:divBdr>
    </w:div>
    <w:div w:id="1040320012">
      <w:bodyDiv w:val="1"/>
      <w:marLeft w:val="0"/>
      <w:marRight w:val="0"/>
      <w:marTop w:val="0"/>
      <w:marBottom w:val="0"/>
      <w:divBdr>
        <w:top w:val="none" w:sz="0" w:space="0" w:color="auto"/>
        <w:left w:val="none" w:sz="0" w:space="0" w:color="auto"/>
        <w:bottom w:val="none" w:sz="0" w:space="0" w:color="auto"/>
        <w:right w:val="none" w:sz="0" w:space="0" w:color="auto"/>
      </w:divBdr>
    </w:div>
    <w:div w:id="1073969877">
      <w:bodyDiv w:val="1"/>
      <w:marLeft w:val="0"/>
      <w:marRight w:val="0"/>
      <w:marTop w:val="0"/>
      <w:marBottom w:val="0"/>
      <w:divBdr>
        <w:top w:val="none" w:sz="0" w:space="0" w:color="auto"/>
        <w:left w:val="none" w:sz="0" w:space="0" w:color="auto"/>
        <w:bottom w:val="none" w:sz="0" w:space="0" w:color="auto"/>
        <w:right w:val="none" w:sz="0" w:space="0" w:color="auto"/>
      </w:divBdr>
    </w:div>
    <w:div w:id="1102728647">
      <w:bodyDiv w:val="1"/>
      <w:marLeft w:val="0"/>
      <w:marRight w:val="0"/>
      <w:marTop w:val="0"/>
      <w:marBottom w:val="0"/>
      <w:divBdr>
        <w:top w:val="none" w:sz="0" w:space="0" w:color="auto"/>
        <w:left w:val="none" w:sz="0" w:space="0" w:color="auto"/>
        <w:bottom w:val="none" w:sz="0" w:space="0" w:color="auto"/>
        <w:right w:val="none" w:sz="0" w:space="0" w:color="auto"/>
      </w:divBdr>
    </w:div>
    <w:div w:id="1153061086">
      <w:bodyDiv w:val="1"/>
      <w:marLeft w:val="0"/>
      <w:marRight w:val="0"/>
      <w:marTop w:val="0"/>
      <w:marBottom w:val="0"/>
      <w:divBdr>
        <w:top w:val="none" w:sz="0" w:space="0" w:color="auto"/>
        <w:left w:val="none" w:sz="0" w:space="0" w:color="auto"/>
        <w:bottom w:val="none" w:sz="0" w:space="0" w:color="auto"/>
        <w:right w:val="none" w:sz="0" w:space="0" w:color="auto"/>
      </w:divBdr>
    </w:div>
    <w:div w:id="1191602925">
      <w:bodyDiv w:val="1"/>
      <w:marLeft w:val="0"/>
      <w:marRight w:val="0"/>
      <w:marTop w:val="0"/>
      <w:marBottom w:val="0"/>
      <w:divBdr>
        <w:top w:val="none" w:sz="0" w:space="0" w:color="auto"/>
        <w:left w:val="none" w:sz="0" w:space="0" w:color="auto"/>
        <w:bottom w:val="none" w:sz="0" w:space="0" w:color="auto"/>
        <w:right w:val="none" w:sz="0" w:space="0" w:color="auto"/>
      </w:divBdr>
      <w:divsChild>
        <w:div w:id="1758206075">
          <w:marLeft w:val="0"/>
          <w:marRight w:val="0"/>
          <w:marTop w:val="0"/>
          <w:marBottom w:val="0"/>
          <w:divBdr>
            <w:top w:val="none" w:sz="0" w:space="0" w:color="auto"/>
            <w:left w:val="none" w:sz="0" w:space="0" w:color="auto"/>
            <w:bottom w:val="none" w:sz="0" w:space="0" w:color="auto"/>
            <w:right w:val="none" w:sz="0" w:space="0" w:color="auto"/>
          </w:divBdr>
          <w:divsChild>
            <w:div w:id="7253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2048">
      <w:bodyDiv w:val="1"/>
      <w:marLeft w:val="0"/>
      <w:marRight w:val="0"/>
      <w:marTop w:val="0"/>
      <w:marBottom w:val="0"/>
      <w:divBdr>
        <w:top w:val="none" w:sz="0" w:space="0" w:color="auto"/>
        <w:left w:val="none" w:sz="0" w:space="0" w:color="auto"/>
        <w:bottom w:val="none" w:sz="0" w:space="0" w:color="auto"/>
        <w:right w:val="none" w:sz="0" w:space="0" w:color="auto"/>
      </w:divBdr>
      <w:divsChild>
        <w:div w:id="2120100745">
          <w:marLeft w:val="0"/>
          <w:marRight w:val="0"/>
          <w:marTop w:val="0"/>
          <w:marBottom w:val="0"/>
          <w:divBdr>
            <w:top w:val="none" w:sz="0" w:space="0" w:color="auto"/>
            <w:left w:val="none" w:sz="0" w:space="0" w:color="auto"/>
            <w:bottom w:val="none" w:sz="0" w:space="0" w:color="auto"/>
            <w:right w:val="none" w:sz="0" w:space="0" w:color="auto"/>
          </w:divBdr>
          <w:divsChild>
            <w:div w:id="2303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075">
      <w:bodyDiv w:val="1"/>
      <w:marLeft w:val="0"/>
      <w:marRight w:val="0"/>
      <w:marTop w:val="0"/>
      <w:marBottom w:val="0"/>
      <w:divBdr>
        <w:top w:val="none" w:sz="0" w:space="0" w:color="auto"/>
        <w:left w:val="none" w:sz="0" w:space="0" w:color="auto"/>
        <w:bottom w:val="none" w:sz="0" w:space="0" w:color="auto"/>
        <w:right w:val="none" w:sz="0" w:space="0" w:color="auto"/>
      </w:divBdr>
    </w:div>
    <w:div w:id="1540358493">
      <w:bodyDiv w:val="1"/>
      <w:marLeft w:val="0"/>
      <w:marRight w:val="0"/>
      <w:marTop w:val="0"/>
      <w:marBottom w:val="0"/>
      <w:divBdr>
        <w:top w:val="none" w:sz="0" w:space="0" w:color="auto"/>
        <w:left w:val="none" w:sz="0" w:space="0" w:color="auto"/>
        <w:bottom w:val="none" w:sz="0" w:space="0" w:color="auto"/>
        <w:right w:val="none" w:sz="0" w:space="0" w:color="auto"/>
      </w:divBdr>
      <w:divsChild>
        <w:div w:id="981228719">
          <w:marLeft w:val="0"/>
          <w:marRight w:val="0"/>
          <w:marTop w:val="0"/>
          <w:marBottom w:val="0"/>
          <w:divBdr>
            <w:top w:val="none" w:sz="0" w:space="0" w:color="auto"/>
            <w:left w:val="none" w:sz="0" w:space="0" w:color="auto"/>
            <w:bottom w:val="none" w:sz="0" w:space="0" w:color="auto"/>
            <w:right w:val="none" w:sz="0" w:space="0" w:color="auto"/>
          </w:divBdr>
          <w:divsChild>
            <w:div w:id="7163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3788">
      <w:bodyDiv w:val="1"/>
      <w:marLeft w:val="0"/>
      <w:marRight w:val="0"/>
      <w:marTop w:val="0"/>
      <w:marBottom w:val="0"/>
      <w:divBdr>
        <w:top w:val="none" w:sz="0" w:space="0" w:color="auto"/>
        <w:left w:val="none" w:sz="0" w:space="0" w:color="auto"/>
        <w:bottom w:val="none" w:sz="0" w:space="0" w:color="auto"/>
        <w:right w:val="none" w:sz="0" w:space="0" w:color="auto"/>
      </w:divBdr>
    </w:div>
    <w:div w:id="1881893206">
      <w:bodyDiv w:val="1"/>
      <w:marLeft w:val="0"/>
      <w:marRight w:val="0"/>
      <w:marTop w:val="0"/>
      <w:marBottom w:val="0"/>
      <w:divBdr>
        <w:top w:val="none" w:sz="0" w:space="0" w:color="auto"/>
        <w:left w:val="none" w:sz="0" w:space="0" w:color="auto"/>
        <w:bottom w:val="none" w:sz="0" w:space="0" w:color="auto"/>
        <w:right w:val="none" w:sz="0" w:space="0" w:color="auto"/>
      </w:divBdr>
    </w:div>
    <w:div w:id="1914267331">
      <w:bodyDiv w:val="1"/>
      <w:marLeft w:val="0"/>
      <w:marRight w:val="0"/>
      <w:marTop w:val="0"/>
      <w:marBottom w:val="0"/>
      <w:divBdr>
        <w:top w:val="none" w:sz="0" w:space="0" w:color="auto"/>
        <w:left w:val="none" w:sz="0" w:space="0" w:color="auto"/>
        <w:bottom w:val="none" w:sz="0" w:space="0" w:color="auto"/>
        <w:right w:val="none" w:sz="0" w:space="0" w:color="auto"/>
      </w:divBdr>
    </w:div>
    <w:div w:id="1996762427">
      <w:bodyDiv w:val="1"/>
      <w:marLeft w:val="0"/>
      <w:marRight w:val="0"/>
      <w:marTop w:val="0"/>
      <w:marBottom w:val="0"/>
      <w:divBdr>
        <w:top w:val="none" w:sz="0" w:space="0" w:color="auto"/>
        <w:left w:val="none" w:sz="0" w:space="0" w:color="auto"/>
        <w:bottom w:val="none" w:sz="0" w:space="0" w:color="auto"/>
        <w:right w:val="none" w:sz="0" w:space="0" w:color="auto"/>
      </w:divBdr>
      <w:divsChild>
        <w:div w:id="2020304272">
          <w:marLeft w:val="0"/>
          <w:marRight w:val="0"/>
          <w:marTop w:val="0"/>
          <w:marBottom w:val="0"/>
          <w:divBdr>
            <w:top w:val="none" w:sz="0" w:space="0" w:color="auto"/>
            <w:left w:val="none" w:sz="0" w:space="0" w:color="auto"/>
            <w:bottom w:val="none" w:sz="0" w:space="0" w:color="auto"/>
            <w:right w:val="none" w:sz="0" w:space="0" w:color="auto"/>
          </w:divBdr>
          <w:divsChild>
            <w:div w:id="19387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9639">
      <w:bodyDiv w:val="1"/>
      <w:marLeft w:val="0"/>
      <w:marRight w:val="0"/>
      <w:marTop w:val="0"/>
      <w:marBottom w:val="0"/>
      <w:divBdr>
        <w:top w:val="none" w:sz="0" w:space="0" w:color="auto"/>
        <w:left w:val="none" w:sz="0" w:space="0" w:color="auto"/>
        <w:bottom w:val="none" w:sz="0" w:space="0" w:color="auto"/>
        <w:right w:val="none" w:sz="0" w:space="0" w:color="auto"/>
      </w:divBdr>
    </w:div>
    <w:div w:id="2096972793">
      <w:bodyDiv w:val="1"/>
      <w:marLeft w:val="0"/>
      <w:marRight w:val="0"/>
      <w:marTop w:val="0"/>
      <w:marBottom w:val="0"/>
      <w:divBdr>
        <w:top w:val="none" w:sz="0" w:space="0" w:color="auto"/>
        <w:left w:val="none" w:sz="0" w:space="0" w:color="auto"/>
        <w:bottom w:val="none" w:sz="0" w:space="0" w:color="auto"/>
        <w:right w:val="none" w:sz="0" w:space="0" w:color="auto"/>
      </w:divBdr>
      <w:divsChild>
        <w:div w:id="174922403">
          <w:marLeft w:val="0"/>
          <w:marRight w:val="0"/>
          <w:marTop w:val="0"/>
          <w:marBottom w:val="0"/>
          <w:divBdr>
            <w:top w:val="none" w:sz="0" w:space="0" w:color="auto"/>
            <w:left w:val="none" w:sz="0" w:space="0" w:color="auto"/>
            <w:bottom w:val="none" w:sz="0" w:space="0" w:color="auto"/>
            <w:right w:val="none" w:sz="0" w:space="0" w:color="auto"/>
          </w:divBdr>
          <w:divsChild>
            <w:div w:id="12335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E72C2-0086-4081-9DB7-74BDF51C2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14</Pages>
  <Words>3213</Words>
  <Characters>18320</Characters>
  <Application>Microsoft Office Word</Application>
  <DocSecurity>0</DocSecurity>
  <Lines>152</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ATALLA</dc:creator>
  <cp:keywords/>
  <dc:description/>
  <cp:lastModifiedBy>Salim ATALLA</cp:lastModifiedBy>
  <cp:revision>454</cp:revision>
  <cp:lastPrinted>2021-12-04T20:55:00Z</cp:lastPrinted>
  <dcterms:created xsi:type="dcterms:W3CDTF">2021-03-09T19:56:00Z</dcterms:created>
  <dcterms:modified xsi:type="dcterms:W3CDTF">2021-12-04T21:04:00Z</dcterms:modified>
</cp:coreProperties>
</file>